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F172" w14:textId="5D530D50" w:rsidR="007A5DCC" w:rsidRPr="009313F7" w:rsidRDefault="00C21759">
      <w:pPr>
        <w:rPr>
          <w:sz w:val="24"/>
          <w:szCs w:val="24"/>
        </w:rPr>
      </w:pPr>
      <w:r w:rsidRPr="009313F7">
        <w:rPr>
          <w:rFonts w:ascii="Times New Roman" w:hAnsi="Times New Roman" w:cs="Times New Roman"/>
          <w:b/>
          <w:sz w:val="24"/>
          <w:szCs w:val="24"/>
          <w:rPrChange w:id="0" w:author="Tri Le" w:date="2021-07-13T20:26:00Z">
            <w:rPr>
              <w:rFonts w:ascii="Cambria" w:hAnsi="Cambria"/>
              <w:b/>
            </w:rPr>
          </w:rPrChange>
        </w:rPr>
        <w:t>Table 1.</w:t>
      </w:r>
      <w:r w:rsidRPr="009313F7">
        <w:rPr>
          <w:rFonts w:ascii="Times New Roman" w:hAnsi="Times New Roman" w:cs="Times New Roman"/>
          <w:sz w:val="24"/>
          <w:szCs w:val="24"/>
          <w:rPrChange w:id="1" w:author="Tri Le" w:date="2021-07-13T20:26:00Z">
            <w:rPr>
              <w:rFonts w:ascii="Cambria" w:hAnsi="Cambria"/>
            </w:rPr>
          </w:rPrChange>
        </w:rPr>
        <w:t xml:space="preserve"> Primers and </w:t>
      </w:r>
      <w:ins w:id="2" w:author="Tri Le" w:date="2021-07-19T21:00:00Z">
        <w:r w:rsidRPr="009313F7">
          <w:rPr>
            <w:rFonts w:ascii="Times New Roman" w:hAnsi="Times New Roman" w:cs="Times New Roman"/>
            <w:sz w:val="24"/>
            <w:szCs w:val="24"/>
          </w:rPr>
          <w:t>p</w:t>
        </w:r>
      </w:ins>
      <w:del w:id="3" w:author="Tri Le" w:date="2021-07-19T21:00:00Z">
        <w:r w:rsidRPr="009313F7" w:rsidDel="00A61CFB">
          <w:rPr>
            <w:rFonts w:ascii="Times New Roman" w:hAnsi="Times New Roman" w:cs="Times New Roman"/>
            <w:sz w:val="24"/>
            <w:szCs w:val="24"/>
            <w:rPrChange w:id="4" w:author="Tri Le" w:date="2021-07-13T20:26:00Z">
              <w:rPr>
                <w:rFonts w:ascii="Cambria" w:hAnsi="Cambria"/>
              </w:rPr>
            </w:rPrChange>
          </w:rPr>
          <w:delText>P</w:delText>
        </w:r>
      </w:del>
      <w:r w:rsidRPr="009313F7">
        <w:rPr>
          <w:rFonts w:ascii="Times New Roman" w:hAnsi="Times New Roman" w:cs="Times New Roman"/>
          <w:sz w:val="24"/>
          <w:szCs w:val="24"/>
          <w:rPrChange w:id="5" w:author="Tri Le" w:date="2021-07-13T20:26:00Z">
            <w:rPr>
              <w:rFonts w:ascii="Cambria" w:hAnsi="Cambria"/>
            </w:rPr>
          </w:rPrChange>
        </w:rPr>
        <w:t>robes</w:t>
      </w:r>
      <w:ins w:id="6" w:author="muyaguari@yahoo.com" w:date="2021-05-13T16:56:00Z">
        <w:r w:rsidRPr="009313F7">
          <w:rPr>
            <w:rFonts w:ascii="Times New Roman" w:hAnsi="Times New Roman" w:cs="Times New Roman"/>
            <w:sz w:val="24"/>
            <w:szCs w:val="24"/>
            <w:rPrChange w:id="7" w:author="Tri Le" w:date="2021-07-13T20:26:00Z">
              <w:rPr>
                <w:rFonts w:ascii="Cambria" w:hAnsi="Cambria"/>
              </w:rPr>
            </w:rPrChange>
          </w:rPr>
          <w:t xml:space="preserve"> used in the present study</w:t>
        </w:r>
      </w:ins>
      <w:ins w:id="8" w:author="Tri Le" w:date="2021-07-12T18:16:00Z">
        <w:r w:rsidRPr="009313F7">
          <w:rPr>
            <w:rFonts w:ascii="Times New Roman" w:hAnsi="Times New Roman" w:cs="Times New Roman"/>
            <w:sz w:val="24"/>
            <w:szCs w:val="24"/>
            <w:rPrChange w:id="9" w:author="Tri Le" w:date="2021-07-13T20:26:00Z">
              <w:rPr>
                <w:rFonts w:ascii="Cambria" w:hAnsi="Cambria"/>
              </w:rPr>
            </w:rPrChange>
          </w:rPr>
          <w:t>.</w:t>
        </w:r>
      </w:ins>
    </w:p>
    <w:sectPr w:rsidR="007A5DCC" w:rsidRPr="00931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i Le">
    <w15:presenceInfo w15:providerId="AD" w15:userId="S::let34568@myumanitoba.ca::8b26dca0-dbc4-4b6d-8e0e-9b9fef15ac31"/>
  </w15:person>
  <w15:person w15:author="muyaguari@yahoo.com">
    <w15:presenceInfo w15:providerId="Windows Live" w15:userId="eb45e35feae055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AA"/>
    <w:rsid w:val="00214161"/>
    <w:rsid w:val="00874FAA"/>
    <w:rsid w:val="009313F7"/>
    <w:rsid w:val="00C21759"/>
    <w:rsid w:val="00F0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993AB-C053-42FD-81B6-5010106B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2</cp:revision>
  <dcterms:created xsi:type="dcterms:W3CDTF">2021-07-20T22:56:00Z</dcterms:created>
  <dcterms:modified xsi:type="dcterms:W3CDTF">2021-07-20T23:27:00Z</dcterms:modified>
</cp:coreProperties>
</file>