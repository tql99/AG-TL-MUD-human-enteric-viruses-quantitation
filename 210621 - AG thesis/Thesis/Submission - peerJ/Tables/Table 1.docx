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124"/>
        <w:gridCol w:w="567"/>
        <w:gridCol w:w="993"/>
        <w:gridCol w:w="3118"/>
        <w:gridCol w:w="992"/>
        <w:gridCol w:w="2694"/>
      </w:tblGrid>
      <w:tr w:rsidR="0099463F" w:rsidRPr="00C6262B" w14:paraId="3E901602" w14:textId="77777777" w:rsidTr="00461EDD">
        <w:trPr>
          <w:trHeight w:val="324"/>
          <w:jc w:val="center"/>
        </w:trPr>
        <w:tc>
          <w:tcPr>
            <w:tcW w:w="1124" w:type="dxa"/>
            <w:shd w:val="clear" w:color="auto" w:fill="auto"/>
            <w:vAlign w:val="center"/>
            <w:hideMark/>
          </w:tcPr>
          <w:p w14:paraId="54EEE2A8" w14:textId="50618226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>
              <w:rPr>
                <w:sz w:val="22"/>
                <w:szCs w:val="22"/>
              </w:rPr>
              <w:br w:type="page"/>
            </w: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Target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B7A1CD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DNA or 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6B0A3AB" w14:textId="475C8959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Primer</w:t>
            </w:r>
            <w:r w:rsidR="0099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 xml:space="preserve">/ </w:t>
            </w: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Probe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183A8DF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Sequence (5’-3’)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22D0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Genomic Target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FB56FD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References</w:t>
            </w:r>
          </w:p>
        </w:tc>
      </w:tr>
      <w:tr w:rsidR="00B960F6" w:rsidRPr="00C6262B" w14:paraId="45202639" w14:textId="77777777" w:rsidTr="00461EDD">
        <w:trPr>
          <w:trHeight w:val="96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38A921D5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Adenovirus 40/41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4B83B51B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6C7A6A7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450FFF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GCC TGG GGA ACA AGT TCA 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3278F33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Hexon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65172CD7" w14:textId="45B9046F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99463F" w:rsidRPr="00C6262B" w14:paraId="2EA302EB" w14:textId="77777777" w:rsidTr="00461EDD">
        <w:trPr>
          <w:trHeight w:val="42"/>
          <w:jc w:val="center"/>
        </w:trPr>
        <w:tc>
          <w:tcPr>
            <w:tcW w:w="1124" w:type="dxa"/>
            <w:vMerge/>
            <w:vAlign w:val="center"/>
            <w:hideMark/>
          </w:tcPr>
          <w:p w14:paraId="7D6724AE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8F72E7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DBE131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FEF82C5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ACG GCC AGC GTA AAG CG</w:t>
            </w:r>
          </w:p>
        </w:tc>
        <w:tc>
          <w:tcPr>
            <w:tcW w:w="992" w:type="dxa"/>
            <w:vMerge/>
            <w:vAlign w:val="center"/>
            <w:hideMark/>
          </w:tcPr>
          <w:p w14:paraId="62788D7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45D8F10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9463F" w:rsidRPr="00C6262B" w14:paraId="660AFCDD" w14:textId="77777777" w:rsidTr="00461EDD">
        <w:trPr>
          <w:trHeight w:val="35"/>
          <w:jc w:val="center"/>
        </w:trPr>
        <w:tc>
          <w:tcPr>
            <w:tcW w:w="1124" w:type="dxa"/>
            <w:vMerge/>
            <w:vAlign w:val="center"/>
            <w:hideMark/>
          </w:tcPr>
          <w:p w14:paraId="3EB3AA6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D9CA0F0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CD6CC2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7632AD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NED-ACC CAC GAT GTA ACC AC-MGB-NFQ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626F742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68C844F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066F3603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4E93A684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Astrovirus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1167F5F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52C5D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E7B9D4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AAG CAG CTT CGT GAR TCT GG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74E333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E0EBCD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99463F" w:rsidRPr="00C6262B" w14:paraId="326D883F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7377C38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494822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052254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A6BF79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GCC ATC RCA CTT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CTT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TGG TCC</w:t>
            </w:r>
          </w:p>
        </w:tc>
        <w:tc>
          <w:tcPr>
            <w:tcW w:w="992" w:type="dxa"/>
            <w:vMerge/>
            <w:vAlign w:val="center"/>
            <w:hideMark/>
          </w:tcPr>
          <w:p w14:paraId="2B0658E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D8DC28E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9463F" w:rsidRPr="00C6262B" w14:paraId="6BB7A41B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2F109761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A8C2A73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E4538D2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0A1AF3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Cy5-CAC AGA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GCA ACT CCA TCG CAT TTG-Tao-IBDRQ</w:t>
            </w:r>
          </w:p>
        </w:tc>
        <w:tc>
          <w:tcPr>
            <w:tcW w:w="992" w:type="dxa"/>
            <w:vMerge/>
            <w:vAlign w:val="center"/>
            <w:hideMark/>
          </w:tcPr>
          <w:p w14:paraId="75CBFCD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DB09E5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287393" w:rsidRPr="00C6262B" w14:paraId="0CA7DE4A" w14:textId="77777777" w:rsidTr="00461EDD">
        <w:trPr>
          <w:trHeight w:val="11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7F1F8F99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CrAssphage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78D4E115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CBD040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B00F733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CAG AAG TAC AAA CTC CTA AAA AAC GTA GAG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F18321A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Genomic base pair region: 14731 bp-14856 bp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1AEE8624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  <w:p w14:paraId="4B9CC308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Stachler, Akyon, Carvalho, Ference, &amp; Bibby, 2018</w:t>
            </w:r>
          </w:p>
          <w:p w14:paraId="4E46C95D" w14:textId="57F2ED56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287393" w:rsidRPr="00C6262B" w14:paraId="678FFDBC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F0766C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9FE5BA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E0EBF1B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6C63386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GAT GAC CAA TAA ACA AGC CAT TAG C</w:t>
            </w:r>
          </w:p>
        </w:tc>
        <w:tc>
          <w:tcPr>
            <w:tcW w:w="992" w:type="dxa"/>
            <w:vMerge/>
            <w:vAlign w:val="center"/>
            <w:hideMark/>
          </w:tcPr>
          <w:p w14:paraId="7CB33E71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  <w:hideMark/>
          </w:tcPr>
          <w:p w14:paraId="036F800C" w14:textId="4BABDA9D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287393" w:rsidRPr="00C6262B" w14:paraId="43FC4A1D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A060A0A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4BBD4F5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E5A51A" w14:textId="77777777" w:rsidR="00287393" w:rsidRPr="00C6262B" w:rsidRDefault="00287393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8FBB813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FAM-AAT AAC GAT TTA CGT GAT GTA AC</w:t>
            </w:r>
          </w:p>
        </w:tc>
        <w:tc>
          <w:tcPr>
            <w:tcW w:w="992" w:type="dxa"/>
            <w:vMerge/>
            <w:vAlign w:val="center"/>
            <w:hideMark/>
          </w:tcPr>
          <w:p w14:paraId="4BD1A4BE" w14:textId="77777777" w:rsidR="00287393" w:rsidRPr="00C6262B" w:rsidRDefault="00287393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44A9DFD2" w14:textId="4BCB27F4" w:rsidR="00287393" w:rsidRPr="00C6262B" w:rsidRDefault="00287393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960F6" w:rsidRPr="00C6262B" w14:paraId="0B680C6C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40B417AC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Escherichia coli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57FCF2DB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DFD9F71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uidA_784F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5DA6A6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GTG TGA TAT CTA CCC GCT TCG C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4730954F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uidA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DDCD1C4" w14:textId="4C6CF418" w:rsidR="00C6262B" w:rsidRPr="00C6262B" w:rsidRDefault="00B14B3E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B14B3E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Frahm and Obst</w:t>
            </w:r>
            <w:r w:rsidR="008651EC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 xml:space="preserve">, </w:t>
            </w:r>
            <w:r w:rsidRPr="00B14B3E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2003</w:t>
            </w:r>
          </w:p>
        </w:tc>
      </w:tr>
      <w:tr w:rsidR="00B960F6" w:rsidRPr="00C6262B" w14:paraId="75604E02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31B131E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5D413E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40C6C78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uidA_866R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BAA12A2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 ACG GTT TGT GGT TAA TCA GGA</w:t>
            </w:r>
          </w:p>
        </w:tc>
        <w:tc>
          <w:tcPr>
            <w:tcW w:w="992" w:type="dxa"/>
            <w:vMerge/>
            <w:vAlign w:val="center"/>
            <w:hideMark/>
          </w:tcPr>
          <w:p w14:paraId="56999EED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5E72CE4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30BB0B43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0A9DA93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D71CB5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192CE6D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EC807 probe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806152C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FAM-TCGGCATCCGGTCAGTGGCAGT-BHQ1</w:t>
            </w:r>
          </w:p>
        </w:tc>
        <w:tc>
          <w:tcPr>
            <w:tcW w:w="992" w:type="dxa"/>
            <w:vMerge/>
            <w:vAlign w:val="center"/>
            <w:hideMark/>
          </w:tcPr>
          <w:p w14:paraId="0C67104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68E83EB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14BFA58B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12ABCAD5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6390F769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707386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Cog1F-flap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40CC99A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AATAAATCATAACGYTGGATGCGNTTYCATGA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699EDE54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0EC41E00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Kageyama, et al., 2003; Wang, et al., 2019</w:t>
            </w:r>
          </w:p>
        </w:tc>
      </w:tr>
      <w:tr w:rsidR="00B960F6" w:rsidRPr="00C6262B" w14:paraId="29E02B09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73E7A2C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2E1B80F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85EFBA1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Cog1R-flap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EE823B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AATAAATCATAACTTAGACGCCATCATCATTYAC</w:t>
            </w:r>
          </w:p>
        </w:tc>
        <w:tc>
          <w:tcPr>
            <w:tcW w:w="992" w:type="dxa"/>
            <w:vMerge/>
            <w:vAlign w:val="center"/>
            <w:hideMark/>
          </w:tcPr>
          <w:p w14:paraId="1AAEB6E4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3BAAFE07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B960F6" w:rsidRPr="00C6262B" w14:paraId="198A46FB" w14:textId="77777777" w:rsidTr="00461EDD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17DFBF9B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DC64DC9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BA305DD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Ring1a.2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7824D436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6-FAM- AGATYGCGR/ZEN/ TCYCCTGTCCA -IBFQ</w:t>
            </w:r>
          </w:p>
        </w:tc>
        <w:tc>
          <w:tcPr>
            <w:tcW w:w="992" w:type="dxa"/>
            <w:vMerge/>
            <w:vAlign w:val="center"/>
            <w:hideMark/>
          </w:tcPr>
          <w:p w14:paraId="37EE0F28" w14:textId="77777777" w:rsidR="00C6262B" w:rsidRPr="00C6262B" w:rsidRDefault="00C6262B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42C84EF8" w14:textId="77777777" w:rsidR="00C6262B" w:rsidRPr="00C6262B" w:rsidRDefault="00C6262B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</w:tr>
      <w:tr w:rsidR="00461EDD" w:rsidRPr="00C6262B" w14:paraId="10993D40" w14:textId="77777777" w:rsidTr="00461EDD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68D1B83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5094F63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B571F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Cog2F-flap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4E20B77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AATAAATCATAACARGARBCNATGTTYAGRTGGAT GAG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5EDE9C16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GII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1D16D94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Kageyama, et al., 2003; Wang, et al., 2019</w:t>
            </w:r>
          </w:p>
        </w:tc>
      </w:tr>
      <w:tr w:rsidR="00461EDD" w:rsidRPr="00C6262B" w14:paraId="2B02F1C6" w14:textId="77777777" w:rsidTr="009C1395">
        <w:trPr>
          <w:trHeight w:val="368"/>
          <w:jc w:val="center"/>
        </w:trPr>
        <w:tc>
          <w:tcPr>
            <w:tcW w:w="112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61CF814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09FC0D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BB59A2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Cog2R-flap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0E6831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AATAAATCATAATCGACGCCATCTTCATTCACA</w:t>
            </w: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63FA51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32ACD20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22144B06" w14:textId="77777777" w:rsidTr="00461EDD">
        <w:trPr>
          <w:trHeight w:val="302"/>
          <w:jc w:val="center"/>
        </w:trPr>
        <w:tc>
          <w:tcPr>
            <w:tcW w:w="1124" w:type="dxa"/>
            <w:vMerge/>
            <w:vAlign w:val="center"/>
            <w:hideMark/>
          </w:tcPr>
          <w:p w14:paraId="0E317F5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BEF264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09CBE1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 2.2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83691E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JOE - TGGGAGGGY/ZEN/ GATCGCAATCT - IBFQ</w:t>
            </w:r>
          </w:p>
        </w:tc>
        <w:tc>
          <w:tcPr>
            <w:tcW w:w="992" w:type="dxa"/>
            <w:vMerge/>
            <w:shd w:val="clear" w:color="auto" w:fill="auto"/>
            <w:vAlign w:val="center"/>
            <w:hideMark/>
          </w:tcPr>
          <w:p w14:paraId="40889201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55FB9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</w:tr>
      <w:tr w:rsidR="00461EDD" w:rsidRPr="00C6262B" w14:paraId="2C6009F8" w14:textId="77777777" w:rsidTr="000D266C">
        <w:trPr>
          <w:trHeight w:val="126"/>
          <w:jc w:val="center"/>
        </w:trPr>
        <w:tc>
          <w:tcPr>
            <w:tcW w:w="1124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F8EF713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Pepper Mild Mottle Virus</w:t>
            </w:r>
          </w:p>
        </w:tc>
        <w:tc>
          <w:tcPr>
            <w:tcW w:w="567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AA98233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3F4A064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PMMV-FP1-rev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AB9E93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GAG TGG TTT GAC CTT AAC GTT TGA</w:t>
            </w:r>
          </w:p>
        </w:tc>
        <w:tc>
          <w:tcPr>
            <w:tcW w:w="992" w:type="dxa"/>
            <w:vMerge w:val="restart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93457AA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1878 bp-1901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bp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and 1945 bp-1926 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bp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proofErr w:type="spellEnd"/>
          </w:p>
        </w:tc>
        <w:tc>
          <w:tcPr>
            <w:tcW w:w="2694" w:type="dxa"/>
            <w:vMerge w:val="restart"/>
            <w:tcBorders>
              <w:bottom w:val="single" w:sz="12" w:space="0" w:color="auto"/>
            </w:tcBorders>
            <w:shd w:val="clear" w:color="auto" w:fill="auto"/>
            <w:hideMark/>
          </w:tcPr>
          <w:p w14:paraId="074F11BE" w14:textId="77777777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7F686303" w14:textId="77777777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62AB64B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Rosario, Symonds, Sinigalliano, Stewart, &amp; Breitbart, 2009</w:t>
            </w:r>
          </w:p>
          <w:p w14:paraId="1814048E" w14:textId="6444DA90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626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61EDD" w:rsidRPr="00C6262B" w14:paraId="6D92F32B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5F6DBCA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FEA2D7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5DE812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PMMV-RP1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40C752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TCG GTT GCA ATG CAA GT</w:t>
            </w:r>
          </w:p>
        </w:tc>
        <w:tc>
          <w:tcPr>
            <w:tcW w:w="992" w:type="dxa"/>
            <w:vMerge/>
            <w:vAlign w:val="center"/>
            <w:hideMark/>
          </w:tcPr>
          <w:p w14:paraId="4CF637E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  <w:hideMark/>
          </w:tcPr>
          <w:p w14:paraId="1CCC36C6" w14:textId="3CCCE94E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2FEBEA58" w14:textId="77777777" w:rsidTr="000D266C">
        <w:trPr>
          <w:trHeight w:val="153"/>
          <w:jc w:val="center"/>
        </w:trPr>
        <w:tc>
          <w:tcPr>
            <w:tcW w:w="1124" w:type="dxa"/>
            <w:vMerge/>
            <w:vAlign w:val="center"/>
            <w:hideMark/>
          </w:tcPr>
          <w:p w14:paraId="39879BD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271DA6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D35DD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PMMV-P 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BC4714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FAM-CCT ACC GAA GCA AAT G-MGB-NFQ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7A39842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0B8FDF8E" w14:textId="6A018519" w:rsidR="00461EDD" w:rsidRPr="00C6262B" w:rsidRDefault="00461EDD" w:rsidP="00C6262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461EDD" w:rsidRPr="00C6262B" w14:paraId="323918DA" w14:textId="77777777" w:rsidTr="000D266C">
        <w:trPr>
          <w:trHeight w:val="3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088A0F4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Rotavirus Type A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33780FE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007AC60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16C97F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ACC ATC TWC ACR TRA CCC TCT ATG AG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E0EEEAC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Non-structural Protein 3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3DE6ED5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Zeng, et al., 2008</w:t>
            </w:r>
          </w:p>
        </w:tc>
      </w:tr>
      <w:tr w:rsidR="00461EDD" w:rsidRPr="00C6262B" w14:paraId="74C5ADEC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537B244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62CBE9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D999E05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95011D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GGT CAC ATA ACG CCC CTA TAG C</w:t>
            </w:r>
          </w:p>
        </w:tc>
        <w:tc>
          <w:tcPr>
            <w:tcW w:w="992" w:type="dxa"/>
            <w:vMerge/>
            <w:vAlign w:val="center"/>
            <w:hideMark/>
          </w:tcPr>
          <w:p w14:paraId="4FCA226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189792F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624DE1B5" w14:textId="77777777" w:rsidTr="000D266C">
        <w:trPr>
          <w:trHeight w:val="96"/>
          <w:jc w:val="center"/>
        </w:trPr>
        <w:tc>
          <w:tcPr>
            <w:tcW w:w="1124" w:type="dxa"/>
            <w:vMerge/>
            <w:vAlign w:val="center"/>
            <w:hideMark/>
          </w:tcPr>
          <w:p w14:paraId="5EAE348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C226B1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7282AF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70C31B0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VIC-AGT TAA AAG CTA ACA CTG TCA AA-MGB-NFQ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09DB1D0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35F58B8E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4B30B948" w14:textId="77777777" w:rsidTr="000D266C">
        <w:trPr>
          <w:trHeight w:val="20"/>
          <w:jc w:val="center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14:paraId="60D8C4C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Sapovirus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14:paraId="7700FE7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C2E4F8D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7AEC30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GCC CTC GCC ACC TAC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67D495A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  <w:hideMark/>
          </w:tcPr>
          <w:p w14:paraId="2F73B8B2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Oka, et al., 2006</w:t>
            </w:r>
          </w:p>
        </w:tc>
      </w:tr>
      <w:tr w:rsidR="00461EDD" w:rsidRPr="00C6262B" w14:paraId="673F8C8A" w14:textId="77777777" w:rsidTr="000D266C">
        <w:trPr>
          <w:trHeight w:val="21"/>
          <w:jc w:val="center"/>
        </w:trPr>
        <w:tc>
          <w:tcPr>
            <w:tcW w:w="1124" w:type="dxa"/>
            <w:vMerge/>
            <w:vAlign w:val="center"/>
            <w:hideMark/>
          </w:tcPr>
          <w:p w14:paraId="2740DEFE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EB775F6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F354757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Sav5F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9FEC0E1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TTT GAA CAA GCT GTG GCA TGC TAC</w:t>
            </w:r>
          </w:p>
        </w:tc>
        <w:tc>
          <w:tcPr>
            <w:tcW w:w="992" w:type="dxa"/>
            <w:vMerge/>
            <w:vAlign w:val="center"/>
            <w:hideMark/>
          </w:tcPr>
          <w:p w14:paraId="5D3A3D4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1E4D6F7D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0A3884C4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0BFF778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299575F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B9D5D8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Sav124F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074D7C6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GAY CAS GCT CTC GCY ACC TAC</w:t>
            </w:r>
          </w:p>
        </w:tc>
        <w:tc>
          <w:tcPr>
            <w:tcW w:w="992" w:type="dxa"/>
            <w:vMerge/>
            <w:vAlign w:val="center"/>
            <w:hideMark/>
          </w:tcPr>
          <w:p w14:paraId="42A9AF4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02B6951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3E55CCE7" w14:textId="77777777" w:rsidTr="000D266C">
        <w:trPr>
          <w:trHeight w:val="20"/>
          <w:jc w:val="center"/>
        </w:trPr>
        <w:tc>
          <w:tcPr>
            <w:tcW w:w="1124" w:type="dxa"/>
            <w:vMerge/>
            <w:vAlign w:val="center"/>
            <w:hideMark/>
          </w:tcPr>
          <w:p w14:paraId="354A1C4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72AEDA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4EB620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Sav124R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51B877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CCC TCC ATY TCA AAC ACT A</w:t>
            </w:r>
          </w:p>
        </w:tc>
        <w:tc>
          <w:tcPr>
            <w:tcW w:w="992" w:type="dxa"/>
            <w:vMerge/>
            <w:vAlign w:val="center"/>
            <w:hideMark/>
          </w:tcPr>
          <w:p w14:paraId="5C28EEE4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9619B0A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EA36188" w14:textId="77777777" w:rsidTr="000D266C">
        <w:trPr>
          <w:trHeight w:val="186"/>
          <w:jc w:val="center"/>
        </w:trPr>
        <w:tc>
          <w:tcPr>
            <w:tcW w:w="1124" w:type="dxa"/>
            <w:vMerge/>
            <w:vAlign w:val="center"/>
            <w:hideMark/>
          </w:tcPr>
          <w:p w14:paraId="7CA2908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38FB0B7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A7B00F9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Sav124TP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BE1158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FAM-CCR CCT ATR AAC CA-MGB-NFQ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25043B1B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2E5C4AD5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06B7302" w14:textId="77777777" w:rsidTr="000D266C">
        <w:trPr>
          <w:trHeight w:val="51"/>
          <w:jc w:val="center"/>
        </w:trPr>
        <w:tc>
          <w:tcPr>
            <w:tcW w:w="1124" w:type="dxa"/>
            <w:vMerge/>
            <w:vAlign w:val="center"/>
            <w:hideMark/>
          </w:tcPr>
          <w:p w14:paraId="3CE1884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335FEE2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97FFDF1" w14:textId="77777777" w:rsidR="00461EDD" w:rsidRPr="00C6262B" w:rsidRDefault="00461EDD" w:rsidP="00C6262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Sav5TP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7E3DD838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FAM-TGC CAC CAA TGT ACC A-MGB-NFQ</w:t>
            </w:r>
          </w:p>
        </w:tc>
        <w:tc>
          <w:tcPr>
            <w:tcW w:w="992" w:type="dxa"/>
            <w:vMerge/>
            <w:vAlign w:val="center"/>
            <w:hideMark/>
          </w:tcPr>
          <w:p w14:paraId="259CDC19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694" w:type="dxa"/>
            <w:vMerge/>
            <w:vAlign w:val="center"/>
            <w:hideMark/>
          </w:tcPr>
          <w:p w14:paraId="0DB47963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461EDD" w:rsidRPr="00C6262B" w14:paraId="55FC13E5" w14:textId="77777777" w:rsidTr="00461EDD">
        <w:trPr>
          <w:trHeight w:val="146"/>
          <w:jc w:val="center"/>
        </w:trPr>
        <w:tc>
          <w:tcPr>
            <w:tcW w:w="9488" w:type="dxa"/>
            <w:gridSpan w:val="6"/>
            <w:shd w:val="clear" w:color="auto" w:fill="auto"/>
            <w:vAlign w:val="center"/>
            <w:hideMark/>
          </w:tcPr>
          <w:p w14:paraId="4527F4FC" w14:textId="77777777" w:rsidR="00461EDD" w:rsidRPr="00C6262B" w:rsidRDefault="00461EDD" w:rsidP="00C6262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Corresponding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nucleotide position of GenBank accession number M81413 (</w:t>
            </w:r>
            <w:proofErr w:type="spellStart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PMMoV</w:t>
            </w:r>
            <w:proofErr w:type="spellEnd"/>
            <w:r w:rsidRPr="00C6262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strain S)</w:t>
            </w:r>
          </w:p>
        </w:tc>
      </w:tr>
    </w:tbl>
    <w:p w14:paraId="4D93A550" w14:textId="77777777" w:rsidR="007A5DCC" w:rsidRPr="009C1D01" w:rsidRDefault="000D266C" w:rsidP="00BE5E5F">
      <w:pPr>
        <w:spacing w:after="160" w:line="259" w:lineRule="auto"/>
        <w:rPr>
          <w:sz w:val="22"/>
          <w:szCs w:val="22"/>
        </w:rPr>
      </w:pPr>
    </w:p>
    <w:sectPr w:rsidR="007A5DCC" w:rsidRPr="009C1D01" w:rsidSect="008B2BB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1"/>
    <w:rsid w:val="000D266C"/>
    <w:rsid w:val="000F767F"/>
    <w:rsid w:val="00214161"/>
    <w:rsid w:val="00287393"/>
    <w:rsid w:val="002E0939"/>
    <w:rsid w:val="00402352"/>
    <w:rsid w:val="004051D7"/>
    <w:rsid w:val="0043278F"/>
    <w:rsid w:val="00461EDD"/>
    <w:rsid w:val="00485C25"/>
    <w:rsid w:val="005B2BF3"/>
    <w:rsid w:val="006F0C71"/>
    <w:rsid w:val="00764FCE"/>
    <w:rsid w:val="008651EC"/>
    <w:rsid w:val="008A4E20"/>
    <w:rsid w:val="008B2BB3"/>
    <w:rsid w:val="0099463F"/>
    <w:rsid w:val="009C1D01"/>
    <w:rsid w:val="00A52649"/>
    <w:rsid w:val="00B14B3E"/>
    <w:rsid w:val="00B34FF5"/>
    <w:rsid w:val="00B960F6"/>
    <w:rsid w:val="00BE4308"/>
    <w:rsid w:val="00BE5E5F"/>
    <w:rsid w:val="00C6262B"/>
    <w:rsid w:val="00DB1817"/>
    <w:rsid w:val="00DE6116"/>
    <w:rsid w:val="00F0747A"/>
    <w:rsid w:val="00F2022B"/>
    <w:rsid w:val="00F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1CD7"/>
  <w15:chartTrackingRefBased/>
  <w15:docId w15:val="{BFCA922F-C89D-4A0E-8508-66382A4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Fra03</b:Tag>
    <b:SourceType>JournalArticle</b:SourceType>
    <b:Guid>{D8CBC34D-32B6-47C9-9340-1792FDBA560D}</b:Guid>
    <b:Author>
      <b:Author>
        <b:NameList>
          <b:Person>
            <b:Last>Frahm</b:Last>
            <b:First>Edith</b:First>
          </b:Person>
          <b:Person>
            <b:Last>Obst</b:Last>
            <b:First>Ursula</b:First>
          </b:Person>
        </b:NameList>
      </b:Author>
    </b:Author>
    <b:Title>Application of the fluorogenic probe technique (TaqMan PCR) to the detection of Enterococcus spp. and Escherichia coli in water samples</b:Title>
    <b:JournalName>Journal of Microbiological Methods</b:JournalName>
    <b:Year>2003</b:Year>
    <b:Pages>123-31</b:Pages>
    <b:Volume>52</b:Volume>
    <b:Issue>1</b:Issue>
    <b:DOI>10.1016/s0167-7012(02)00150-1</b:DOI>
    <b:RefOrder>1</b:RefOrder>
  </b:Source>
</b:Sources>
</file>

<file path=customXml/itemProps1.xml><?xml version="1.0" encoding="utf-8"?>
<ds:datastoreItem xmlns:ds="http://schemas.openxmlformats.org/officeDocument/2006/customXml" ds:itemID="{E3987CA5-9274-47FB-8268-2E26A871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28</cp:revision>
  <dcterms:created xsi:type="dcterms:W3CDTF">2021-07-22T02:50:00Z</dcterms:created>
  <dcterms:modified xsi:type="dcterms:W3CDTF">2021-07-27T22:35:00Z</dcterms:modified>
</cp:coreProperties>
</file>