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F172" w14:textId="6114C83A" w:rsidR="007A5DCC" w:rsidRPr="00AA7BEE" w:rsidRDefault="00C21759" w:rsidP="008C3D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BEE">
        <w:rPr>
          <w:rFonts w:ascii="Times New Roman" w:hAnsi="Times New Roman" w:cs="Times New Roman"/>
          <w:b/>
          <w:sz w:val="24"/>
          <w:szCs w:val="24"/>
        </w:rPr>
        <w:t xml:space="preserve">Table 1. Primers and </w:t>
      </w:r>
      <w:ins w:id="0" w:author="Tri Le" w:date="2021-07-19T21:00:00Z">
        <w:r w:rsidRPr="00AA7BEE">
          <w:rPr>
            <w:rFonts w:ascii="Times New Roman" w:hAnsi="Times New Roman" w:cs="Times New Roman"/>
            <w:b/>
            <w:sz w:val="24"/>
            <w:szCs w:val="24"/>
          </w:rPr>
          <w:t>p</w:t>
        </w:r>
      </w:ins>
      <w:del w:id="1" w:author="Tri Le" w:date="2021-07-19T21:00:00Z">
        <w:r w:rsidRPr="00AA7BEE" w:rsidDel="00A61CFB">
          <w:rPr>
            <w:rFonts w:ascii="Times New Roman" w:hAnsi="Times New Roman" w:cs="Times New Roman"/>
            <w:b/>
            <w:sz w:val="24"/>
            <w:szCs w:val="24"/>
            <w:rPrChange w:id="2" w:author="Tri Le" w:date="2021-07-13T20:26:00Z">
              <w:rPr>
                <w:rFonts w:ascii="Cambria" w:hAnsi="Cambria"/>
              </w:rPr>
            </w:rPrChange>
          </w:rPr>
          <w:delText>P</w:delText>
        </w:r>
      </w:del>
      <w:r w:rsidRPr="00AA7BEE">
        <w:rPr>
          <w:rFonts w:ascii="Times New Roman" w:hAnsi="Times New Roman" w:cs="Times New Roman"/>
          <w:b/>
          <w:sz w:val="24"/>
          <w:szCs w:val="24"/>
          <w:rPrChange w:id="3" w:author="Tri Le" w:date="2021-07-13T20:26:00Z">
            <w:rPr>
              <w:rFonts w:ascii="Cambria" w:hAnsi="Cambria"/>
            </w:rPr>
          </w:rPrChange>
        </w:rPr>
        <w:t>robes used in the present study</w:t>
      </w:r>
      <w:ins w:id="4" w:author="Tri Le" w:date="2021-07-12T18:16:00Z">
        <w:r w:rsidRPr="00AA7BEE">
          <w:rPr>
            <w:rFonts w:ascii="Times New Roman" w:hAnsi="Times New Roman" w:cs="Times New Roman"/>
            <w:b/>
            <w:sz w:val="24"/>
            <w:szCs w:val="24"/>
            <w:rPrChange w:id="5" w:author="Tri Le" w:date="2021-07-13T20:26:00Z">
              <w:rPr>
                <w:rFonts w:ascii="Cambria" w:hAnsi="Cambria"/>
              </w:rPr>
            </w:rPrChange>
          </w:rPr>
          <w:t>.</w:t>
        </w:r>
      </w:ins>
    </w:p>
    <w:p w14:paraId="75524078" w14:textId="37718554" w:rsidR="004F7117" w:rsidRPr="00AA7BEE" w:rsidRDefault="004F7117" w:rsidP="008C3D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BEE">
        <w:rPr>
          <w:rFonts w:ascii="Times New Roman" w:hAnsi="Times New Roman" w:cs="Times New Roman"/>
          <w:b/>
          <w:sz w:val="24"/>
          <w:szCs w:val="24"/>
        </w:rPr>
        <w:t>Table S1. Qubit results of extracted nucleic acid samples.</w:t>
      </w:r>
    </w:p>
    <w:p w14:paraId="1914AC01" w14:textId="49175697" w:rsidR="00981A30" w:rsidRPr="00AA7BEE" w:rsidRDefault="00981A30" w:rsidP="008C3D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BEE">
        <w:rPr>
          <w:rFonts w:ascii="Times New Roman" w:hAnsi="Times New Roman" w:cs="Times New Roman"/>
          <w:b/>
          <w:sz w:val="24"/>
          <w:szCs w:val="24"/>
        </w:rPr>
        <w:t>Table S2. R packages used that were not mentioned in the manuscript.</w:t>
      </w:r>
    </w:p>
    <w:p w14:paraId="24061C8B" w14:textId="5E7720AE" w:rsidR="008C3D15" w:rsidRPr="00AA7BEE" w:rsidRDefault="008C3D15" w:rsidP="008C3D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A7BEE">
        <w:rPr>
          <w:rFonts w:ascii="Times New Roman" w:hAnsi="Times New Roman" w:cs="Times New Roman"/>
          <w:b/>
          <w:sz w:val="24"/>
          <w:szCs w:val="24"/>
        </w:rPr>
        <w:t>Table S3. Summary of weight of components of PCA for EF samples and related metadata.</w:t>
      </w:r>
    </w:p>
    <w:sectPr w:rsidR="008C3D15" w:rsidRPr="00AA7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AA"/>
    <w:rsid w:val="00214161"/>
    <w:rsid w:val="00277EFA"/>
    <w:rsid w:val="004F7117"/>
    <w:rsid w:val="005323F8"/>
    <w:rsid w:val="00836863"/>
    <w:rsid w:val="00874FAA"/>
    <w:rsid w:val="008C3D15"/>
    <w:rsid w:val="009313F7"/>
    <w:rsid w:val="00981A30"/>
    <w:rsid w:val="00AA7BEE"/>
    <w:rsid w:val="00C21759"/>
    <w:rsid w:val="00D41D5A"/>
    <w:rsid w:val="00E14092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8A77"/>
  <w15:chartTrackingRefBased/>
  <w15:docId w15:val="{39E993AB-C053-42FD-81B6-5010106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12</cp:revision>
  <dcterms:created xsi:type="dcterms:W3CDTF">2021-07-20T22:56:00Z</dcterms:created>
  <dcterms:modified xsi:type="dcterms:W3CDTF">2021-07-22T02:46:00Z</dcterms:modified>
</cp:coreProperties>
</file>