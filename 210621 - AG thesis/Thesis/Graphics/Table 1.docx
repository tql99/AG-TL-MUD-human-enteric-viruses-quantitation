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1" w:rightFromText="181" w:horzAnchor="margin" w:tblpXSpec="center" w:tblpY="1"/>
        <w:tblW w:w="10594" w:type="dxa"/>
        <w:tblLayout w:type="fixed"/>
        <w:tblLook w:val="04A0" w:firstRow="1" w:lastRow="0" w:firstColumn="1" w:lastColumn="0" w:noHBand="0" w:noVBand="1"/>
      </w:tblPr>
      <w:tblGrid>
        <w:gridCol w:w="1003"/>
        <w:gridCol w:w="567"/>
        <w:gridCol w:w="1417"/>
        <w:gridCol w:w="3969"/>
        <w:gridCol w:w="1276"/>
        <w:gridCol w:w="2106"/>
        <w:gridCol w:w="256"/>
      </w:tblGrid>
      <w:tr w:rsidR="005B2BF3" w:rsidRPr="009C1D01" w14:paraId="2E07D2E2" w14:textId="77777777" w:rsidTr="004051D7">
        <w:trPr>
          <w:gridAfter w:val="1"/>
          <w:wAfter w:w="256" w:type="dxa"/>
          <w:trHeight w:val="526"/>
        </w:trPr>
        <w:tc>
          <w:tcPr>
            <w:tcW w:w="10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442DA5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CA"/>
              </w:rPr>
              <w:t>Target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97ED02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CA"/>
              </w:rPr>
              <w:t>DNA or RNA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6C25F1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CA"/>
              </w:rPr>
              <w:t>Primer/Probe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F85B94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CA"/>
              </w:rPr>
              <w:t>Sequence (5’-3’)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DE0C1E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CA"/>
              </w:rPr>
              <w:t>Genomic Target</w:t>
            </w:r>
          </w:p>
        </w:tc>
        <w:tc>
          <w:tcPr>
            <w:tcW w:w="21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2839C17" w14:textId="77777777" w:rsidR="002E0939" w:rsidRPr="009C1D01" w:rsidRDefault="002E0939" w:rsidP="008B2BB3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CA"/>
              </w:rPr>
              <w:t>References</w:t>
            </w:r>
          </w:p>
        </w:tc>
      </w:tr>
      <w:tr w:rsidR="005B2BF3" w:rsidRPr="009C1D01" w14:paraId="24E42544" w14:textId="77777777" w:rsidTr="004051D7">
        <w:trPr>
          <w:gridAfter w:val="1"/>
          <w:wAfter w:w="256" w:type="dxa"/>
          <w:trHeight w:val="192"/>
        </w:trPr>
        <w:tc>
          <w:tcPr>
            <w:tcW w:w="100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7D31E83D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proofErr w:type="spellStart"/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Sapovirus</w:t>
            </w:r>
            <w:proofErr w:type="spellEnd"/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7EA75894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RNA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FE1FAC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Sav1F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11F7B4" w14:textId="77777777" w:rsidR="002E0939" w:rsidRPr="009C1D01" w:rsidRDefault="002E0939" w:rsidP="008B2BB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TTG GCC CTC GCC ACC TAC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505895B9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Junction of polymerase and capsid</w:t>
            </w:r>
          </w:p>
        </w:tc>
        <w:tc>
          <w:tcPr>
            <w:tcW w:w="21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7174B22C" w14:textId="77777777" w:rsidR="002E0939" w:rsidRPr="009C1D01" w:rsidRDefault="002E0939" w:rsidP="008B2BB3">
            <w:pPr>
              <w:ind w:left="-110" w:right="-111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hAnsi="Times New Roman" w:cs="Times New Roman"/>
                <w:noProof/>
                <w:sz w:val="16"/>
                <w:szCs w:val="16"/>
                <w:lang w:val="en-CA"/>
              </w:rPr>
              <w:t>Oka, et al., 2006</w:t>
            </w:r>
          </w:p>
        </w:tc>
      </w:tr>
      <w:tr w:rsidR="005B2BF3" w:rsidRPr="009C1D01" w14:paraId="668B4F0C" w14:textId="77777777" w:rsidTr="004051D7">
        <w:trPr>
          <w:gridAfter w:val="1"/>
          <w:wAfter w:w="256" w:type="dxa"/>
          <w:trHeight w:val="194"/>
        </w:trPr>
        <w:tc>
          <w:tcPr>
            <w:tcW w:w="10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5F766F1A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5D912AA2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1D822A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Sav5F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173BA7" w14:textId="77777777" w:rsidR="002E0939" w:rsidRPr="009C1D01" w:rsidRDefault="002E0939" w:rsidP="008B2BB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TTT GAA CAA GCT GTG GCA TGC TAC</w:t>
            </w: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2E5870ED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1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11F1064C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5B2BF3" w:rsidRPr="009C1D01" w14:paraId="511FC92F" w14:textId="77777777" w:rsidTr="004051D7">
        <w:trPr>
          <w:gridAfter w:val="1"/>
          <w:wAfter w:w="256" w:type="dxa"/>
          <w:trHeight w:val="112"/>
        </w:trPr>
        <w:tc>
          <w:tcPr>
            <w:tcW w:w="10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09647D78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6F2E0C9A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A66FFF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Sav124F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2373D0" w14:textId="77777777" w:rsidR="002E0939" w:rsidRPr="009C1D01" w:rsidRDefault="002E0939" w:rsidP="008B2BB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GAY CAS GCT CTC GCY ACC TAC</w:t>
            </w: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3B1EB4CD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1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240AE5D4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5B2BF3" w:rsidRPr="009C1D01" w14:paraId="3ABDB137" w14:textId="77777777" w:rsidTr="004051D7">
        <w:trPr>
          <w:gridAfter w:val="1"/>
          <w:wAfter w:w="256" w:type="dxa"/>
          <w:trHeight w:val="132"/>
        </w:trPr>
        <w:tc>
          <w:tcPr>
            <w:tcW w:w="10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4B7601BD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092D9E8F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62880D5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Sav124R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E33DA6" w14:textId="77777777" w:rsidR="002E0939" w:rsidRPr="009C1D01" w:rsidRDefault="002E0939" w:rsidP="008B2BB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CCC TCC ATY TCA AAC ACT A</w:t>
            </w: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0AC0F415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1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276076E3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5B2BF3" w:rsidRPr="009C1D01" w14:paraId="788CB92F" w14:textId="77777777" w:rsidTr="004051D7">
        <w:trPr>
          <w:gridAfter w:val="1"/>
          <w:wAfter w:w="256" w:type="dxa"/>
          <w:trHeight w:val="37"/>
        </w:trPr>
        <w:tc>
          <w:tcPr>
            <w:tcW w:w="10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1A446127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4C4FC44C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2A7B1E" w14:textId="08255A3A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Sav124TP</w:t>
            </w:r>
            <w:r w:rsidR="00A5264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eastAsia="en-CA"/>
              </w:rPr>
              <w:t xml:space="preserve"> </w:t>
            </w: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(Probe)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7C1E9C5" w14:textId="77777777" w:rsidR="002E0939" w:rsidRPr="009C1D01" w:rsidRDefault="002E0939" w:rsidP="008B2BB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FAM-CCR CCT ATR AAC CA-MGB-NFQ</w:t>
            </w: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0531E311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1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65E0B500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5B2BF3" w:rsidRPr="009C1D01" w14:paraId="78D5F8F8" w14:textId="77777777" w:rsidTr="004051D7">
        <w:trPr>
          <w:gridAfter w:val="1"/>
          <w:wAfter w:w="256" w:type="dxa"/>
          <w:trHeight w:val="77"/>
        </w:trPr>
        <w:tc>
          <w:tcPr>
            <w:tcW w:w="10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49A92766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79596079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D6FBCA" w14:textId="6F792E46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Sav5TP</w:t>
            </w:r>
            <w:r w:rsidR="00A5264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eastAsia="en-CA"/>
              </w:rPr>
              <w:t xml:space="preserve"> </w:t>
            </w: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(Probe)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865BB5" w14:textId="77777777" w:rsidR="002E0939" w:rsidRPr="009C1D01" w:rsidRDefault="002E0939" w:rsidP="008B2BB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FAM-TGC CAC CAA TGT ACC A-MGB-NFQ</w:t>
            </w: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1B791B2D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1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101460E5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5B2BF3" w:rsidRPr="009C1D01" w14:paraId="3B8B0580" w14:textId="77777777" w:rsidTr="008A4E20">
        <w:trPr>
          <w:gridAfter w:val="1"/>
          <w:wAfter w:w="256" w:type="dxa"/>
          <w:trHeight w:val="151"/>
        </w:trPr>
        <w:tc>
          <w:tcPr>
            <w:tcW w:w="100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43BD42BF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Rotavirus Type A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4EB66E94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RNA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7BD11C3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NSP3-F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5F3231" w14:textId="77777777" w:rsidR="002E0939" w:rsidRPr="009C1D01" w:rsidRDefault="002E0939" w:rsidP="008B2BB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ACC ATC TWC ACR TRA CCC TCT ATG AG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4E155F29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Non-structural Protein 3</w:t>
            </w:r>
          </w:p>
        </w:tc>
        <w:tc>
          <w:tcPr>
            <w:tcW w:w="21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24F08E2C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hAnsi="Times New Roman" w:cs="Times New Roman"/>
                <w:noProof/>
                <w:sz w:val="16"/>
                <w:szCs w:val="16"/>
                <w:lang w:val="en-CA"/>
              </w:rPr>
              <w:t>Zeng, et al., 2008</w:t>
            </w:r>
          </w:p>
        </w:tc>
      </w:tr>
      <w:tr w:rsidR="005B2BF3" w:rsidRPr="009C1D01" w14:paraId="415BFE19" w14:textId="77777777" w:rsidTr="008A4E20">
        <w:trPr>
          <w:gridAfter w:val="1"/>
          <w:wAfter w:w="256" w:type="dxa"/>
          <w:trHeight w:val="70"/>
        </w:trPr>
        <w:tc>
          <w:tcPr>
            <w:tcW w:w="10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5F5EDF55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55AAA5EE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EAC8470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NSP3-R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618286" w14:textId="77777777" w:rsidR="002E0939" w:rsidRPr="009C1D01" w:rsidRDefault="002E0939" w:rsidP="008B2BB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GGT CAC ATA ACG CCC CTA TAG C</w:t>
            </w: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36D90D3F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1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3FDDF710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5B2BF3" w:rsidRPr="009C1D01" w14:paraId="07D4EE67" w14:textId="77777777" w:rsidTr="004051D7">
        <w:trPr>
          <w:gridAfter w:val="1"/>
          <w:wAfter w:w="256" w:type="dxa"/>
          <w:trHeight w:val="37"/>
        </w:trPr>
        <w:tc>
          <w:tcPr>
            <w:tcW w:w="10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012FE465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2559ABF8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270230" w14:textId="5146DC06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NSP3-P</w:t>
            </w:r>
            <w:r w:rsidR="00FF23F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eastAsia="en-CA"/>
              </w:rPr>
              <w:t xml:space="preserve"> </w:t>
            </w: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(Probe)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8BE082" w14:textId="125862E5" w:rsidR="002E0939" w:rsidRPr="009C1D01" w:rsidRDefault="002E0939" w:rsidP="008B2BB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VIC-AGT TAA AAG CTA ACA CTG TCA AA-MGB</w:t>
            </w:r>
            <w:r w:rsidR="005B2B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-</w:t>
            </w: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NFQ</w:t>
            </w: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3430E791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1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533087C2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5B2BF3" w:rsidRPr="009C1D01" w14:paraId="02A0D46E" w14:textId="77777777" w:rsidTr="004051D7">
        <w:trPr>
          <w:gridAfter w:val="1"/>
          <w:wAfter w:w="256" w:type="dxa"/>
          <w:trHeight w:val="131"/>
        </w:trPr>
        <w:tc>
          <w:tcPr>
            <w:tcW w:w="100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ECA9F7E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Adenovirus 40/41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E554F7C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DNA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D7100D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proofErr w:type="spellStart"/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AdV</w:t>
            </w:r>
            <w:proofErr w:type="spellEnd"/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-F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8FB1EA" w14:textId="77777777" w:rsidR="002E0939" w:rsidRPr="009C1D01" w:rsidRDefault="002E0939" w:rsidP="008B2BB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GCC TGG GGA ACA AGT TCA G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5A94D21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proofErr w:type="spellStart"/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Hexon</w:t>
            </w:r>
            <w:proofErr w:type="spellEnd"/>
          </w:p>
        </w:tc>
        <w:tc>
          <w:tcPr>
            <w:tcW w:w="21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73F11433" w14:textId="3DF301AF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  <w:lang w:val="en-CA" w:eastAsia="en-CA"/>
              </w:rPr>
              <w:t>Molecular Microbiology &amp; </w:t>
            </w:r>
            <w:r w:rsidR="004051D7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  <w:lang w:val="en-CA" w:eastAsia="en-CA"/>
              </w:rPr>
              <w:t>G</w:t>
            </w:r>
            <w:r w:rsidRPr="009C1D01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  <w:lang w:val="en-CA" w:eastAsia="en-CA"/>
              </w:rPr>
              <w:t>enomics Team, British Columbia Centre </w:t>
            </w:r>
            <w:r w:rsidR="00DE6116" w:rsidRPr="009C1D01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  <w:lang w:val="en-CA" w:eastAsia="en-CA"/>
              </w:rPr>
              <w:t xml:space="preserve"> </w:t>
            </w:r>
            <w:r w:rsidRPr="009C1D01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  <w:lang w:val="en-CA" w:eastAsia="en-CA"/>
              </w:rPr>
              <w:t>for Disease Control, 2017a</w:t>
            </w:r>
          </w:p>
        </w:tc>
      </w:tr>
      <w:tr w:rsidR="005B2BF3" w:rsidRPr="009C1D01" w14:paraId="0D62E91C" w14:textId="77777777" w:rsidTr="004051D7">
        <w:trPr>
          <w:gridAfter w:val="1"/>
          <w:wAfter w:w="256" w:type="dxa"/>
          <w:trHeight w:val="177"/>
        </w:trPr>
        <w:tc>
          <w:tcPr>
            <w:tcW w:w="10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6F0222A6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3FF83E55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7C0F62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proofErr w:type="spellStart"/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AdV</w:t>
            </w:r>
            <w:proofErr w:type="spellEnd"/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-R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66E788" w14:textId="77777777" w:rsidR="002E0939" w:rsidRPr="009C1D01" w:rsidRDefault="002E0939" w:rsidP="008B2BB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ACG GCC AGC GTA AAG CG</w:t>
            </w: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29CD50CE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1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44A1C72D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5B2BF3" w:rsidRPr="009C1D01" w14:paraId="68FEFD44" w14:textId="77777777" w:rsidTr="008A4E20">
        <w:trPr>
          <w:gridAfter w:val="1"/>
          <w:wAfter w:w="256" w:type="dxa"/>
          <w:trHeight w:val="211"/>
        </w:trPr>
        <w:tc>
          <w:tcPr>
            <w:tcW w:w="10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26958FE5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52BE0AEC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FB5EB8E" w14:textId="59A3DA35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proofErr w:type="spellStart"/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AdV</w:t>
            </w:r>
            <w:proofErr w:type="spellEnd"/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-P</w:t>
            </w:r>
            <w:r w:rsidR="00FF23F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eastAsia="en-CA"/>
              </w:rPr>
              <w:t xml:space="preserve"> </w:t>
            </w: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(Probe)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1A8F09" w14:textId="77777777" w:rsidR="002E0939" w:rsidRPr="009C1D01" w:rsidRDefault="002E0939" w:rsidP="008B2BB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NED-ACC CAC GAT GTA ACC AC-MGB-NFQ</w:t>
            </w: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52EE2E0D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1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16698423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5B2BF3" w:rsidRPr="009C1D01" w14:paraId="603E3ABD" w14:textId="77777777" w:rsidTr="008A4E20">
        <w:trPr>
          <w:gridAfter w:val="1"/>
          <w:wAfter w:w="256" w:type="dxa"/>
          <w:trHeight w:val="131"/>
        </w:trPr>
        <w:tc>
          <w:tcPr>
            <w:tcW w:w="100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19470FA5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Astrovirus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562FDCAB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RNA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318103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proofErr w:type="spellStart"/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Ast</w:t>
            </w:r>
            <w:proofErr w:type="spellEnd"/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-F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2F115A" w14:textId="77777777" w:rsidR="002E0939" w:rsidRPr="009C1D01" w:rsidRDefault="002E0939" w:rsidP="008B2BB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AAG CAG CTT CGT GAR TCT GG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43B98B8D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Junction of polymerase and capsid</w:t>
            </w:r>
          </w:p>
        </w:tc>
        <w:tc>
          <w:tcPr>
            <w:tcW w:w="21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402B829B" w14:textId="755C1DA0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  <w:lang w:val="en-CA" w:eastAsia="en-CA"/>
              </w:rPr>
              <w:t>Molecular Microbiology &amp; Genomics Team, British Columbia Centre for Disease Control, 2017a</w:t>
            </w:r>
          </w:p>
        </w:tc>
      </w:tr>
      <w:tr w:rsidR="005B2BF3" w:rsidRPr="009C1D01" w14:paraId="31513D50" w14:textId="77777777" w:rsidTr="008A4E20">
        <w:trPr>
          <w:gridAfter w:val="1"/>
          <w:wAfter w:w="256" w:type="dxa"/>
          <w:trHeight w:val="63"/>
        </w:trPr>
        <w:tc>
          <w:tcPr>
            <w:tcW w:w="10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4E605AF9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618ED507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8F4DD4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proofErr w:type="spellStart"/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Ast</w:t>
            </w:r>
            <w:proofErr w:type="spellEnd"/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-R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A98126" w14:textId="77777777" w:rsidR="002E0939" w:rsidRPr="009C1D01" w:rsidRDefault="002E0939" w:rsidP="008B2BB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 xml:space="preserve">GCC ATC RCA CTT </w:t>
            </w:r>
            <w:proofErr w:type="spellStart"/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CTT</w:t>
            </w:r>
            <w:proofErr w:type="spellEnd"/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 xml:space="preserve"> TGG TCC</w:t>
            </w: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3CCC856B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1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0D272208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5B2BF3" w:rsidRPr="009C1D01" w14:paraId="55F8E178" w14:textId="77777777" w:rsidTr="004051D7">
        <w:trPr>
          <w:gridAfter w:val="1"/>
          <w:wAfter w:w="256" w:type="dxa"/>
          <w:trHeight w:val="395"/>
        </w:trPr>
        <w:tc>
          <w:tcPr>
            <w:tcW w:w="10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14A9E694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54FF7E4D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9D3533" w14:textId="63B4663F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proofErr w:type="spellStart"/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Ast</w:t>
            </w:r>
            <w:proofErr w:type="spellEnd"/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-P</w:t>
            </w:r>
            <w:r w:rsidR="00BE430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eastAsia="en-CA"/>
              </w:rPr>
              <w:t xml:space="preserve"> </w:t>
            </w: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(Probe)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20ECE93" w14:textId="77777777" w:rsidR="002E0939" w:rsidRPr="009C1D01" w:rsidRDefault="002E0939" w:rsidP="008B2BB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 xml:space="preserve">Cy5-CAC AGA </w:t>
            </w:r>
            <w:proofErr w:type="spellStart"/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AGA</w:t>
            </w:r>
            <w:proofErr w:type="spellEnd"/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 xml:space="preserve"> GCA ACT CCA TCG CAT TTG-Tao-IBDRQ</w:t>
            </w: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3D17D091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1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55A92B8F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5B2BF3" w:rsidRPr="009C1D01" w14:paraId="243A7C70" w14:textId="77777777" w:rsidTr="004051D7">
        <w:trPr>
          <w:gridAfter w:val="1"/>
          <w:wAfter w:w="256" w:type="dxa"/>
          <w:trHeight w:val="216"/>
        </w:trPr>
        <w:tc>
          <w:tcPr>
            <w:tcW w:w="100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47EE8E3D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GI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25D3853D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RNA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AB4F26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Cog1F-flap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D08446A" w14:textId="77777777" w:rsidR="002E0939" w:rsidRPr="009C1D01" w:rsidRDefault="002E0939" w:rsidP="008B2BB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AATAAATCATAACGYTGGATGCGNTTYCATGA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513567A8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Norovirus GI</w:t>
            </w:r>
          </w:p>
        </w:tc>
        <w:tc>
          <w:tcPr>
            <w:tcW w:w="2106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D66702" w14:textId="77777777" w:rsidR="002E0939" w:rsidRPr="009C1D01" w:rsidRDefault="002E0939" w:rsidP="008B2B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1D01">
              <w:rPr>
                <w:rFonts w:ascii="Times New Roman" w:hAnsi="Times New Roman" w:cs="Times New Roman"/>
                <w:noProof/>
                <w:sz w:val="16"/>
                <w:szCs w:val="16"/>
                <w:lang w:val="en-CA"/>
              </w:rPr>
              <w:t>Kageyama, et al., 2003; Wang, et al., 2019</w:t>
            </w:r>
          </w:p>
        </w:tc>
      </w:tr>
      <w:tr w:rsidR="005B2BF3" w:rsidRPr="009C1D01" w14:paraId="3018F273" w14:textId="77777777" w:rsidTr="004051D7">
        <w:trPr>
          <w:gridAfter w:val="1"/>
          <w:wAfter w:w="256" w:type="dxa"/>
          <w:trHeight w:val="119"/>
        </w:trPr>
        <w:tc>
          <w:tcPr>
            <w:tcW w:w="10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72C49DD1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7BE73F8D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7E0253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Cog1R-flap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A2C1EF8" w14:textId="77777777" w:rsidR="002E0939" w:rsidRPr="009C1D01" w:rsidRDefault="002E0939" w:rsidP="008B2BB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AATAAATCATAACTTAGACGCCATCATCATTYAC</w:t>
            </w: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59ACCA76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106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54DFFDD0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5B2BF3" w:rsidRPr="009C1D01" w14:paraId="055BFEB5" w14:textId="77777777" w:rsidTr="004051D7">
        <w:trPr>
          <w:gridAfter w:val="1"/>
          <w:wAfter w:w="256" w:type="dxa"/>
          <w:trHeight w:val="512"/>
        </w:trPr>
        <w:tc>
          <w:tcPr>
            <w:tcW w:w="10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4819F01B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261D1CD8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E84690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Ring1a.2 (Probe)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E7CFB6" w14:textId="77777777" w:rsidR="002E0939" w:rsidRPr="009C1D01" w:rsidRDefault="002E0939" w:rsidP="008B2BB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6-FAM- AGATYGCGR/ZEN/ TCYCCTGTCCA -IBFQ</w:t>
            </w: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2A186B4F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1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5D988A6" w14:textId="77777777" w:rsidR="002E0939" w:rsidRPr="009C1D01" w:rsidRDefault="002E0939" w:rsidP="008B2B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1D01">
              <w:rPr>
                <w:rFonts w:ascii="Times New Roman" w:hAnsi="Times New Roman" w:cs="Times New Roman"/>
                <w:noProof/>
                <w:sz w:val="16"/>
                <w:szCs w:val="16"/>
                <w:lang w:val="en-CA"/>
              </w:rPr>
              <w:t>Molecular Microbiology &amp; Genomics Team, British Columbia Centre for Disease Control, 2017b</w:t>
            </w:r>
          </w:p>
        </w:tc>
      </w:tr>
      <w:tr w:rsidR="005B2BF3" w:rsidRPr="009C1D01" w14:paraId="4702E13F" w14:textId="77777777" w:rsidTr="004051D7">
        <w:trPr>
          <w:gridAfter w:val="1"/>
          <w:wAfter w:w="256" w:type="dxa"/>
          <w:trHeight w:val="37"/>
        </w:trPr>
        <w:tc>
          <w:tcPr>
            <w:tcW w:w="100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35471449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GII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2E206A5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RNA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259E6A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Cog2F-flap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23B2460" w14:textId="77777777" w:rsidR="002E0939" w:rsidRPr="009C1D01" w:rsidRDefault="002E0939" w:rsidP="008B2BB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AATAAATCATAACARGARBCNATGTTYAGRTGGAT GAG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51EF3584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Norovirus GII</w:t>
            </w:r>
          </w:p>
        </w:tc>
        <w:tc>
          <w:tcPr>
            <w:tcW w:w="2106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E4DD19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hAnsi="Times New Roman" w:cs="Times New Roman"/>
                <w:noProof/>
                <w:sz w:val="16"/>
                <w:szCs w:val="16"/>
                <w:lang w:val="en-CA"/>
              </w:rPr>
              <w:t>Kageyama, et al., 2003; Wang, et al., 2019</w:t>
            </w:r>
          </w:p>
        </w:tc>
      </w:tr>
      <w:tr w:rsidR="005B2BF3" w:rsidRPr="009C1D01" w14:paraId="6DC871E3" w14:textId="77777777" w:rsidTr="00402352">
        <w:trPr>
          <w:gridAfter w:val="1"/>
          <w:wAfter w:w="256" w:type="dxa"/>
          <w:trHeight w:val="371"/>
        </w:trPr>
        <w:tc>
          <w:tcPr>
            <w:tcW w:w="10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54880D92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027D7229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21913363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Cog2R-flap</w:t>
            </w:r>
          </w:p>
        </w:tc>
        <w:tc>
          <w:tcPr>
            <w:tcW w:w="396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5A6D220D" w14:textId="36995112" w:rsidR="004051D7" w:rsidRPr="004051D7" w:rsidRDefault="002E0939" w:rsidP="008B2BB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AATAAATCATAATCGACGCCATCTTCATTCACA</w:t>
            </w: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27C02956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106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FE8F34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9C1D01" w:rsidRPr="009C1D01" w14:paraId="487F65CA" w14:textId="77777777" w:rsidTr="00402352">
        <w:trPr>
          <w:trHeight w:val="37"/>
        </w:trPr>
        <w:tc>
          <w:tcPr>
            <w:tcW w:w="10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3DC613EA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72F6DAFC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033BF3BB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39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2E01FBEA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1D2A1595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106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728AA9E0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A3F1C8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</w:tr>
      <w:tr w:rsidR="009C1D01" w:rsidRPr="009C1D01" w14:paraId="4FCC5ED2" w14:textId="77777777" w:rsidTr="004051D7">
        <w:trPr>
          <w:trHeight w:val="560"/>
        </w:trPr>
        <w:tc>
          <w:tcPr>
            <w:tcW w:w="10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5A70D1F2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35330968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1FCA21E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Ring 2.2 (Probe)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3E40960" w14:textId="77777777" w:rsidR="002E0939" w:rsidRPr="009C1D01" w:rsidRDefault="002E0939" w:rsidP="008B2BB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JOE - TGGGAGGGY/ZEN/ GATCGCAATCT - IBFQ</w:t>
            </w: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6E4895B8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1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71A4AF9F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  <w:lang w:val="en-CA" w:eastAsia="en-CA"/>
              </w:rPr>
              <w:t>Molecular Microbiology &amp; Genomics Team, British Columbia Centre for Disease Control, 2017b</w:t>
            </w:r>
          </w:p>
        </w:tc>
        <w:tc>
          <w:tcPr>
            <w:tcW w:w="256" w:type="dxa"/>
            <w:hideMark/>
          </w:tcPr>
          <w:p w14:paraId="55F269A9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CA" w:eastAsia="en-CA"/>
              </w:rPr>
            </w:pPr>
          </w:p>
        </w:tc>
      </w:tr>
      <w:tr w:rsidR="009C1D01" w:rsidRPr="009C1D01" w14:paraId="0A9D0C00" w14:textId="77777777" w:rsidTr="00402352">
        <w:trPr>
          <w:trHeight w:val="83"/>
        </w:trPr>
        <w:tc>
          <w:tcPr>
            <w:tcW w:w="100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6E5E83BD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proofErr w:type="spellStart"/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CrAssphage</w:t>
            </w:r>
            <w:proofErr w:type="spellEnd"/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3AF0E79E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DNA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F258E9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proofErr w:type="spellStart"/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CrAss</w:t>
            </w:r>
            <w:proofErr w:type="spellEnd"/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-F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A49CB8B" w14:textId="77777777" w:rsidR="002E0939" w:rsidRPr="009C1D01" w:rsidRDefault="002E0939" w:rsidP="008B2BB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CAG AAG TAC AAA CTC CTA AAA AAC GTA GAG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5C1278B9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Genomic base pair region: 14731 bp-14856 bp</w:t>
            </w:r>
          </w:p>
        </w:tc>
        <w:tc>
          <w:tcPr>
            <w:tcW w:w="21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4BAE3A42" w14:textId="77777777" w:rsidR="002E0939" w:rsidRPr="009C1D01" w:rsidRDefault="002E0939" w:rsidP="008B2B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FDC2C6" w14:textId="77777777" w:rsidR="002E0939" w:rsidRPr="009C1D01" w:rsidRDefault="002E0939" w:rsidP="008B2B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1D01">
              <w:rPr>
                <w:rFonts w:ascii="Times New Roman" w:hAnsi="Times New Roman" w:cs="Times New Roman"/>
                <w:noProof/>
                <w:sz w:val="16"/>
                <w:szCs w:val="16"/>
                <w:lang w:val="en-CA"/>
              </w:rPr>
              <w:t>Stachler, Akyon, Carvalho, Ference, &amp; Bibby, 2018</w:t>
            </w:r>
          </w:p>
        </w:tc>
        <w:tc>
          <w:tcPr>
            <w:tcW w:w="256" w:type="dxa"/>
            <w:hideMark/>
          </w:tcPr>
          <w:p w14:paraId="23262D1A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CA" w:eastAsia="en-CA"/>
              </w:rPr>
            </w:pPr>
          </w:p>
        </w:tc>
      </w:tr>
      <w:tr w:rsidR="009C1D01" w:rsidRPr="009C1D01" w14:paraId="54326B7D" w14:textId="77777777" w:rsidTr="00402352">
        <w:trPr>
          <w:trHeight w:val="37"/>
        </w:trPr>
        <w:tc>
          <w:tcPr>
            <w:tcW w:w="10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45E20F67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0C75AD20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97F5BC6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proofErr w:type="spellStart"/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CrAss</w:t>
            </w:r>
            <w:proofErr w:type="spellEnd"/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-R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F088C8" w14:textId="77777777" w:rsidR="002E0939" w:rsidRPr="009C1D01" w:rsidRDefault="002E0939" w:rsidP="008B2BB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GAT GAC CAA TAA ACA AGC CAT TAG C</w:t>
            </w: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37BC2FEE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1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49879E0B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56" w:type="dxa"/>
            <w:hideMark/>
          </w:tcPr>
          <w:p w14:paraId="72C6EB01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CA" w:eastAsia="en-CA"/>
              </w:rPr>
            </w:pPr>
          </w:p>
        </w:tc>
      </w:tr>
      <w:tr w:rsidR="009C1D01" w:rsidRPr="009C1D01" w14:paraId="2DB367E5" w14:textId="77777777" w:rsidTr="00402352">
        <w:trPr>
          <w:trHeight w:val="245"/>
        </w:trPr>
        <w:tc>
          <w:tcPr>
            <w:tcW w:w="10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2D528A6E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529566A4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8F82C3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proofErr w:type="spellStart"/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CrAss</w:t>
            </w:r>
            <w:proofErr w:type="spellEnd"/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-P (Probe)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983CDE" w14:textId="77777777" w:rsidR="002E0939" w:rsidRPr="009C1D01" w:rsidRDefault="002E0939" w:rsidP="008B2BB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FAM-AAT AAC GAT TTA CGT GAT GTA AC</w:t>
            </w: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1F63FC2C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1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59CDF08F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56" w:type="dxa"/>
            <w:hideMark/>
          </w:tcPr>
          <w:p w14:paraId="4C929037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CA" w:eastAsia="en-CA"/>
              </w:rPr>
            </w:pPr>
          </w:p>
        </w:tc>
      </w:tr>
      <w:tr w:rsidR="009C1D01" w:rsidRPr="009C1D01" w14:paraId="29D7254B" w14:textId="77777777" w:rsidTr="00B34FF5">
        <w:trPr>
          <w:trHeight w:val="62"/>
        </w:trPr>
        <w:tc>
          <w:tcPr>
            <w:tcW w:w="100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56A594D5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Pepper Mild Mottle Virus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294B84A6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RNA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512CA2E7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PMMV-FP1-rev</w:t>
            </w:r>
          </w:p>
        </w:tc>
        <w:tc>
          <w:tcPr>
            <w:tcW w:w="396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38726683" w14:textId="77777777" w:rsidR="002E0939" w:rsidRPr="009C1D01" w:rsidRDefault="002E0939" w:rsidP="008B2BB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GAG TGG TTT GAC CTT AAC GTT TGA</w:t>
            </w:r>
          </w:p>
        </w:tc>
        <w:tc>
          <w:tcPr>
            <w:tcW w:w="1276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hideMark/>
          </w:tcPr>
          <w:p w14:paraId="17D38D54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 xml:space="preserve">1878 bp-1901 </w:t>
            </w:r>
            <w:proofErr w:type="spellStart"/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bp</w:t>
            </w: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eastAsia="en-CA"/>
              </w:rPr>
              <w:t>a</w:t>
            </w:r>
            <w:proofErr w:type="spellEnd"/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eastAsia="en-CA"/>
              </w:rPr>
              <w:t xml:space="preserve"> </w:t>
            </w: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and</w:t>
            </w: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  <w:t xml:space="preserve"> </w:t>
            </w: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 xml:space="preserve">1945 bp-1926 </w:t>
            </w:r>
            <w:proofErr w:type="spellStart"/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bp</w:t>
            </w: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eastAsia="en-CA"/>
              </w:rPr>
              <w:t>a</w:t>
            </w:r>
            <w:proofErr w:type="spellEnd"/>
          </w:p>
        </w:tc>
        <w:tc>
          <w:tcPr>
            <w:tcW w:w="21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9E18BE9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56" w:type="dxa"/>
            <w:hideMark/>
          </w:tcPr>
          <w:p w14:paraId="4CC12C8E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CA" w:eastAsia="en-CA"/>
              </w:rPr>
            </w:pPr>
          </w:p>
        </w:tc>
      </w:tr>
      <w:tr w:rsidR="009C1D01" w:rsidRPr="009C1D01" w14:paraId="2B2D3E7D" w14:textId="77777777" w:rsidTr="00B34FF5">
        <w:trPr>
          <w:trHeight w:val="62"/>
        </w:trPr>
        <w:tc>
          <w:tcPr>
            <w:tcW w:w="10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3DBE82B1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50A88EFA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6D81DC04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39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29E2856F" w14:textId="77777777" w:rsidR="002E0939" w:rsidRPr="009C1D01" w:rsidRDefault="002E0939" w:rsidP="008B2BB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hideMark/>
          </w:tcPr>
          <w:p w14:paraId="7225B017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AE1481C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56" w:type="dxa"/>
            <w:hideMark/>
          </w:tcPr>
          <w:p w14:paraId="1F98276D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CA" w:eastAsia="en-CA"/>
              </w:rPr>
            </w:pPr>
          </w:p>
        </w:tc>
      </w:tr>
      <w:tr w:rsidR="009C1D01" w:rsidRPr="009C1D01" w14:paraId="4E56988E" w14:textId="77777777" w:rsidTr="00B34FF5">
        <w:trPr>
          <w:trHeight w:val="62"/>
        </w:trPr>
        <w:tc>
          <w:tcPr>
            <w:tcW w:w="10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01C31C9A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352CF598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D6A429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PMMV-RP1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D647E80" w14:textId="77777777" w:rsidR="002E0939" w:rsidRPr="009C1D01" w:rsidRDefault="002E0939" w:rsidP="008B2BB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TTG TCG GTT GCA ATG CAA GT</w:t>
            </w:r>
          </w:p>
        </w:tc>
        <w:tc>
          <w:tcPr>
            <w:tcW w:w="1276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hideMark/>
          </w:tcPr>
          <w:p w14:paraId="1355EAE4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220E001" w14:textId="77777777" w:rsidR="002E0939" w:rsidRPr="009C1D01" w:rsidRDefault="002E0939" w:rsidP="008B2B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1D01">
              <w:rPr>
                <w:rFonts w:ascii="Times New Roman" w:hAnsi="Times New Roman" w:cs="Times New Roman"/>
                <w:noProof/>
                <w:sz w:val="16"/>
                <w:szCs w:val="16"/>
                <w:lang w:val="en-CA"/>
              </w:rPr>
              <w:t>Rosario, Symonds, Sinigalliano, Stewart, &amp; Breitbart, 2009</w:t>
            </w:r>
          </w:p>
        </w:tc>
        <w:tc>
          <w:tcPr>
            <w:tcW w:w="256" w:type="dxa"/>
            <w:hideMark/>
          </w:tcPr>
          <w:p w14:paraId="223E6287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CA" w:eastAsia="en-CA"/>
              </w:rPr>
            </w:pPr>
          </w:p>
        </w:tc>
      </w:tr>
      <w:tr w:rsidR="009C1D01" w:rsidRPr="009C1D01" w14:paraId="739093EE" w14:textId="77777777" w:rsidTr="00B34FF5">
        <w:trPr>
          <w:trHeight w:val="62"/>
        </w:trPr>
        <w:tc>
          <w:tcPr>
            <w:tcW w:w="10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6B274C4F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5DA772E6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EFD9A9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PMMV-P (Probe)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7E2F1E" w14:textId="77777777" w:rsidR="002E0939" w:rsidRPr="009C1D01" w:rsidRDefault="002E0939" w:rsidP="008B2BB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FAM-CCT ACC GAA GCA AAT G-MGB-NFQ</w:t>
            </w:r>
          </w:p>
        </w:tc>
        <w:tc>
          <w:tcPr>
            <w:tcW w:w="1276" w:type="dxa"/>
            <w:vMerge/>
            <w:tcBorders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72E25C26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70F61E3B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56" w:type="dxa"/>
            <w:hideMark/>
          </w:tcPr>
          <w:p w14:paraId="2CF2A429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CA" w:eastAsia="en-CA"/>
              </w:rPr>
            </w:pPr>
          </w:p>
        </w:tc>
      </w:tr>
      <w:tr w:rsidR="009C1D01" w:rsidRPr="009C1D01" w14:paraId="0FE8F4BE" w14:textId="77777777" w:rsidTr="00B34FF5">
        <w:trPr>
          <w:trHeight w:val="193"/>
        </w:trPr>
        <w:tc>
          <w:tcPr>
            <w:tcW w:w="100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C8805E7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n-CA"/>
              </w:rPr>
              <w:t>Escherichia coli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59572CE2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DNA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61BC43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uidA_784F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08007DE" w14:textId="77777777" w:rsidR="002E0939" w:rsidRPr="009C1D01" w:rsidRDefault="002E0939" w:rsidP="008B2BB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GTG TGA TAT CTA CCC GCT TCG C</w:t>
            </w:r>
          </w:p>
        </w:tc>
        <w:tc>
          <w:tcPr>
            <w:tcW w:w="1276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hideMark/>
          </w:tcPr>
          <w:p w14:paraId="0ABAABF7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val="en-CA" w:eastAsia="en-CA"/>
              </w:rPr>
            </w:pPr>
            <w:proofErr w:type="spellStart"/>
            <w:r w:rsidRPr="009C1D01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en-CA"/>
              </w:rPr>
              <w:t>uidA</w:t>
            </w:r>
            <w:proofErr w:type="spellEnd"/>
          </w:p>
        </w:tc>
        <w:tc>
          <w:tcPr>
            <w:tcW w:w="2106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hideMark/>
          </w:tcPr>
          <w:p w14:paraId="3663DC34" w14:textId="77777777" w:rsidR="002E0939" w:rsidRPr="009C1D01" w:rsidRDefault="002E0939" w:rsidP="008B2B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1D01">
              <w:rPr>
                <w:rFonts w:ascii="Times New Roman" w:hAnsi="Times New Roman" w:cs="Times New Roman"/>
                <w:noProof/>
                <w:sz w:val="16"/>
                <w:szCs w:val="16"/>
                <w:lang w:val="en-CA"/>
              </w:rPr>
              <w:t>Liang, et al., 2015</w:t>
            </w:r>
          </w:p>
        </w:tc>
        <w:tc>
          <w:tcPr>
            <w:tcW w:w="256" w:type="dxa"/>
            <w:hideMark/>
          </w:tcPr>
          <w:p w14:paraId="30037695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CA" w:eastAsia="en-CA"/>
              </w:rPr>
            </w:pPr>
          </w:p>
        </w:tc>
      </w:tr>
      <w:tr w:rsidR="009C1D01" w:rsidRPr="009C1D01" w14:paraId="0AD488FA" w14:textId="77777777" w:rsidTr="00B34FF5">
        <w:trPr>
          <w:trHeight w:val="126"/>
        </w:trPr>
        <w:tc>
          <w:tcPr>
            <w:tcW w:w="10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7701E2DB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1E68D07D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61318AA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uidA_866R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A5EFA7" w14:textId="77777777" w:rsidR="002E0939" w:rsidRPr="009C1D01" w:rsidRDefault="002E0939" w:rsidP="008B2BB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AGA ACG GTT TGT GGT TAA TCA GGA</w:t>
            </w:r>
          </w:p>
        </w:tc>
        <w:tc>
          <w:tcPr>
            <w:tcW w:w="1276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hideMark/>
          </w:tcPr>
          <w:p w14:paraId="19E78E7F" w14:textId="77777777" w:rsidR="002E0939" w:rsidRPr="009C1D01" w:rsidRDefault="002E0939" w:rsidP="008B2BB3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106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hideMark/>
          </w:tcPr>
          <w:p w14:paraId="635253C9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56" w:type="dxa"/>
            <w:hideMark/>
          </w:tcPr>
          <w:p w14:paraId="686521F4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CA" w:eastAsia="en-CA"/>
              </w:rPr>
            </w:pPr>
          </w:p>
        </w:tc>
      </w:tr>
      <w:tr w:rsidR="009C1D01" w:rsidRPr="009C1D01" w14:paraId="5DE7E07C" w14:textId="77777777" w:rsidTr="00B34FF5">
        <w:trPr>
          <w:trHeight w:val="213"/>
        </w:trPr>
        <w:tc>
          <w:tcPr>
            <w:tcW w:w="10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1697918D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4FB78093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DCC63A3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EC807 probe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517550F" w14:textId="77777777" w:rsidR="002E0939" w:rsidRPr="009C1D01" w:rsidRDefault="002E0939" w:rsidP="008B2BB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FAM-TCGGCATCCGGTCAGTGGCAGT-BHQ1</w:t>
            </w:r>
          </w:p>
        </w:tc>
        <w:tc>
          <w:tcPr>
            <w:tcW w:w="1276" w:type="dxa"/>
            <w:vMerge/>
            <w:tcBorders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B26E90E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106" w:type="dxa"/>
            <w:vMerge/>
            <w:tcBorders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EC7984C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56" w:type="dxa"/>
            <w:hideMark/>
          </w:tcPr>
          <w:p w14:paraId="4A2A901F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CA" w:eastAsia="en-CA"/>
              </w:rPr>
            </w:pPr>
          </w:p>
        </w:tc>
      </w:tr>
      <w:tr w:rsidR="002E0939" w:rsidRPr="009C1D01" w14:paraId="2D174627" w14:textId="77777777" w:rsidTr="004051D7">
        <w:trPr>
          <w:trHeight w:val="269"/>
        </w:trPr>
        <w:tc>
          <w:tcPr>
            <w:tcW w:w="1033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239BCC1E" w14:textId="77777777" w:rsidR="002E0939" w:rsidRPr="009C1D01" w:rsidRDefault="002E0939" w:rsidP="008B2BB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  <w:proofErr w:type="spellStart"/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eastAsia="en-CA"/>
              </w:rPr>
              <w:t>a</w:t>
            </w:r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Corresponding</w:t>
            </w:r>
            <w:proofErr w:type="spellEnd"/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 xml:space="preserve"> nucleotide position of GenBank accession number M81413 (</w:t>
            </w:r>
            <w:proofErr w:type="spellStart"/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PMMoV</w:t>
            </w:r>
            <w:proofErr w:type="spellEnd"/>
            <w:r w:rsidRPr="009C1D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 xml:space="preserve"> strain S)</w:t>
            </w:r>
          </w:p>
        </w:tc>
        <w:tc>
          <w:tcPr>
            <w:tcW w:w="256" w:type="dxa"/>
            <w:hideMark/>
          </w:tcPr>
          <w:p w14:paraId="2AF250EC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CA" w:eastAsia="en-CA"/>
              </w:rPr>
            </w:pPr>
          </w:p>
        </w:tc>
      </w:tr>
      <w:tr w:rsidR="002E0939" w:rsidRPr="009C1D01" w14:paraId="0B0B85C6" w14:textId="77777777" w:rsidTr="004051D7">
        <w:trPr>
          <w:trHeight w:val="269"/>
        </w:trPr>
        <w:tc>
          <w:tcPr>
            <w:tcW w:w="10338" w:type="dxa"/>
            <w:gridSpan w:val="6"/>
            <w:vMerge/>
            <w:tcBorders>
              <w:left w:val="single" w:sz="8" w:space="0" w:color="auto"/>
              <w:right w:val="single" w:sz="8" w:space="0" w:color="000000"/>
            </w:tcBorders>
            <w:hideMark/>
          </w:tcPr>
          <w:p w14:paraId="70EB0687" w14:textId="77777777" w:rsidR="002E0939" w:rsidRPr="009C1D01" w:rsidRDefault="002E0939" w:rsidP="008B2BB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56" w:type="dxa"/>
            <w:hideMark/>
          </w:tcPr>
          <w:p w14:paraId="03666A60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CA" w:eastAsia="en-CA"/>
              </w:rPr>
            </w:pPr>
          </w:p>
        </w:tc>
      </w:tr>
      <w:tr w:rsidR="002E0939" w:rsidRPr="009C1D01" w14:paraId="34ADD313" w14:textId="77777777" w:rsidTr="004051D7">
        <w:trPr>
          <w:trHeight w:val="269"/>
        </w:trPr>
        <w:tc>
          <w:tcPr>
            <w:tcW w:w="10338" w:type="dxa"/>
            <w:gridSpan w:val="6"/>
            <w:vMerge/>
            <w:tcBorders>
              <w:left w:val="single" w:sz="8" w:space="0" w:color="auto"/>
              <w:right w:val="single" w:sz="8" w:space="0" w:color="000000"/>
            </w:tcBorders>
            <w:hideMark/>
          </w:tcPr>
          <w:p w14:paraId="5417A670" w14:textId="77777777" w:rsidR="002E0939" w:rsidRPr="009C1D01" w:rsidRDefault="002E0939" w:rsidP="008B2BB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56" w:type="dxa"/>
            <w:hideMark/>
          </w:tcPr>
          <w:p w14:paraId="2A5908A8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CA" w:eastAsia="en-CA"/>
              </w:rPr>
            </w:pPr>
          </w:p>
        </w:tc>
      </w:tr>
      <w:tr w:rsidR="002E0939" w:rsidRPr="009C1D01" w14:paraId="4E65E2BB" w14:textId="77777777" w:rsidTr="004051D7">
        <w:trPr>
          <w:trHeight w:val="280"/>
        </w:trPr>
        <w:tc>
          <w:tcPr>
            <w:tcW w:w="10338" w:type="dxa"/>
            <w:gridSpan w:val="6"/>
            <w:vMerge/>
            <w:tcBorders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0B8742AB" w14:textId="77777777" w:rsidR="002E0939" w:rsidRPr="009C1D01" w:rsidRDefault="002E0939" w:rsidP="008B2BB3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256" w:type="dxa"/>
            <w:hideMark/>
          </w:tcPr>
          <w:p w14:paraId="5F154787" w14:textId="77777777" w:rsidR="002E0939" w:rsidRPr="009C1D01" w:rsidRDefault="002E0939" w:rsidP="008B2BB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CA" w:eastAsia="en-CA"/>
              </w:rPr>
            </w:pPr>
          </w:p>
        </w:tc>
      </w:tr>
    </w:tbl>
    <w:p w14:paraId="4FAA0433" w14:textId="77777777" w:rsidR="007A5DCC" w:rsidRPr="009C1D01" w:rsidRDefault="00B34FF5">
      <w:pPr>
        <w:rPr>
          <w:sz w:val="22"/>
          <w:szCs w:val="22"/>
        </w:rPr>
      </w:pPr>
    </w:p>
    <w:sectPr w:rsidR="007A5DCC" w:rsidRPr="009C1D01" w:rsidSect="008B2BB3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71"/>
    <w:rsid w:val="00214161"/>
    <w:rsid w:val="002E0939"/>
    <w:rsid w:val="00402352"/>
    <w:rsid w:val="004051D7"/>
    <w:rsid w:val="005B2BF3"/>
    <w:rsid w:val="006F0C71"/>
    <w:rsid w:val="008A4E20"/>
    <w:rsid w:val="008B2BB3"/>
    <w:rsid w:val="009C1D01"/>
    <w:rsid w:val="00A52649"/>
    <w:rsid w:val="00B34FF5"/>
    <w:rsid w:val="00BE4308"/>
    <w:rsid w:val="00DB1817"/>
    <w:rsid w:val="00DE6116"/>
    <w:rsid w:val="00F0747A"/>
    <w:rsid w:val="00FF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1CD7"/>
  <w15:chartTrackingRefBased/>
  <w15:docId w15:val="{BFCA922F-C89D-4A0E-8508-66382A41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93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Le</dc:creator>
  <cp:keywords/>
  <dc:description/>
  <cp:lastModifiedBy>Tri Le</cp:lastModifiedBy>
  <cp:revision>14</cp:revision>
  <dcterms:created xsi:type="dcterms:W3CDTF">2021-07-22T02:50:00Z</dcterms:created>
  <dcterms:modified xsi:type="dcterms:W3CDTF">2021-07-22T03:04:00Z</dcterms:modified>
</cp:coreProperties>
</file>