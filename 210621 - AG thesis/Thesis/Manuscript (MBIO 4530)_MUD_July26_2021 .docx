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ajorEastAsia" w:hAnsi="Times New Roman" w:cs="Times New Roman"/>
          <w:b/>
          <w:color w:val="365F91" w:themeColor="accent1" w:themeShade="BF"/>
          <w:sz w:val="32"/>
          <w:szCs w:val="32"/>
        </w:rPr>
        <w:id w:val="1318617404"/>
        <w:docPartObj>
          <w:docPartGallery w:val="Cover Pages"/>
          <w:docPartUnique/>
        </w:docPartObj>
      </w:sdtPr>
      <w:sdtEndPr>
        <w:rPr>
          <w:rFonts w:asciiTheme="majorHAnsi" w:hAnsiTheme="majorHAnsi" w:cstheme="majorBidi"/>
          <w:b w:val="0"/>
        </w:rPr>
      </w:sdtEndPr>
      <w:sdtContent>
        <w:p w14:paraId="52048BE8" w14:textId="71399148" w:rsidR="009D6E8F" w:rsidRPr="008715A7" w:rsidRDefault="009D6E8F" w:rsidP="00443666">
          <w:pPr>
            <w:spacing w:line="480" w:lineRule="auto"/>
            <w:rPr>
              <w:rFonts w:ascii="Times New Roman" w:hAnsi="Times New Roman" w:cs="Times New Roman"/>
              <w:b/>
            </w:rPr>
          </w:pPr>
          <w:r w:rsidRPr="008715A7">
            <w:rPr>
              <w:rFonts w:ascii="Times New Roman" w:hAnsi="Times New Roman" w:cs="Times New Roman"/>
              <w:b/>
            </w:rPr>
            <w:t>Quantitation of human enteric viruses as alternative indicators of fecal pollution to evaluate wastewater treatment processes</w:t>
          </w:r>
        </w:p>
        <w:p w14:paraId="668CA561" w14:textId="681E9848" w:rsidR="00C00662" w:rsidRPr="008715A7" w:rsidRDefault="009D6E8F">
          <w:pPr>
            <w:spacing w:line="480" w:lineRule="auto"/>
            <w:rPr>
              <w:rFonts w:ascii="Times New Roman" w:hAnsi="Times New Roman" w:cs="Times New Roman"/>
            </w:rPr>
          </w:pPr>
          <w:r w:rsidRPr="008715A7">
            <w:rPr>
              <w:rFonts w:ascii="Times New Roman" w:hAnsi="Times New Roman" w:cs="Times New Roman"/>
            </w:rPr>
            <w:t>Audrey Garcia</w:t>
          </w:r>
          <w:ins w:id="0" w:author="Miguel Uyaguari" w:date="2021-07-26T22:03:00Z">
            <w:r w:rsidR="00966BE6">
              <w:rPr>
                <w:rFonts w:ascii="Times New Roman" w:hAnsi="Times New Roman" w:cs="Times New Roman"/>
                <w:vertAlign w:val="superscript"/>
              </w:rPr>
              <w:t>1</w:t>
            </w:r>
          </w:ins>
          <w:r w:rsidR="00C00662" w:rsidRPr="008715A7">
            <w:rPr>
              <w:rFonts w:ascii="Times New Roman" w:hAnsi="Times New Roman" w:cs="Times New Roman"/>
            </w:rPr>
            <w:t>, Tri L</w:t>
          </w:r>
          <w:r w:rsidR="00780474" w:rsidRPr="008715A7">
            <w:rPr>
              <w:rFonts w:ascii="Times New Roman" w:hAnsi="Times New Roman" w:cs="Times New Roman"/>
            </w:rPr>
            <w:t>e</w:t>
          </w:r>
          <w:ins w:id="1" w:author="Miguel Uyaguari" w:date="2021-07-26T22:03:00Z">
            <w:r w:rsidR="00966BE6">
              <w:rPr>
                <w:rFonts w:ascii="Times New Roman" w:hAnsi="Times New Roman" w:cs="Times New Roman"/>
                <w:vertAlign w:val="superscript"/>
              </w:rPr>
              <w:t>1</w:t>
            </w:r>
          </w:ins>
          <w:r w:rsidR="00C00662" w:rsidRPr="008715A7">
            <w:rPr>
              <w:rFonts w:ascii="Times New Roman" w:hAnsi="Times New Roman" w:cs="Times New Roman"/>
            </w:rPr>
            <w:t>, Paul Jankowski</w:t>
          </w:r>
          <w:ins w:id="2" w:author="Miguel Uyaguari" w:date="2021-07-26T22:04:00Z">
            <w:r w:rsidR="00966BE6">
              <w:rPr>
                <w:rFonts w:ascii="Times New Roman" w:hAnsi="Times New Roman" w:cs="Times New Roman"/>
                <w:vertAlign w:val="superscript"/>
              </w:rPr>
              <w:t>1</w:t>
            </w:r>
          </w:ins>
          <w:ins w:id="3" w:author="Miguel Uyaguari" w:date="2021-07-26T22:05:00Z">
            <w:r w:rsidR="00966BE6">
              <w:rPr>
                <w:rFonts w:ascii="Times New Roman" w:hAnsi="Times New Roman" w:cs="Times New Roman"/>
                <w:vertAlign w:val="superscript"/>
              </w:rPr>
              <w:t>#</w:t>
            </w:r>
          </w:ins>
          <w:r w:rsidR="00AC52FF" w:rsidRPr="008715A7">
            <w:rPr>
              <w:rFonts w:ascii="Times New Roman" w:hAnsi="Times New Roman" w:cs="Times New Roman"/>
            </w:rPr>
            <w:t>, Kadir Yanaç</w:t>
          </w:r>
          <w:ins w:id="4" w:author="Miguel Uyaguari" w:date="2021-07-26T22:04:00Z">
            <w:r w:rsidR="00966BE6">
              <w:rPr>
                <w:rFonts w:ascii="Times New Roman" w:hAnsi="Times New Roman" w:cs="Times New Roman"/>
                <w:vertAlign w:val="superscript"/>
              </w:rPr>
              <w:t>2</w:t>
            </w:r>
          </w:ins>
          <w:r w:rsidR="00AC52FF" w:rsidRPr="008715A7">
            <w:rPr>
              <w:rFonts w:ascii="Times New Roman" w:hAnsi="Times New Roman" w:cs="Times New Roman"/>
            </w:rPr>
            <w:t xml:space="preserve">, </w:t>
          </w:r>
          <w:proofErr w:type="spellStart"/>
          <w:r w:rsidR="00AC52FF" w:rsidRPr="008715A7">
            <w:rPr>
              <w:rFonts w:ascii="Times New Roman" w:hAnsi="Times New Roman" w:cs="Times New Roman"/>
            </w:rPr>
            <w:t>Qiuyan</w:t>
          </w:r>
          <w:proofErr w:type="spellEnd"/>
          <w:r w:rsidR="00AC52FF" w:rsidRPr="008715A7">
            <w:rPr>
              <w:rFonts w:ascii="Times New Roman" w:hAnsi="Times New Roman" w:cs="Times New Roman"/>
            </w:rPr>
            <w:t xml:space="preserve"> Yuan</w:t>
          </w:r>
          <w:ins w:id="5" w:author="Miguel Uyaguari" w:date="2021-07-26T22:04:00Z">
            <w:r w:rsidR="00966BE6">
              <w:rPr>
                <w:rFonts w:ascii="Times New Roman" w:hAnsi="Times New Roman" w:cs="Times New Roman"/>
                <w:vertAlign w:val="superscript"/>
              </w:rPr>
              <w:t>2</w:t>
            </w:r>
          </w:ins>
          <w:r w:rsidR="00AC52FF" w:rsidRPr="008715A7">
            <w:rPr>
              <w:rFonts w:ascii="Times New Roman" w:hAnsi="Times New Roman" w:cs="Times New Roman"/>
            </w:rPr>
            <w:t xml:space="preserve"> </w:t>
          </w:r>
          <w:r w:rsidR="007D2F28" w:rsidRPr="008715A7">
            <w:rPr>
              <w:rFonts w:ascii="Times New Roman" w:hAnsi="Times New Roman" w:cs="Times New Roman"/>
            </w:rPr>
            <w:t xml:space="preserve">and </w:t>
          </w:r>
          <w:r w:rsidRPr="008715A7">
            <w:rPr>
              <w:rFonts w:ascii="Times New Roman" w:hAnsi="Times New Roman" w:cs="Times New Roman"/>
            </w:rPr>
            <w:t>Miguel Uyaguari-</w:t>
          </w:r>
          <w:r w:rsidR="00E67A3D" w:rsidRPr="008715A7">
            <w:rPr>
              <w:rFonts w:ascii="Times New Roman" w:hAnsi="Times New Roman" w:cs="Times New Roman"/>
            </w:rPr>
            <w:t>Díaz</w:t>
          </w:r>
          <w:ins w:id="6" w:author="Miguel Uyaguari" w:date="2021-07-26T22:04:00Z">
            <w:r w:rsidR="00966BE6">
              <w:rPr>
                <w:rFonts w:ascii="Times New Roman" w:hAnsi="Times New Roman" w:cs="Times New Roman"/>
                <w:vertAlign w:val="superscript"/>
              </w:rPr>
              <w:t>1</w:t>
            </w:r>
          </w:ins>
          <w:r w:rsidR="00780474" w:rsidRPr="008715A7">
            <w:rPr>
              <w:rFonts w:ascii="Times New Roman" w:hAnsi="Times New Roman" w:cs="Times New Roman"/>
            </w:rPr>
            <w:t>*</w:t>
          </w:r>
        </w:p>
        <w:p w14:paraId="7C2B186C" w14:textId="79973CF6" w:rsidR="00E67A3D" w:rsidRPr="008715A7" w:rsidRDefault="00966BE6" w:rsidP="00120C72">
          <w:pPr>
            <w:autoSpaceDE w:val="0"/>
            <w:autoSpaceDN w:val="0"/>
            <w:adjustRightInd w:val="0"/>
            <w:spacing w:line="480" w:lineRule="auto"/>
            <w:rPr>
              <w:rFonts w:ascii="Times New Roman" w:hAnsi="Times New Roman" w:cs="Times New Roman"/>
            </w:rPr>
          </w:pPr>
          <w:ins w:id="7" w:author="Miguel Uyaguari" w:date="2021-07-26T22:05:00Z">
            <w:r>
              <w:rPr>
                <w:rFonts w:ascii="Times New Roman" w:hAnsi="Times New Roman" w:cs="Times New Roman"/>
                <w:vertAlign w:val="superscript"/>
              </w:rPr>
              <w:t xml:space="preserve">1 </w:t>
            </w:r>
          </w:ins>
          <w:r w:rsidR="00C00662" w:rsidRPr="008715A7">
            <w:rPr>
              <w:rFonts w:ascii="Times New Roman" w:hAnsi="Times New Roman" w:cs="Times New Roman"/>
            </w:rPr>
            <w:t>Department of Microbiology, Faculty of Science, University of Manitoba</w:t>
          </w:r>
          <w:r w:rsidR="00E67A3D" w:rsidRPr="008715A7">
            <w:rPr>
              <w:rFonts w:ascii="Times New Roman" w:hAnsi="Times New Roman" w:cs="Times New Roman"/>
            </w:rPr>
            <w:t>, Winnipeg, MB</w:t>
          </w:r>
          <w:r w:rsidR="00B50178" w:rsidRPr="008715A7">
            <w:rPr>
              <w:rFonts w:ascii="Times New Roman" w:hAnsi="Times New Roman" w:cs="Times New Roman"/>
            </w:rPr>
            <w:t xml:space="preserve">, </w:t>
          </w:r>
          <w:r w:rsidR="00E67A3D" w:rsidRPr="008715A7">
            <w:rPr>
              <w:rFonts w:ascii="Times New Roman" w:hAnsi="Times New Roman" w:cs="Times New Roman"/>
            </w:rPr>
            <w:t>Canada R3T 2N2</w:t>
          </w:r>
        </w:p>
        <w:p w14:paraId="02BFABF6" w14:textId="1BDAF0E0" w:rsidR="00966BE6" w:rsidRDefault="00966BE6" w:rsidP="00966BE6">
          <w:pPr>
            <w:autoSpaceDE w:val="0"/>
            <w:autoSpaceDN w:val="0"/>
            <w:adjustRightInd w:val="0"/>
            <w:spacing w:line="480" w:lineRule="auto"/>
            <w:rPr>
              <w:ins w:id="8" w:author="Miguel Uyaguari" w:date="2021-07-26T22:08:00Z"/>
              <w:rFonts w:ascii="Times New Roman" w:hAnsi="Times New Roman" w:cs="Times New Roman"/>
            </w:rPr>
          </w:pPr>
          <w:ins w:id="9" w:author="Miguel Uyaguari" w:date="2021-07-26T22:05:00Z">
            <w:r>
              <w:rPr>
                <w:rFonts w:ascii="Times New Roman" w:hAnsi="Times New Roman" w:cs="Times New Roman"/>
                <w:vertAlign w:val="superscript"/>
              </w:rPr>
              <w:t xml:space="preserve">2 </w:t>
            </w:r>
            <w:r w:rsidRPr="00966BE6">
              <w:rPr>
                <w:rFonts w:ascii="Times New Roman" w:hAnsi="Times New Roman" w:cs="Times New Roman"/>
                <w:rPrChange w:id="10" w:author="Miguel Uyaguari" w:date="2021-07-26T22:05:00Z">
                  <w:rPr>
                    <w:rFonts w:ascii="Times New Roman" w:hAnsi="Times New Roman" w:cs="Times New Roman"/>
                    <w:vertAlign w:val="superscript"/>
                  </w:rPr>
                </w:rPrChange>
              </w:rPr>
              <w:t>Department of Civil Engineering,</w:t>
            </w:r>
            <w:r>
              <w:rPr>
                <w:rFonts w:ascii="Times New Roman" w:hAnsi="Times New Roman" w:cs="Times New Roman"/>
              </w:rPr>
              <w:t xml:space="preserve"> </w:t>
            </w:r>
          </w:ins>
          <w:ins w:id="11" w:author="Miguel Uyaguari" w:date="2021-07-26T22:06:00Z">
            <w:r w:rsidR="00145A2E">
              <w:rPr>
                <w:rFonts w:ascii="Times New Roman" w:hAnsi="Times New Roman" w:cs="Times New Roman"/>
              </w:rPr>
              <w:t xml:space="preserve">Price </w:t>
            </w:r>
          </w:ins>
          <w:ins w:id="12" w:author="Miguel Uyaguari" w:date="2021-07-26T22:05:00Z">
            <w:r>
              <w:rPr>
                <w:rFonts w:ascii="Times New Roman" w:hAnsi="Times New Roman" w:cs="Times New Roman"/>
              </w:rPr>
              <w:t xml:space="preserve">Faculty of Engineering, </w:t>
            </w:r>
            <w:r w:rsidRPr="008715A7">
              <w:rPr>
                <w:rFonts w:ascii="Times New Roman" w:hAnsi="Times New Roman" w:cs="Times New Roman"/>
              </w:rPr>
              <w:t>University of Manitoba, Winnipeg, MB, Canada R3T 2N2</w:t>
            </w:r>
          </w:ins>
        </w:p>
        <w:p w14:paraId="3957905A" w14:textId="77777777" w:rsidR="001A7325" w:rsidRPr="008715A7" w:rsidRDefault="001A7325" w:rsidP="00966BE6">
          <w:pPr>
            <w:autoSpaceDE w:val="0"/>
            <w:autoSpaceDN w:val="0"/>
            <w:adjustRightInd w:val="0"/>
            <w:spacing w:line="480" w:lineRule="auto"/>
            <w:rPr>
              <w:ins w:id="13" w:author="Miguel Uyaguari" w:date="2021-07-26T22:05:00Z"/>
              <w:rFonts w:ascii="Times New Roman" w:hAnsi="Times New Roman" w:cs="Times New Roman"/>
            </w:rPr>
          </w:pPr>
        </w:p>
        <w:p w14:paraId="579F5293" w14:textId="44B258B7" w:rsidR="00C00662" w:rsidRPr="00966BE6" w:rsidRDefault="00966BE6" w:rsidP="00443666">
          <w:pPr>
            <w:spacing w:line="480" w:lineRule="auto"/>
            <w:rPr>
              <w:rFonts w:ascii="Times New Roman" w:hAnsi="Times New Roman" w:cs="Times New Roman"/>
            </w:rPr>
          </w:pPr>
          <w:ins w:id="14" w:author="Miguel Uyaguari" w:date="2021-07-26T22:06:00Z">
            <w:r w:rsidRPr="00966BE6">
              <w:rPr>
                <w:rFonts w:ascii="Times New Roman" w:hAnsi="Times New Roman" w:cs="Times New Roman"/>
                <w:vertAlign w:val="superscript"/>
                <w:rPrChange w:id="15" w:author="Miguel Uyaguari" w:date="2021-07-26T22:06:00Z">
                  <w:rPr>
                    <w:rFonts w:ascii="Times New Roman" w:hAnsi="Times New Roman" w:cs="Times New Roman"/>
                  </w:rPr>
                </w:rPrChange>
              </w:rPr>
              <w:t>#</w:t>
            </w:r>
            <w:r>
              <w:rPr>
                <w:rFonts w:ascii="Times New Roman" w:hAnsi="Times New Roman" w:cs="Times New Roman"/>
              </w:rPr>
              <w:t xml:space="preserve"> </w:t>
            </w:r>
          </w:ins>
          <w:ins w:id="16" w:author="Miguel Uyaguari" w:date="2021-07-26T22:07:00Z">
            <w:r w:rsidR="001A7325">
              <w:rPr>
                <w:rFonts w:ascii="Times New Roman" w:hAnsi="Times New Roman" w:cs="Times New Roman"/>
              </w:rPr>
              <w:t xml:space="preserve">Current address: </w:t>
            </w:r>
            <w:r w:rsidR="001A7325">
              <w:rPr>
                <w:rFonts w:ascii="Times" w:hAnsi="Times" w:cs="Times"/>
              </w:rPr>
              <w:t>Department of Medical Microbiology and Infectious Diseases, University of Manitoba, Winnipeg, Manitoba, Canada</w:t>
            </w:r>
          </w:ins>
        </w:p>
        <w:p w14:paraId="46134D39"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Corresponding Author:</w:t>
          </w:r>
        </w:p>
        <w:p w14:paraId="6D865800" w14:textId="5597597B"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xml:space="preserve">Miguel </w:t>
          </w:r>
          <w:proofErr w:type="spellStart"/>
          <w:r w:rsidRPr="008715A7">
            <w:rPr>
              <w:rFonts w:ascii="Times New Roman" w:hAnsi="Times New Roman" w:cs="Times New Roman"/>
              <w:sz w:val="24"/>
              <w:szCs w:val="24"/>
            </w:rPr>
            <w:t>Uyaguari</w:t>
          </w:r>
          <w:proofErr w:type="spellEnd"/>
          <w:r w:rsidRPr="008715A7">
            <w:rPr>
              <w:rFonts w:ascii="Times New Roman" w:hAnsi="Times New Roman" w:cs="Times New Roman"/>
              <w:sz w:val="24"/>
              <w:szCs w:val="24"/>
            </w:rPr>
            <w:t>-Díaz</w:t>
          </w:r>
        </w:p>
        <w:p w14:paraId="55EADF1A"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45 Chancellors Cir, Winnipeg, Manitoba, R3T 2N2, Canada</w:t>
          </w:r>
        </w:p>
        <w:p w14:paraId="75FA78C6" w14:textId="00522E83" w:rsidR="00120C72" w:rsidRPr="008715A7" w:rsidRDefault="00BC59A4" w:rsidP="004C67D8">
          <w:pPr>
            <w:spacing w:line="480" w:lineRule="auto"/>
            <w:rPr>
              <w:rFonts w:ascii="Times New Roman" w:hAnsi="Times New Roman" w:cs="Times New Roman"/>
              <w:b/>
            </w:rPr>
          </w:pPr>
          <w:r w:rsidRPr="008715A7">
            <w:rPr>
              <w:rFonts w:ascii="Times New Roman" w:hAnsi="Times New Roman" w:cs="Times New Roman"/>
            </w:rPr>
            <w:t>E</w:t>
          </w:r>
          <w:r w:rsidR="00E67A3D" w:rsidRPr="008715A7">
            <w:rPr>
              <w:rFonts w:ascii="Times New Roman" w:hAnsi="Times New Roman" w:cs="Times New Roman"/>
            </w:rPr>
            <w:t>mail address: Miguel.Uyaguari@umanitoba.ca</w:t>
          </w:r>
          <w:r w:rsidR="007E1A98" w:rsidRPr="008715A7">
            <w:rPr>
              <w:rFonts w:ascii="Times New Roman" w:hAnsi="Times New Roman" w:cs="Times New Roman"/>
              <w:b/>
            </w:rPr>
            <w:br w:type="page"/>
          </w:r>
        </w:p>
      </w:sdtContent>
    </w:sdt>
    <w:p w14:paraId="3FA8D031" w14:textId="167A8985" w:rsidR="00CA6469" w:rsidRPr="008715A7" w:rsidRDefault="00CA6469"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lastRenderedPageBreak/>
        <w:t xml:space="preserve">ABSTRACT </w:t>
      </w:r>
    </w:p>
    <w:p w14:paraId="3437579A" w14:textId="01E51245" w:rsidR="00EC0333" w:rsidRPr="008715A7" w:rsidRDefault="00D45C78" w:rsidP="00443666">
      <w:pPr>
        <w:spacing w:line="480" w:lineRule="auto"/>
        <w:rPr>
          <w:rFonts w:ascii="Times New Roman" w:hAnsi="Times New Roman" w:cs="Times New Roman"/>
        </w:rPr>
      </w:pPr>
      <w:r w:rsidRPr="008715A7">
        <w:rPr>
          <w:rFonts w:ascii="Times New Roman" w:hAnsi="Times New Roman" w:cs="Times New Roman"/>
        </w:rPr>
        <w:t>We investigate</w:t>
      </w:r>
      <w:r w:rsidR="00451632" w:rsidRPr="008715A7">
        <w:rPr>
          <w:rFonts w:ascii="Times New Roman" w:hAnsi="Times New Roman" w:cs="Times New Roman"/>
        </w:rPr>
        <w:t>d</w:t>
      </w:r>
      <w:r w:rsidRPr="008715A7">
        <w:rPr>
          <w:rFonts w:ascii="Times New Roman" w:hAnsi="Times New Roman" w:cs="Times New Roman"/>
        </w:rPr>
        <w:t xml:space="preserve"> the potential use and quantitation of human enteric viruses in </w:t>
      </w:r>
      <w:r w:rsidR="00D670AE" w:rsidRPr="008715A7">
        <w:rPr>
          <w:rFonts w:ascii="Times New Roman" w:hAnsi="Times New Roman" w:cs="Times New Roman"/>
        </w:rPr>
        <w:t xml:space="preserve">municipal </w:t>
      </w:r>
      <w:r w:rsidRPr="008715A7">
        <w:rPr>
          <w:rFonts w:ascii="Times New Roman" w:hAnsi="Times New Roman" w:cs="Times New Roman"/>
        </w:rPr>
        <w:t xml:space="preserve">wastewater samples </w:t>
      </w:r>
      <w:r w:rsidR="00D670AE" w:rsidRPr="008715A7">
        <w:rPr>
          <w:rFonts w:ascii="Times New Roman" w:hAnsi="Times New Roman" w:cs="Times New Roman"/>
        </w:rPr>
        <w:t xml:space="preserve">of Winnipeg (Manitoba, Canada) </w:t>
      </w:r>
      <w:r w:rsidRPr="008715A7">
        <w:rPr>
          <w:rFonts w:ascii="Times New Roman" w:hAnsi="Times New Roman" w:cs="Times New Roman"/>
        </w:rPr>
        <w:t>as alternative indicators of contamination and evaluate</w:t>
      </w:r>
      <w:r w:rsidR="00644527" w:rsidRPr="008715A7">
        <w:rPr>
          <w:rFonts w:ascii="Times New Roman" w:hAnsi="Times New Roman" w:cs="Times New Roman"/>
        </w:rPr>
        <w:t>d</w:t>
      </w:r>
      <w:r w:rsidRPr="008715A7">
        <w:rPr>
          <w:rFonts w:ascii="Times New Roman" w:hAnsi="Times New Roman" w:cs="Times New Roman"/>
        </w:rPr>
        <w:t xml:space="preserve"> the processing stages of the wastewater treatment plant. </w:t>
      </w:r>
      <w:r w:rsidR="00451632" w:rsidRPr="008715A7">
        <w:rPr>
          <w:rFonts w:ascii="Times New Roman" w:hAnsi="Times New Roman" w:cs="Times New Roman"/>
        </w:rPr>
        <w:t>During the fall 2019 and winter 2020 seasons</w:t>
      </w:r>
      <w:r w:rsidR="00DE0B50" w:rsidRPr="008715A7">
        <w:rPr>
          <w:rFonts w:ascii="Times New Roman" w:hAnsi="Times New Roman" w:cs="Times New Roman"/>
        </w:rPr>
        <w:t>,</w:t>
      </w:r>
      <w:r w:rsidR="00451632" w:rsidRPr="008715A7">
        <w:rPr>
          <w:rFonts w:ascii="Times New Roman" w:hAnsi="Times New Roman" w:cs="Times New Roman"/>
        </w:rPr>
        <w:t xml:space="preserve"> </w:t>
      </w:r>
      <w:r w:rsidR="00CA6469" w:rsidRPr="008715A7">
        <w:rPr>
          <w:rFonts w:ascii="Times New Roman" w:hAnsi="Times New Roman" w:cs="Times New Roman"/>
        </w:rPr>
        <w:t>samples of raw sewage, activated sludge, effluents</w:t>
      </w:r>
      <w:r w:rsidR="00DE0B50" w:rsidRPr="008715A7">
        <w:rPr>
          <w:rFonts w:ascii="Times New Roman" w:hAnsi="Times New Roman" w:cs="Times New Roman"/>
        </w:rPr>
        <w:t>,</w:t>
      </w:r>
      <w:r w:rsidR="00CA6469" w:rsidRPr="008715A7">
        <w:rPr>
          <w:rFonts w:ascii="Times New Roman" w:hAnsi="Times New Roman" w:cs="Times New Roman"/>
        </w:rPr>
        <w:t xml:space="preserve"> </w:t>
      </w:r>
      <w:r w:rsidRPr="008715A7">
        <w:rPr>
          <w:rFonts w:ascii="Times New Roman" w:hAnsi="Times New Roman" w:cs="Times New Roman"/>
        </w:rPr>
        <w:t xml:space="preserve">and biosolids (sludge cake) </w:t>
      </w:r>
      <w:r w:rsidR="00CA6469" w:rsidRPr="008715A7">
        <w:rPr>
          <w:rFonts w:ascii="Times New Roman" w:hAnsi="Times New Roman" w:cs="Times New Roman"/>
        </w:rPr>
        <w:t xml:space="preserve">from the </w:t>
      </w:r>
      <w:bookmarkStart w:id="17" w:name="_Hlk77617039"/>
      <w:r w:rsidR="00CA6469" w:rsidRPr="008715A7">
        <w:rPr>
          <w:rFonts w:ascii="Times New Roman" w:hAnsi="Times New Roman" w:cs="Times New Roman"/>
        </w:rPr>
        <w:t>North End Sewage Treatment Plant</w:t>
      </w:r>
      <w:r w:rsidR="00D670AE" w:rsidRPr="008715A7">
        <w:rPr>
          <w:rFonts w:ascii="Times New Roman" w:hAnsi="Times New Roman" w:cs="Times New Roman"/>
        </w:rPr>
        <w:t xml:space="preserve"> </w:t>
      </w:r>
      <w:bookmarkEnd w:id="17"/>
      <w:r w:rsidR="00D670AE" w:rsidRPr="008715A7">
        <w:rPr>
          <w:rFonts w:ascii="Times New Roman" w:hAnsi="Times New Roman" w:cs="Times New Roman"/>
        </w:rPr>
        <w:t>(</w:t>
      </w:r>
      <w:bookmarkStart w:id="18" w:name="_Hlk77616995"/>
      <w:r w:rsidR="00D670AE" w:rsidRPr="008715A7">
        <w:rPr>
          <w:rFonts w:ascii="Times New Roman" w:hAnsi="Times New Roman" w:cs="Times New Roman"/>
        </w:rPr>
        <w:t>NESTP</w:t>
      </w:r>
      <w:bookmarkEnd w:id="18"/>
      <w:r w:rsidR="00D670AE" w:rsidRPr="008715A7">
        <w:rPr>
          <w:rFonts w:ascii="Times New Roman" w:hAnsi="Times New Roman" w:cs="Times New Roman"/>
        </w:rPr>
        <w:t>)</w:t>
      </w:r>
      <w:r w:rsidR="0067653F" w:rsidRPr="008715A7">
        <w:rPr>
          <w:rFonts w:ascii="Times New Roman" w:hAnsi="Times New Roman" w:cs="Times New Roman"/>
        </w:rPr>
        <w:t xml:space="preserve">, the largest wastewater treatment plant in </w:t>
      </w:r>
      <w:r w:rsidR="00D670AE" w:rsidRPr="008715A7">
        <w:rPr>
          <w:rFonts w:ascii="Times New Roman" w:hAnsi="Times New Roman" w:cs="Times New Roman"/>
        </w:rPr>
        <w:t xml:space="preserve">the City of </w:t>
      </w:r>
      <w:r w:rsidR="0067653F" w:rsidRPr="008715A7">
        <w:rPr>
          <w:rFonts w:ascii="Times New Roman" w:hAnsi="Times New Roman" w:cs="Times New Roman"/>
        </w:rPr>
        <w:t xml:space="preserve">Winnipeg, </w:t>
      </w:r>
      <w:r w:rsidR="00CA6469" w:rsidRPr="008715A7">
        <w:rPr>
          <w:rFonts w:ascii="Times New Roman" w:hAnsi="Times New Roman" w:cs="Times New Roman"/>
        </w:rPr>
        <w:t>were collected</w:t>
      </w:r>
      <w:r w:rsidRPr="008715A7">
        <w:rPr>
          <w:rFonts w:ascii="Times New Roman" w:hAnsi="Times New Roman" w:cs="Times New Roman"/>
        </w:rPr>
        <w:t xml:space="preserve">. </w:t>
      </w:r>
      <w:r w:rsidR="00CA6469" w:rsidRPr="008715A7">
        <w:rPr>
          <w:rFonts w:ascii="Times New Roman" w:hAnsi="Times New Roman" w:cs="Times New Roman"/>
        </w:rPr>
        <w:t>DNA and RNA enteric viruses</w:t>
      </w:r>
      <w:r w:rsidR="003622CA" w:rsidRPr="008715A7">
        <w:rPr>
          <w:rFonts w:ascii="Times New Roman" w:hAnsi="Times New Roman" w:cs="Times New Roman"/>
        </w:rPr>
        <w:t>, as we</w:t>
      </w:r>
      <w:r w:rsidR="0007110E" w:rsidRPr="008715A7">
        <w:rPr>
          <w:rFonts w:ascii="Times New Roman" w:hAnsi="Times New Roman" w:cs="Times New Roman"/>
        </w:rPr>
        <w:t>l</w:t>
      </w:r>
      <w:r w:rsidR="003622CA" w:rsidRPr="008715A7">
        <w:rPr>
          <w:rFonts w:ascii="Times New Roman" w:hAnsi="Times New Roman" w:cs="Times New Roman"/>
        </w:rPr>
        <w:t>l as</w:t>
      </w:r>
      <w:r w:rsidR="00507AFE" w:rsidRPr="008715A7">
        <w:rPr>
          <w:rFonts w:ascii="Times New Roman" w:hAnsi="Times New Roman" w:cs="Times New Roman"/>
        </w:rPr>
        <w:t xml:space="preserve"> the</w:t>
      </w:r>
      <w:r w:rsidR="003622CA" w:rsidRPr="008715A7">
        <w:rPr>
          <w:rFonts w:ascii="Times New Roman" w:hAnsi="Times New Roman" w:cs="Times New Roman"/>
        </w:rPr>
        <w:t xml:space="preserv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t>
      </w:r>
      <w:r w:rsidR="00924477" w:rsidRPr="008715A7">
        <w:rPr>
          <w:rFonts w:ascii="Times New Roman" w:hAnsi="Times New Roman" w:cs="Times New Roman"/>
        </w:rPr>
        <w:t xml:space="preserve">gene </w:t>
      </w:r>
      <w:r w:rsidR="00CA6469" w:rsidRPr="008715A7">
        <w:rPr>
          <w:rFonts w:ascii="Times New Roman" w:hAnsi="Times New Roman" w:cs="Times New Roman"/>
        </w:rPr>
        <w:t xml:space="preserve">found in </w:t>
      </w:r>
      <w:r w:rsidR="00CA6469" w:rsidRPr="008715A7">
        <w:rPr>
          <w:rFonts w:ascii="Times New Roman" w:hAnsi="Times New Roman" w:cs="Times New Roman"/>
          <w:i/>
        </w:rPr>
        <w:t>Escherichia coli</w:t>
      </w:r>
      <w:r w:rsidR="005F6037" w:rsidRPr="008715A7">
        <w:rPr>
          <w:rFonts w:ascii="Times New Roman" w:hAnsi="Times New Roman" w:cs="Times New Roman"/>
          <w:i/>
        </w:rPr>
        <w:t xml:space="preserve"> </w:t>
      </w:r>
      <w:r w:rsidR="00CA6469" w:rsidRPr="008715A7">
        <w:rPr>
          <w:rFonts w:ascii="Times New Roman" w:hAnsi="Times New Roman" w:cs="Times New Roman"/>
        </w:rPr>
        <w:t xml:space="preserve">were targeted in the samples collected from </w:t>
      </w:r>
      <w:r w:rsidR="00D60744" w:rsidRPr="008715A7">
        <w:rPr>
          <w:rFonts w:ascii="Times New Roman" w:hAnsi="Times New Roman" w:cs="Times New Roman"/>
        </w:rPr>
        <w:t xml:space="preserve">the </w:t>
      </w:r>
      <w:r w:rsidR="00CA6469" w:rsidRPr="008715A7">
        <w:rPr>
          <w:rFonts w:ascii="Times New Roman" w:hAnsi="Times New Roman" w:cs="Times New Roman"/>
        </w:rPr>
        <w:t xml:space="preserve">NESTP. </w:t>
      </w:r>
      <w:r w:rsidR="00924477" w:rsidRPr="008715A7">
        <w:rPr>
          <w:rFonts w:ascii="Times New Roman" w:hAnsi="Times New Roman" w:cs="Times New Roman"/>
        </w:rPr>
        <w:t>Total n</w:t>
      </w:r>
      <w:r w:rsidR="00CA6469" w:rsidRPr="008715A7">
        <w:rPr>
          <w:rFonts w:ascii="Times New Roman" w:hAnsi="Times New Roman" w:cs="Times New Roman"/>
        </w:rPr>
        <w:t>ucleic acid</w:t>
      </w:r>
      <w:r w:rsidR="00924477" w:rsidRPr="008715A7">
        <w:rPr>
          <w:rFonts w:ascii="Times New Roman" w:hAnsi="Times New Roman" w:cs="Times New Roman"/>
        </w:rPr>
        <w:t>s</w:t>
      </w:r>
      <w:r w:rsidR="00CA6469" w:rsidRPr="008715A7">
        <w:rPr>
          <w:rFonts w:ascii="Times New Roman" w:hAnsi="Times New Roman" w:cs="Times New Roman"/>
        </w:rPr>
        <w:t xml:space="preserve"> from each wastewater treatment sample w</w:t>
      </w:r>
      <w:r w:rsidR="003F6916" w:rsidRPr="008715A7">
        <w:rPr>
          <w:rFonts w:ascii="Times New Roman" w:hAnsi="Times New Roman" w:cs="Times New Roman"/>
        </w:rPr>
        <w:t>ere</w:t>
      </w:r>
      <w:r w:rsidR="00CA6469" w:rsidRPr="008715A7">
        <w:rPr>
          <w:rFonts w:ascii="Times New Roman" w:hAnsi="Times New Roman" w:cs="Times New Roman"/>
        </w:rPr>
        <w:t xml:space="preserve"> extracted using a </w:t>
      </w:r>
      <w:r w:rsidRPr="008715A7">
        <w:rPr>
          <w:rFonts w:ascii="Times New Roman" w:hAnsi="Times New Roman" w:cs="Times New Roman"/>
        </w:rPr>
        <w:t xml:space="preserve">commercial </w:t>
      </w:r>
      <w:r w:rsidR="00CA6469" w:rsidRPr="008715A7">
        <w:rPr>
          <w:rFonts w:ascii="Times New Roman" w:hAnsi="Times New Roman" w:cs="Times New Roman"/>
        </w:rPr>
        <w:t>spin</w:t>
      </w:r>
      <w:r w:rsidRPr="008715A7">
        <w:rPr>
          <w:rFonts w:ascii="Times New Roman" w:hAnsi="Times New Roman" w:cs="Times New Roman"/>
        </w:rPr>
        <w:t>-column</w:t>
      </w:r>
      <w:r w:rsidR="00CA6469" w:rsidRPr="008715A7">
        <w:rPr>
          <w:rFonts w:ascii="Times New Roman" w:hAnsi="Times New Roman" w:cs="Times New Roman"/>
        </w:rPr>
        <w:t xml:space="preserve"> kit. Enteric viruses were quantitated in the </w:t>
      </w:r>
      <w:r w:rsidRPr="008715A7">
        <w:rPr>
          <w:rFonts w:ascii="Times New Roman" w:hAnsi="Times New Roman" w:cs="Times New Roman"/>
        </w:rPr>
        <w:t xml:space="preserve">extracted </w:t>
      </w:r>
      <w:r w:rsidR="00CA6469" w:rsidRPr="008715A7">
        <w:rPr>
          <w:rFonts w:ascii="Times New Roman" w:hAnsi="Times New Roman" w:cs="Times New Roman"/>
        </w:rPr>
        <w:t>samples via q</w:t>
      </w:r>
      <w:r w:rsidR="00FF6F23" w:rsidRPr="008715A7">
        <w:rPr>
          <w:rFonts w:ascii="Times New Roman" w:hAnsi="Times New Roman" w:cs="Times New Roman"/>
        </w:rPr>
        <w:t xml:space="preserve">uantitative </w:t>
      </w:r>
      <w:r w:rsidR="00CA6469" w:rsidRPr="008715A7">
        <w:rPr>
          <w:rFonts w:ascii="Times New Roman" w:hAnsi="Times New Roman" w:cs="Times New Roman"/>
        </w:rPr>
        <w:t>PCR</w:t>
      </w:r>
      <w:r w:rsidR="00FF6F23" w:rsidRPr="008715A7">
        <w:rPr>
          <w:rFonts w:ascii="Times New Roman" w:hAnsi="Times New Roman" w:cs="Times New Roman"/>
        </w:rPr>
        <w:t xml:space="preserve"> using TaqMan assays</w:t>
      </w:r>
      <w:r w:rsidR="00CA6469" w:rsidRPr="008715A7">
        <w:rPr>
          <w:rFonts w:ascii="Times New Roman" w:hAnsi="Times New Roman" w:cs="Times New Roman"/>
        </w:rPr>
        <w:t xml:space="preserve">. </w:t>
      </w:r>
    </w:p>
    <w:p w14:paraId="71325EB6" w14:textId="5BF7E6AD" w:rsidR="00484C79"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average gene copies assessed in the raw sewage were not significantly different </w:t>
      </w:r>
      <w:r w:rsidR="00D45C78" w:rsidRPr="008715A7">
        <w:rPr>
          <w:rFonts w:ascii="Times New Roman" w:hAnsi="Times New Roman" w:cs="Times New Roman"/>
        </w:rPr>
        <w:t>(</w:t>
      </w:r>
      <w:r w:rsidR="006D3C52" w:rsidRPr="008715A7">
        <w:rPr>
          <w:rFonts w:ascii="Times New Roman" w:hAnsi="Times New Roman" w:cs="Times New Roman"/>
        </w:rPr>
        <w:t>p-values ranged between 0.0547 and 0.7986</w:t>
      </w:r>
      <w:r w:rsidR="00D45C78" w:rsidRPr="008715A7">
        <w:rPr>
          <w:rFonts w:ascii="Times New Roman" w:hAnsi="Times New Roman" w:cs="Times New Roman"/>
        </w:rPr>
        <w:t xml:space="preserve">) </w:t>
      </w:r>
      <w:r w:rsidRPr="008715A7">
        <w:rPr>
          <w:rFonts w:ascii="Times New Roman" w:hAnsi="Times New Roman" w:cs="Times New Roman"/>
        </w:rPr>
        <w:t>than the average gene copie</w:t>
      </w:r>
      <w:r w:rsidR="00FF6F23" w:rsidRPr="008715A7">
        <w:rPr>
          <w:rFonts w:ascii="Times New Roman" w:hAnsi="Times New Roman" w:cs="Times New Roman"/>
        </w:rPr>
        <w:t xml:space="preserve">s assessed in the effluents for </w:t>
      </w:r>
      <w:r w:rsidRPr="008715A7">
        <w:rPr>
          <w:rFonts w:ascii="Times New Roman" w:hAnsi="Times New Roman" w:cs="Times New Roman"/>
        </w:rPr>
        <w:t xml:space="preserve">Adenovirus and </w:t>
      </w:r>
      <w:proofErr w:type="spellStart"/>
      <w:ins w:id="19" w:author="Miguel Uyaguari" w:date="2021-07-26T22:24:00Z">
        <w:r w:rsidR="001A7325">
          <w:rPr>
            <w:rFonts w:ascii="Times New Roman" w:hAnsi="Times New Roman" w:cs="Times New Roman"/>
          </w:rPr>
          <w:t>c</w:t>
        </w:r>
      </w:ins>
      <w:del w:id="20" w:author="Miguel Uyaguari" w:date="2021-07-26T22:24: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(DNA virus</w:t>
      </w:r>
      <w:r w:rsidR="006F4472" w:rsidRPr="008715A7">
        <w:rPr>
          <w:rFonts w:ascii="Times New Roman" w:hAnsi="Times New Roman" w:cs="Times New Roman"/>
        </w:rPr>
        <w:t xml:space="preserve">es), Pepper Mild Mottle Virus </w:t>
      </w:r>
      <w:r w:rsidRPr="008715A7">
        <w:rPr>
          <w:rFonts w:ascii="Times New Roman" w:hAnsi="Times New Roman" w:cs="Times New Roman"/>
        </w:rPr>
        <w:t xml:space="preserve">(RNA virus), and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in terms of both volume and biomass. </w:t>
      </w:r>
      <w:r w:rsidR="00F37D32" w:rsidRPr="008715A7">
        <w:rPr>
          <w:rFonts w:ascii="Times New Roman" w:hAnsi="Times New Roman" w:cs="Times New Roman"/>
        </w:rPr>
        <w:t xml:space="preserve">A </w:t>
      </w:r>
      <w:r w:rsidR="00844FC2" w:rsidRPr="008715A7">
        <w:rPr>
          <w:rFonts w:ascii="Times New Roman" w:hAnsi="Times New Roman" w:cs="Times New Roman"/>
        </w:rPr>
        <w:t>significant reduction of these enteric viruses was observed consistentl</w:t>
      </w:r>
      <w:r w:rsidR="006F4472" w:rsidRPr="008715A7">
        <w:rPr>
          <w:rFonts w:ascii="Times New Roman" w:hAnsi="Times New Roman" w:cs="Times New Roman"/>
        </w:rPr>
        <w:t>y in activated sludge samples</w:t>
      </w:r>
      <w:r w:rsidR="0068179C" w:rsidRPr="008715A7">
        <w:rPr>
          <w:rFonts w:ascii="Times New Roman" w:hAnsi="Times New Roman" w:cs="Times New Roman"/>
        </w:rPr>
        <w:t xml:space="preserve"> compared with those for raw sewage</w:t>
      </w:r>
      <w:r w:rsidR="006F4472" w:rsidRPr="008715A7">
        <w:rPr>
          <w:rFonts w:ascii="Times New Roman" w:hAnsi="Times New Roman" w:cs="Times New Roman"/>
        </w:rPr>
        <w:t>.</w:t>
      </w:r>
      <w:r w:rsidR="00C979CD" w:rsidRPr="008715A7">
        <w:rPr>
          <w:rFonts w:ascii="Times New Roman" w:hAnsi="Times New Roman" w:cs="Times New Roman"/>
        </w:rPr>
        <w:t xml:space="preserve"> </w:t>
      </w:r>
      <w:r w:rsidR="00182F10" w:rsidRPr="008715A7">
        <w:rPr>
          <w:rFonts w:ascii="Times New Roman" w:hAnsi="Times New Roman" w:cs="Times New Roman"/>
        </w:rPr>
        <w:t>Corresponding r</w:t>
      </w:r>
      <w:r w:rsidR="00C979CD" w:rsidRPr="008715A7">
        <w:rPr>
          <w:rFonts w:ascii="Times New Roman" w:hAnsi="Times New Roman" w:cs="Times New Roman"/>
        </w:rPr>
        <w:t xml:space="preserve">eductions in gene copies per volume and gene copies per biomass were also seen for </w:t>
      </w:r>
      <w:proofErr w:type="spellStart"/>
      <w:r w:rsidR="00C979CD" w:rsidRPr="008715A7">
        <w:rPr>
          <w:rFonts w:ascii="Times New Roman" w:hAnsi="Times New Roman" w:cs="Times New Roman"/>
          <w:i/>
          <w:iCs/>
        </w:rPr>
        <w:t>uidA</w:t>
      </w:r>
      <w:proofErr w:type="spellEnd"/>
      <w:r w:rsidR="00EC0333" w:rsidRPr="008715A7">
        <w:rPr>
          <w:rFonts w:ascii="Times New Roman" w:hAnsi="Times New Roman" w:cs="Times New Roman"/>
        </w:rPr>
        <w:t xml:space="preserve"> but </w:t>
      </w:r>
      <w:r w:rsidR="00C979CD" w:rsidRPr="008715A7">
        <w:rPr>
          <w:rFonts w:ascii="Times New Roman" w:hAnsi="Times New Roman" w:cs="Times New Roman"/>
        </w:rPr>
        <w:t>were not statistically significant</w:t>
      </w:r>
      <w:r w:rsidR="00182F10" w:rsidRPr="008715A7">
        <w:rPr>
          <w:rFonts w:ascii="Times New Roman" w:hAnsi="Times New Roman" w:cs="Times New Roman"/>
        </w:rPr>
        <w:t xml:space="preserve"> (</w:t>
      </w:r>
      <w:r w:rsidR="00C944E7" w:rsidRPr="008715A7">
        <w:rPr>
          <w:rFonts w:ascii="Times New Roman" w:hAnsi="Times New Roman" w:cs="Times New Roman"/>
        </w:rPr>
        <w:t>p-value = 0.8769 and p-value = 0.6353, respectively)</w:t>
      </w:r>
      <w:r w:rsidR="00892A3D" w:rsidRPr="008715A7">
        <w:rPr>
          <w:rFonts w:ascii="Times New Roman" w:hAnsi="Times New Roman" w:cs="Times New Roman"/>
        </w:rPr>
        <w:t xml:space="preserve">. </w:t>
      </w:r>
      <w:r w:rsidR="006F4472" w:rsidRPr="008715A7">
        <w:rPr>
          <w:rFonts w:ascii="Times New Roman" w:hAnsi="Times New Roman" w:cs="Times New Roman"/>
        </w:rPr>
        <w:t>T</w:t>
      </w:r>
      <w:r w:rsidR="00844FC2" w:rsidRPr="008715A7">
        <w:rPr>
          <w:rFonts w:ascii="Times New Roman" w:hAnsi="Times New Roman" w:cs="Times New Roman"/>
        </w:rPr>
        <w:t xml:space="preserve">he higher </w:t>
      </w:r>
      <w:r w:rsidR="006F4472" w:rsidRPr="008715A7">
        <w:rPr>
          <w:rFonts w:ascii="Times New Roman" w:hAnsi="Times New Roman" w:cs="Times New Roman"/>
        </w:rPr>
        <w:t xml:space="preserve">gene </w:t>
      </w:r>
      <w:r w:rsidR="00844FC2" w:rsidRPr="008715A7">
        <w:rPr>
          <w:rFonts w:ascii="Times New Roman" w:hAnsi="Times New Roman" w:cs="Times New Roman"/>
        </w:rPr>
        <w:t xml:space="preserve">copy numbers of </w:t>
      </w:r>
      <w:r w:rsidR="003F1288" w:rsidRPr="008715A7">
        <w:rPr>
          <w:rFonts w:ascii="Times New Roman" w:hAnsi="Times New Roman" w:cs="Times New Roman"/>
        </w:rPr>
        <w:t xml:space="preserve">enteric </w:t>
      </w:r>
      <w:r w:rsidR="00844FC2" w:rsidRPr="008715A7">
        <w:rPr>
          <w:rFonts w:ascii="Times New Roman" w:hAnsi="Times New Roman" w:cs="Times New Roman"/>
        </w:rPr>
        <w:t>viruses and</w:t>
      </w:r>
      <w:r w:rsidR="00844FC2" w:rsidRPr="008715A7">
        <w:rPr>
          <w:rFonts w:ascii="Times New Roman" w:hAnsi="Times New Roman" w:cs="Times New Roman"/>
          <w:i/>
        </w:rPr>
        <w:t xml:space="preserve"> E. coli </w:t>
      </w:r>
      <w:r w:rsidR="00844FC2" w:rsidRPr="008715A7">
        <w:rPr>
          <w:rFonts w:ascii="Times New Roman" w:hAnsi="Times New Roman" w:cs="Times New Roman"/>
        </w:rPr>
        <w:t xml:space="preserve">observed in the effluents may be associated with the </w:t>
      </w:r>
      <w:r w:rsidR="00E1357B" w:rsidRPr="008715A7">
        <w:rPr>
          <w:rFonts w:ascii="Times New Roman" w:hAnsi="Times New Roman" w:cs="Times New Roman"/>
        </w:rPr>
        <w:t xml:space="preserve">12-hour </w:t>
      </w:r>
      <w:r w:rsidR="00844FC2" w:rsidRPr="008715A7">
        <w:rPr>
          <w:rFonts w:ascii="Times New Roman" w:hAnsi="Times New Roman" w:cs="Times New Roman"/>
        </w:rPr>
        <w:t xml:space="preserve">hydraulic retention </w:t>
      </w:r>
      <w:r w:rsidR="00E1357B" w:rsidRPr="008715A7">
        <w:rPr>
          <w:rFonts w:ascii="Times New Roman" w:hAnsi="Times New Roman" w:cs="Times New Roman"/>
        </w:rPr>
        <w:t>time in</w:t>
      </w:r>
      <w:r w:rsidR="00844FC2" w:rsidRPr="008715A7">
        <w:rPr>
          <w:rFonts w:ascii="Times New Roman" w:hAnsi="Times New Roman" w:cs="Times New Roman"/>
        </w:rPr>
        <w:t xml:space="preserve"> the facility. </w:t>
      </w:r>
      <w:r w:rsidR="00CA11C0" w:rsidRPr="008715A7">
        <w:rPr>
          <w:rFonts w:ascii="Times New Roman" w:hAnsi="Times New Roman" w:cs="Times New Roman"/>
        </w:rPr>
        <w:t>Enteric</w:t>
      </w:r>
      <w:r w:rsidR="003F1288" w:rsidRPr="008715A7">
        <w:rPr>
          <w:rFonts w:ascii="Times New Roman" w:hAnsi="Times New Roman" w:cs="Times New Roman"/>
        </w:rPr>
        <w:t xml:space="preserve"> viruses were found </w:t>
      </w:r>
      <w:r w:rsidR="00AF194A" w:rsidRPr="008715A7">
        <w:rPr>
          <w:rFonts w:ascii="Times New Roman" w:hAnsi="Times New Roman" w:cs="Times New Roman"/>
        </w:rPr>
        <w:t xml:space="preserve">in gene copy numbers </w:t>
      </w:r>
      <w:r w:rsidR="003F1288" w:rsidRPr="008715A7">
        <w:rPr>
          <w:rFonts w:ascii="Times New Roman" w:hAnsi="Times New Roman" w:cs="Times New Roman"/>
        </w:rPr>
        <w:t xml:space="preserve">at least one order of magnitude higher than the </w:t>
      </w:r>
      <w:r w:rsidR="003F1288" w:rsidRPr="008715A7">
        <w:rPr>
          <w:rFonts w:ascii="Times New Roman" w:hAnsi="Times New Roman" w:cs="Times New Roman"/>
          <w:i/>
        </w:rPr>
        <w:t>E. coli</w:t>
      </w:r>
      <w:r w:rsidR="003F1288" w:rsidRPr="008715A7">
        <w:rPr>
          <w:rFonts w:ascii="Times New Roman" w:hAnsi="Times New Roman" w:cs="Times New Roman"/>
        </w:rPr>
        <w:t xml:space="preserve"> marker</w:t>
      </w:r>
      <w:r w:rsidR="00CA11C0" w:rsidRPr="008715A7">
        <w:rPr>
          <w:rFonts w:ascii="Times New Roman" w:hAnsi="Times New Roman" w:cs="Times New Roman"/>
        </w:rPr>
        <w:t xml:space="preserve"> </w:t>
      </w:r>
      <w:proofErr w:type="spellStart"/>
      <w:r w:rsidR="00CA11C0" w:rsidRPr="008715A7">
        <w:rPr>
          <w:rFonts w:ascii="Times New Roman" w:hAnsi="Times New Roman" w:cs="Times New Roman"/>
          <w:i/>
          <w:iCs/>
        </w:rPr>
        <w:t>uidA</w:t>
      </w:r>
      <w:proofErr w:type="spellEnd"/>
      <w:r w:rsidR="003F1288" w:rsidRPr="008715A7">
        <w:rPr>
          <w:rFonts w:ascii="Times New Roman" w:hAnsi="Times New Roman" w:cs="Times New Roman"/>
        </w:rPr>
        <w:t xml:space="preserve">. </w:t>
      </w:r>
      <w:r w:rsidRPr="008715A7">
        <w:rPr>
          <w:rFonts w:ascii="Times New Roman" w:hAnsi="Times New Roman" w:cs="Times New Roman"/>
        </w:rPr>
        <w:t xml:space="preserve">This may indicate </w:t>
      </w:r>
      <w:r w:rsidR="009E37B9" w:rsidRPr="008715A7">
        <w:rPr>
          <w:rFonts w:ascii="Times New Roman" w:hAnsi="Times New Roman" w:cs="Times New Roman"/>
        </w:rPr>
        <w:t xml:space="preserve">these </w:t>
      </w:r>
      <w:r w:rsidRPr="008715A7">
        <w:rPr>
          <w:rFonts w:ascii="Times New Roman" w:hAnsi="Times New Roman" w:cs="Times New Roman"/>
        </w:rPr>
        <w:t xml:space="preserve">enteric viruses can survive the wastewater treatment process and therefore suggest </w:t>
      </w:r>
      <w:r w:rsidRPr="008715A7">
        <w:rPr>
          <w:rFonts w:ascii="Times New Roman" w:hAnsi="Times New Roman" w:cs="Times New Roman"/>
        </w:rPr>
        <w:lastRenderedPageBreak/>
        <w:t>that viral-like particles are being released into the aquatic environment.</w:t>
      </w:r>
      <w:r w:rsidR="007157F0" w:rsidRPr="008715A7">
        <w:rPr>
          <w:rFonts w:ascii="Times New Roman" w:hAnsi="Times New Roman" w:cs="Times New Roman"/>
        </w:rPr>
        <w:t xml:space="preserve"> </w:t>
      </w:r>
      <w:r w:rsidR="00FB4298" w:rsidRPr="008715A7">
        <w:rPr>
          <w:rFonts w:ascii="Times New Roman" w:hAnsi="Times New Roman" w:cs="Times New Roman"/>
        </w:rPr>
        <w:t>O</w:t>
      </w:r>
      <w:r w:rsidR="007157F0" w:rsidRPr="008715A7">
        <w:rPr>
          <w:rFonts w:ascii="Times New Roman" w:hAnsi="Times New Roman" w:cs="Times New Roman"/>
        </w:rPr>
        <w:t>ur results</w:t>
      </w:r>
      <w:r w:rsidR="00FB4298" w:rsidRPr="008715A7">
        <w:rPr>
          <w:rFonts w:ascii="Times New Roman" w:hAnsi="Times New Roman" w:cs="Times New Roman"/>
        </w:rPr>
        <w:t xml:space="preserve"> suggest </w:t>
      </w:r>
      <w:r w:rsidR="007157F0" w:rsidRPr="008715A7">
        <w:rPr>
          <w:rFonts w:ascii="Times New Roman" w:hAnsi="Times New Roman" w:cs="Times New Roman"/>
        </w:rPr>
        <w:t xml:space="preserve">Adenovirus, </w:t>
      </w:r>
      <w:proofErr w:type="spellStart"/>
      <w:ins w:id="21" w:author="Miguel Uyaguari" w:date="2021-07-26T22:24:00Z">
        <w:r w:rsidR="001A7325">
          <w:rPr>
            <w:rFonts w:ascii="Times New Roman" w:hAnsi="Times New Roman" w:cs="Times New Roman"/>
          </w:rPr>
          <w:t>c</w:t>
        </w:r>
      </w:ins>
      <w:del w:id="22" w:author="Miguel Uyaguari" w:date="2021-07-26T22:24:00Z">
        <w:r w:rsidR="007157F0" w:rsidRPr="008715A7" w:rsidDel="001A7325">
          <w:rPr>
            <w:rFonts w:ascii="Times New Roman" w:hAnsi="Times New Roman" w:cs="Times New Roman"/>
          </w:rPr>
          <w:delText>C</w:delText>
        </w:r>
      </w:del>
      <w:r w:rsidR="007157F0" w:rsidRPr="008715A7">
        <w:rPr>
          <w:rFonts w:ascii="Times New Roman" w:hAnsi="Times New Roman" w:cs="Times New Roman"/>
        </w:rPr>
        <w:t>rAssphage</w:t>
      </w:r>
      <w:proofErr w:type="spellEnd"/>
      <w:r w:rsidR="007157F0" w:rsidRPr="008715A7">
        <w:rPr>
          <w:rFonts w:ascii="Times New Roman" w:hAnsi="Times New Roman" w:cs="Times New Roman"/>
        </w:rPr>
        <w:t xml:space="preserve">, and </w:t>
      </w:r>
      <w:r w:rsidR="000A401D" w:rsidRPr="008715A7">
        <w:rPr>
          <w:rFonts w:ascii="Times New Roman" w:hAnsi="Times New Roman" w:cs="Times New Roman"/>
        </w:rPr>
        <w:t>P</w:t>
      </w:r>
      <w:r w:rsidR="007157F0" w:rsidRPr="008715A7">
        <w:rPr>
          <w:rFonts w:ascii="Times New Roman" w:hAnsi="Times New Roman" w:cs="Times New Roman"/>
        </w:rPr>
        <w:t xml:space="preserve">epper </w:t>
      </w:r>
      <w:r w:rsidR="003E3127" w:rsidRPr="008715A7">
        <w:rPr>
          <w:rFonts w:ascii="Times New Roman" w:hAnsi="Times New Roman" w:cs="Times New Roman"/>
        </w:rPr>
        <w:t>m</w:t>
      </w:r>
      <w:r w:rsidR="007157F0" w:rsidRPr="008715A7">
        <w:rPr>
          <w:rFonts w:ascii="Times New Roman" w:hAnsi="Times New Roman" w:cs="Times New Roman"/>
        </w:rPr>
        <w:t xml:space="preserve">ild </w:t>
      </w:r>
      <w:r w:rsidR="003E3127" w:rsidRPr="008715A7">
        <w:rPr>
          <w:rFonts w:ascii="Times New Roman" w:hAnsi="Times New Roman" w:cs="Times New Roman"/>
        </w:rPr>
        <w:t>m</w:t>
      </w:r>
      <w:r w:rsidR="007157F0" w:rsidRPr="008715A7">
        <w:rPr>
          <w:rFonts w:ascii="Times New Roman" w:hAnsi="Times New Roman" w:cs="Times New Roman"/>
        </w:rPr>
        <w:t xml:space="preserve">ottle </w:t>
      </w:r>
      <w:r w:rsidR="003E3127" w:rsidRPr="008715A7">
        <w:rPr>
          <w:rFonts w:ascii="Times New Roman" w:hAnsi="Times New Roman" w:cs="Times New Roman"/>
        </w:rPr>
        <w:t>v</w:t>
      </w:r>
      <w:r w:rsidR="007157F0" w:rsidRPr="008715A7">
        <w:rPr>
          <w:rFonts w:ascii="Times New Roman" w:hAnsi="Times New Roman" w:cs="Times New Roman"/>
        </w:rPr>
        <w:t xml:space="preserve">irus </w:t>
      </w:r>
      <w:r w:rsidR="00FB4298" w:rsidRPr="008715A7">
        <w:rPr>
          <w:rFonts w:ascii="Times New Roman" w:hAnsi="Times New Roman" w:cs="Times New Roman"/>
        </w:rPr>
        <w:t>can be used as</w:t>
      </w:r>
      <w:r w:rsidR="007157F0" w:rsidRPr="008715A7">
        <w:rPr>
          <w:rFonts w:ascii="Times New Roman" w:hAnsi="Times New Roman" w:cs="Times New Roman"/>
        </w:rPr>
        <w:t xml:space="preserve"> </w:t>
      </w:r>
      <w:r w:rsidR="00FB4298" w:rsidRPr="008715A7">
        <w:rPr>
          <w:rFonts w:ascii="Times New Roman" w:hAnsi="Times New Roman" w:cs="Times New Roman"/>
        </w:rPr>
        <w:t>complementary</w:t>
      </w:r>
      <w:r w:rsidR="00DB1BDC" w:rsidRPr="008715A7">
        <w:rPr>
          <w:rFonts w:ascii="Times New Roman" w:hAnsi="Times New Roman" w:cs="Times New Roman"/>
        </w:rPr>
        <w:t xml:space="preserve"> viral</w:t>
      </w:r>
      <w:r w:rsidR="007157F0" w:rsidRPr="008715A7">
        <w:rPr>
          <w:rFonts w:ascii="Times New Roman" w:hAnsi="Times New Roman" w:cs="Times New Roman"/>
        </w:rPr>
        <w:t xml:space="preserve"> indicators of </w:t>
      </w:r>
      <w:r w:rsidR="00FB4298" w:rsidRPr="008715A7">
        <w:rPr>
          <w:rFonts w:ascii="Times New Roman" w:hAnsi="Times New Roman" w:cs="Times New Roman"/>
        </w:rPr>
        <w:t xml:space="preserve">human </w:t>
      </w:r>
      <w:r w:rsidR="007157F0" w:rsidRPr="008715A7">
        <w:rPr>
          <w:rFonts w:ascii="Times New Roman" w:hAnsi="Times New Roman" w:cs="Times New Roman"/>
        </w:rPr>
        <w:t>fecal pollution.</w:t>
      </w:r>
    </w:p>
    <w:p w14:paraId="65D5C383" w14:textId="77777777" w:rsidR="009D6E8F" w:rsidRPr="008715A7" w:rsidRDefault="009D6E8F" w:rsidP="00443666">
      <w:pPr>
        <w:spacing w:line="480" w:lineRule="auto"/>
        <w:rPr>
          <w:rFonts w:ascii="Times New Roman" w:hAnsi="Times New Roman" w:cs="Times New Roman"/>
          <w:b/>
        </w:rPr>
      </w:pPr>
    </w:p>
    <w:p w14:paraId="55AECB42" w14:textId="77777777"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INTRODUCTION</w:t>
      </w:r>
    </w:p>
    <w:p w14:paraId="5662C8C0" w14:textId="3F069A37"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human fecal waste present in raw sewage </w:t>
      </w:r>
      <w:r w:rsidR="001D0E1E" w:rsidRPr="008715A7">
        <w:rPr>
          <w:rFonts w:ascii="Times New Roman" w:hAnsi="Times New Roman" w:cs="Times New Roman"/>
        </w:rPr>
        <w:t xml:space="preserve">(RS) </w:t>
      </w:r>
      <w:r w:rsidRPr="008715A7">
        <w:rPr>
          <w:rFonts w:ascii="Times New Roman" w:hAnsi="Times New Roman" w:cs="Times New Roman"/>
        </w:rPr>
        <w:t>contain</w:t>
      </w:r>
      <w:r w:rsidR="009E0B6C" w:rsidRPr="008715A7">
        <w:rPr>
          <w:rFonts w:ascii="Times New Roman" w:hAnsi="Times New Roman" w:cs="Times New Roman"/>
        </w:rPr>
        <w:t>s</w:t>
      </w:r>
      <w:r w:rsidRPr="008715A7">
        <w:rPr>
          <w:rFonts w:ascii="Times New Roman" w:hAnsi="Times New Roman" w:cs="Times New Roman"/>
        </w:rPr>
        <w:t xml:space="preserve"> pathogens that can </w:t>
      </w:r>
      <w:r w:rsidR="003634B3" w:rsidRPr="008715A7">
        <w:rPr>
          <w:rFonts w:ascii="Times New Roman" w:hAnsi="Times New Roman" w:cs="Times New Roman"/>
        </w:rPr>
        <w:t>cause</w:t>
      </w:r>
      <w:r w:rsidRPr="008715A7">
        <w:rPr>
          <w:rFonts w:ascii="Times New Roman" w:hAnsi="Times New Roman" w:cs="Times New Roman"/>
        </w:rPr>
        <w:t xml:space="preserve"> numerous diseases. This can have a huge negative impact to public </w:t>
      </w:r>
      <w:r w:rsidR="003634B3" w:rsidRPr="008715A7">
        <w:rPr>
          <w:rFonts w:ascii="Times New Roman" w:hAnsi="Times New Roman" w:cs="Times New Roman"/>
        </w:rPr>
        <w:t xml:space="preserve">and aquatic </w:t>
      </w:r>
      <w:r w:rsidRPr="008715A7">
        <w:rPr>
          <w:rFonts w:ascii="Times New Roman" w:hAnsi="Times New Roman" w:cs="Times New Roman"/>
        </w:rPr>
        <w:t>health and the economy</w:t>
      </w:r>
      <w:r w:rsidR="008F4AA2" w:rsidRPr="008715A7">
        <w:rPr>
          <w:rFonts w:ascii="Times New Roman" w:hAnsi="Times New Roman" w:cs="Times New Roman"/>
        </w:rPr>
        <w:t xml:space="preserve"> </w:t>
      </w:r>
      <w:sdt>
        <w:sdtPr>
          <w:rPr>
            <w:rFonts w:ascii="Times New Roman" w:hAnsi="Times New Roman" w:cs="Times New Roman"/>
          </w:rPr>
          <w:id w:val="344213146"/>
          <w:citation/>
        </w:sdtPr>
        <w:sdtEndPr/>
        <w:sdtContent>
          <w:r w:rsidR="003F4967"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CITATION Ely17 \l 4105 </w:instrText>
          </w:r>
          <w:r w:rsidR="003F4967" w:rsidRPr="008715A7">
            <w:rPr>
              <w:rFonts w:ascii="Times New Roman" w:hAnsi="Times New Roman" w:cs="Times New Roman"/>
            </w:rPr>
            <w:fldChar w:fldCharType="separate"/>
          </w:r>
          <w:r w:rsidR="00287AD2" w:rsidRPr="008715A7">
            <w:rPr>
              <w:rFonts w:ascii="Times New Roman" w:hAnsi="Times New Roman" w:cs="Times New Roman"/>
              <w:noProof/>
              <w:lang w:val="en-CA"/>
            </w:rPr>
            <w:t>(Stachler, et al., 2017)</w:t>
          </w:r>
          <w:r w:rsidR="003F4967" w:rsidRPr="008715A7">
            <w:rPr>
              <w:rFonts w:ascii="Times New Roman" w:hAnsi="Times New Roman" w:cs="Times New Roman"/>
            </w:rPr>
            <w:fldChar w:fldCharType="end"/>
          </w:r>
        </w:sdtContent>
      </w:sdt>
      <w:r w:rsidR="003F4967" w:rsidRPr="008715A7">
        <w:rPr>
          <w:rFonts w:ascii="Times New Roman" w:hAnsi="Times New Roman" w:cs="Times New Roman"/>
        </w:rPr>
        <w:t xml:space="preserve">. </w:t>
      </w:r>
      <w:r w:rsidR="003634B3" w:rsidRPr="008715A7">
        <w:rPr>
          <w:rFonts w:ascii="Times New Roman" w:hAnsi="Times New Roman" w:cs="Times New Roman"/>
        </w:rPr>
        <w:t xml:space="preserve">Wastewater treatment plants </w:t>
      </w:r>
      <w:r w:rsidR="00451632" w:rsidRPr="008715A7">
        <w:rPr>
          <w:rFonts w:ascii="Times New Roman" w:hAnsi="Times New Roman" w:cs="Times New Roman"/>
        </w:rPr>
        <w:t xml:space="preserve">(WWTPs) </w:t>
      </w:r>
      <w:r w:rsidR="003634B3" w:rsidRPr="008715A7">
        <w:rPr>
          <w:rFonts w:ascii="Times New Roman" w:hAnsi="Times New Roman" w:cs="Times New Roman"/>
        </w:rPr>
        <w:t xml:space="preserve">serve as </w:t>
      </w:r>
      <w:r w:rsidR="00782E88" w:rsidRPr="008715A7">
        <w:rPr>
          <w:rFonts w:ascii="Times New Roman" w:hAnsi="Times New Roman" w:cs="Times New Roman"/>
        </w:rPr>
        <w:t>protective barriers</w:t>
      </w:r>
      <w:r w:rsidR="003634B3" w:rsidRPr="008715A7">
        <w:rPr>
          <w:rFonts w:ascii="Times New Roman" w:hAnsi="Times New Roman" w:cs="Times New Roman"/>
        </w:rPr>
        <w:t xml:space="preserve"> between </w:t>
      </w:r>
      <w:r w:rsidR="002F3E29" w:rsidRPr="008715A7">
        <w:rPr>
          <w:rFonts w:ascii="Times New Roman" w:hAnsi="Times New Roman" w:cs="Times New Roman"/>
        </w:rPr>
        <w:t xml:space="preserve">communities </w:t>
      </w:r>
      <w:r w:rsidR="003634B3" w:rsidRPr="008715A7">
        <w:rPr>
          <w:rFonts w:ascii="Times New Roman" w:hAnsi="Times New Roman" w:cs="Times New Roman"/>
        </w:rPr>
        <w:t xml:space="preserve">and the environment by reducing the organic matter present in wastewater. </w:t>
      </w:r>
      <w:r w:rsidR="00451632" w:rsidRPr="008715A7">
        <w:rPr>
          <w:rFonts w:ascii="Times New Roman" w:hAnsi="Times New Roman" w:cs="Times New Roman"/>
        </w:rPr>
        <w:t>W</w:t>
      </w:r>
      <w:r w:rsidR="003634B3" w:rsidRPr="008715A7">
        <w:rPr>
          <w:rFonts w:ascii="Times New Roman" w:hAnsi="Times New Roman" w:cs="Times New Roman"/>
        </w:rPr>
        <w:t xml:space="preserve">ater quality is </w:t>
      </w:r>
      <w:r w:rsidR="00D60744" w:rsidRPr="008715A7">
        <w:rPr>
          <w:rFonts w:ascii="Times New Roman" w:hAnsi="Times New Roman" w:cs="Times New Roman"/>
        </w:rPr>
        <w:t xml:space="preserve">currently </w:t>
      </w:r>
      <w:r w:rsidR="003634B3" w:rsidRPr="008715A7">
        <w:rPr>
          <w:rFonts w:ascii="Times New Roman" w:hAnsi="Times New Roman" w:cs="Times New Roman"/>
        </w:rPr>
        <w:t xml:space="preserve">assessed using traditional markers such as coliforms and </w:t>
      </w:r>
      <w:r w:rsidR="000356AE" w:rsidRPr="008715A7">
        <w:rPr>
          <w:rFonts w:ascii="Times New Roman" w:hAnsi="Times New Roman" w:cs="Times New Roman"/>
          <w:i/>
          <w:iCs/>
        </w:rPr>
        <w:t>Escherichia coli</w:t>
      </w:r>
      <w:r w:rsidR="003634B3" w:rsidRPr="008715A7">
        <w:rPr>
          <w:rFonts w:ascii="Times New Roman" w:hAnsi="Times New Roman" w:cs="Times New Roman"/>
        </w:rPr>
        <w:t>, leaving other microbes such as viruses largely unexplored.</w:t>
      </w:r>
      <w:r w:rsidRPr="008715A7">
        <w:rPr>
          <w:rFonts w:ascii="Times New Roman" w:hAnsi="Times New Roman" w:cs="Times New Roman"/>
        </w:rPr>
        <w:t xml:space="preserve"> The North End Sewage Treatment Plant (NESTP) in Winnipeg, Manitoba </w:t>
      </w:r>
      <w:r w:rsidR="00984C7C" w:rsidRPr="008715A7">
        <w:rPr>
          <w:rFonts w:ascii="Times New Roman" w:hAnsi="Times New Roman" w:cs="Times New Roman"/>
        </w:rPr>
        <w:t xml:space="preserve">handles </w:t>
      </w:r>
      <w:r w:rsidR="006C0BD8" w:rsidRPr="008715A7">
        <w:rPr>
          <w:rFonts w:ascii="Times New Roman" w:hAnsi="Times New Roman" w:cs="Times New Roman"/>
        </w:rPr>
        <w:t xml:space="preserve">approximately </w:t>
      </w:r>
      <w:r w:rsidR="009A12B9" w:rsidRPr="008715A7">
        <w:rPr>
          <w:rFonts w:ascii="Times New Roman" w:hAnsi="Times New Roman" w:cs="Times New Roman"/>
        </w:rPr>
        <w:t>7</w:t>
      </w:r>
      <w:r w:rsidRPr="008715A7">
        <w:rPr>
          <w:rFonts w:ascii="Times New Roman" w:hAnsi="Times New Roman" w:cs="Times New Roman"/>
        </w:rPr>
        <w:t>0% of the city’s wastewa</w:t>
      </w:r>
      <w:r w:rsidR="00D60744" w:rsidRPr="008715A7">
        <w:rPr>
          <w:rFonts w:ascii="Times New Roman" w:hAnsi="Times New Roman" w:cs="Times New Roman"/>
        </w:rPr>
        <w:t>ter treatment</w:t>
      </w:r>
      <w:r w:rsidR="00B35FDE" w:rsidRPr="008715A7">
        <w:rPr>
          <w:rFonts w:ascii="Times New Roman" w:hAnsi="Times New Roman" w:cs="Times New Roman"/>
        </w:rPr>
        <w:t xml:space="preserve">, </w:t>
      </w:r>
      <w:r w:rsidR="00D60744" w:rsidRPr="008715A7">
        <w:rPr>
          <w:rFonts w:ascii="Times New Roman" w:hAnsi="Times New Roman" w:cs="Times New Roman"/>
        </w:rPr>
        <w:t>serving over 400,</w:t>
      </w:r>
      <w:r w:rsidRPr="008715A7">
        <w:rPr>
          <w:rFonts w:ascii="Times New Roman" w:hAnsi="Times New Roman" w:cs="Times New Roman"/>
        </w:rPr>
        <w:t>000 people</w:t>
      </w:r>
      <w:r w:rsidR="00CB654F" w:rsidRPr="008715A7">
        <w:rPr>
          <w:rFonts w:ascii="Times New Roman" w:hAnsi="Times New Roman" w:cs="Times New Roman"/>
        </w:rPr>
        <w:t xml:space="preserve"> </w:t>
      </w:r>
      <w:sdt>
        <w:sdtPr>
          <w:rPr>
            <w:rFonts w:ascii="Times New Roman" w:hAnsi="Times New Roman" w:cs="Times New Roman"/>
          </w:rPr>
          <w:id w:val="657035678"/>
          <w:citation/>
        </w:sdtPr>
        <w:sdtEndPr/>
        <w:sdtContent>
          <w:r w:rsidR="00674A80"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674A80"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2020)</w:t>
          </w:r>
          <w:r w:rsidR="00674A80" w:rsidRPr="008715A7">
            <w:rPr>
              <w:rFonts w:ascii="Times New Roman" w:hAnsi="Times New Roman" w:cs="Times New Roman"/>
            </w:rPr>
            <w:fldChar w:fldCharType="end"/>
          </w:r>
        </w:sdtContent>
      </w:sdt>
      <w:r w:rsidR="00674A80" w:rsidRPr="008715A7">
        <w:rPr>
          <w:rFonts w:ascii="Times New Roman" w:hAnsi="Times New Roman" w:cs="Times New Roman"/>
        </w:rPr>
        <w:t xml:space="preserve">. </w:t>
      </w:r>
      <w:r w:rsidRPr="008715A7">
        <w:rPr>
          <w:rFonts w:ascii="Times New Roman" w:hAnsi="Times New Roman" w:cs="Times New Roman"/>
        </w:rPr>
        <w:t xml:space="preserve">The treatment </w:t>
      </w:r>
      <w:r w:rsidR="00B37229" w:rsidRPr="008715A7">
        <w:rPr>
          <w:rFonts w:ascii="Times New Roman" w:hAnsi="Times New Roman" w:cs="Times New Roman"/>
        </w:rPr>
        <w:t xml:space="preserve">process </w:t>
      </w:r>
      <w:r w:rsidRPr="008715A7">
        <w:rPr>
          <w:rFonts w:ascii="Times New Roman" w:hAnsi="Times New Roman" w:cs="Times New Roman"/>
        </w:rPr>
        <w:t xml:space="preserve">at the NESTP </w:t>
      </w:r>
      <w:r w:rsidR="00BA6FEA" w:rsidRPr="008715A7">
        <w:rPr>
          <w:rFonts w:ascii="Times New Roman" w:hAnsi="Times New Roman" w:cs="Times New Roman"/>
        </w:rPr>
        <w:t xml:space="preserve">first </w:t>
      </w:r>
      <w:r w:rsidRPr="008715A7">
        <w:rPr>
          <w:rFonts w:ascii="Times New Roman" w:hAnsi="Times New Roman" w:cs="Times New Roman"/>
        </w:rPr>
        <w:t xml:space="preserve">involves </w:t>
      </w:r>
      <w:r w:rsidR="005F2CE6" w:rsidRPr="008715A7">
        <w:rPr>
          <w:rFonts w:ascii="Times New Roman" w:hAnsi="Times New Roman" w:cs="Times New Roman"/>
        </w:rPr>
        <w:t xml:space="preserve">RS </w:t>
      </w:r>
      <w:r w:rsidRPr="008715A7">
        <w:rPr>
          <w:rFonts w:ascii="Times New Roman" w:hAnsi="Times New Roman" w:cs="Times New Roman"/>
        </w:rPr>
        <w:t>undergoing primary treatment</w:t>
      </w:r>
      <w:r w:rsidR="002C3D3E" w:rsidRPr="008715A7">
        <w:rPr>
          <w:rFonts w:ascii="Times New Roman" w:hAnsi="Times New Roman" w:cs="Times New Roman"/>
        </w:rPr>
        <w:t xml:space="preserve"> during </w:t>
      </w:r>
      <w:r w:rsidRPr="008715A7">
        <w:rPr>
          <w:rFonts w:ascii="Times New Roman" w:hAnsi="Times New Roman" w:cs="Times New Roman"/>
        </w:rPr>
        <w:t>which solids are removed. It then gets processed to the stage of activated sludge</w:t>
      </w:r>
      <w:r w:rsidR="005F2CE6" w:rsidRPr="008715A7">
        <w:rPr>
          <w:rFonts w:ascii="Times New Roman" w:hAnsi="Times New Roman" w:cs="Times New Roman"/>
        </w:rPr>
        <w:t xml:space="preserve"> (AS)</w:t>
      </w:r>
      <w:r w:rsidRPr="008715A7">
        <w:rPr>
          <w:rFonts w:ascii="Times New Roman" w:hAnsi="Times New Roman" w:cs="Times New Roman"/>
        </w:rPr>
        <w:t>, in which a heterotrophic cocktail of bacteria and protozoa degrade</w:t>
      </w:r>
      <w:r w:rsidR="0003583F" w:rsidRPr="008715A7">
        <w:rPr>
          <w:rFonts w:ascii="Times New Roman" w:hAnsi="Times New Roman" w:cs="Times New Roman"/>
        </w:rPr>
        <w:t>s</w:t>
      </w:r>
      <w:r w:rsidRPr="008715A7">
        <w:rPr>
          <w:rFonts w:ascii="Times New Roman" w:hAnsi="Times New Roman" w:cs="Times New Roman"/>
        </w:rPr>
        <w:t xml:space="preserve"> organic matter present in solid waste. After this treatment cycle, </w:t>
      </w:r>
      <w:r w:rsidR="005224B8" w:rsidRPr="008715A7">
        <w:rPr>
          <w:rFonts w:ascii="Times New Roman" w:hAnsi="Times New Roman" w:cs="Times New Roman"/>
        </w:rPr>
        <w:t>AS</w:t>
      </w:r>
      <w:r w:rsidRPr="008715A7">
        <w:rPr>
          <w:rFonts w:ascii="Times New Roman" w:hAnsi="Times New Roman" w:cs="Times New Roman"/>
        </w:rPr>
        <w:t xml:space="preserve"> is removed. The treated water is disinfected and is discharged as effluents</w:t>
      </w:r>
      <w:r w:rsidR="005F2CE6" w:rsidRPr="008715A7">
        <w:rPr>
          <w:rFonts w:ascii="Times New Roman" w:hAnsi="Times New Roman" w:cs="Times New Roman"/>
        </w:rPr>
        <w:t xml:space="preserve"> (EF)</w:t>
      </w:r>
      <w:r w:rsidRPr="008715A7">
        <w:rPr>
          <w:rFonts w:ascii="Times New Roman" w:hAnsi="Times New Roman" w:cs="Times New Roman"/>
        </w:rPr>
        <w:t xml:space="preserve"> </w:t>
      </w:r>
      <w:r w:rsidR="00082D6A" w:rsidRPr="008715A7">
        <w:rPr>
          <w:rFonts w:ascii="Times New Roman" w:hAnsi="Times New Roman" w:cs="Times New Roman"/>
        </w:rPr>
        <w:t>into the river</w:t>
      </w:r>
      <w:r w:rsidR="005433C4" w:rsidRPr="008715A7">
        <w:rPr>
          <w:rFonts w:ascii="Times New Roman" w:hAnsi="Times New Roman" w:cs="Times New Roman"/>
        </w:rPr>
        <w:t xml:space="preserve"> </w:t>
      </w:r>
      <w:sdt>
        <w:sdtPr>
          <w:rPr>
            <w:rFonts w:ascii="Times New Roman" w:hAnsi="Times New Roman" w:cs="Times New Roman"/>
          </w:rPr>
          <w:id w:val="-1780255572"/>
          <w:citation/>
        </w:sdtPr>
        <w:sdtEndPr/>
        <w:sdtContent>
          <w:r w:rsidR="005433C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5433C4"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2020)</w:t>
          </w:r>
          <w:r w:rsidR="005433C4" w:rsidRPr="008715A7">
            <w:rPr>
              <w:rFonts w:ascii="Times New Roman" w:hAnsi="Times New Roman" w:cs="Times New Roman"/>
            </w:rPr>
            <w:fldChar w:fldCharType="end"/>
          </w:r>
        </w:sdtContent>
      </w:sdt>
      <w:r w:rsidR="005433C4" w:rsidRPr="008715A7">
        <w:rPr>
          <w:rFonts w:ascii="Times New Roman" w:hAnsi="Times New Roman" w:cs="Times New Roman"/>
        </w:rPr>
        <w:t xml:space="preserve">. </w:t>
      </w:r>
      <w:r w:rsidRPr="008715A7">
        <w:rPr>
          <w:rFonts w:ascii="Times New Roman" w:hAnsi="Times New Roman" w:cs="Times New Roman"/>
        </w:rPr>
        <w:t xml:space="preserve">Approximately 200 million liters of </w:t>
      </w:r>
      <w:r w:rsidR="005A4D04" w:rsidRPr="008715A7">
        <w:rPr>
          <w:rFonts w:ascii="Times New Roman" w:hAnsi="Times New Roman" w:cs="Times New Roman"/>
        </w:rPr>
        <w:t xml:space="preserve">EF </w:t>
      </w:r>
      <w:r w:rsidRPr="008715A7">
        <w:rPr>
          <w:rFonts w:ascii="Times New Roman" w:hAnsi="Times New Roman" w:cs="Times New Roman"/>
        </w:rPr>
        <w:t>are discharged per day</w:t>
      </w:r>
      <w:r w:rsidR="00A61B84" w:rsidRPr="008715A7">
        <w:rPr>
          <w:rFonts w:ascii="Times New Roman" w:hAnsi="Times New Roman" w:cs="Times New Roman"/>
        </w:rPr>
        <w:t xml:space="preserve"> </w:t>
      </w:r>
      <w:sdt>
        <w:sdtPr>
          <w:rPr>
            <w:rFonts w:ascii="Times New Roman" w:hAnsi="Times New Roman" w:cs="Times New Roman"/>
          </w:rPr>
          <w:id w:val="-513276"/>
          <w:citation/>
        </w:sdtPr>
        <w:sdtEndPr/>
        <w:sdtContent>
          <w:r w:rsidR="00A61B8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A61B84"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2020)</w:t>
          </w:r>
          <w:r w:rsidR="00A61B84" w:rsidRPr="008715A7">
            <w:rPr>
              <w:rFonts w:ascii="Times New Roman" w:hAnsi="Times New Roman" w:cs="Times New Roman"/>
            </w:rPr>
            <w:fldChar w:fldCharType="end"/>
          </w:r>
        </w:sdtContent>
      </w:sdt>
      <w:r w:rsidRPr="008715A7">
        <w:rPr>
          <w:rFonts w:ascii="Times New Roman" w:hAnsi="Times New Roman" w:cs="Times New Roman"/>
        </w:rPr>
        <w:t>.</w:t>
      </w:r>
    </w:p>
    <w:p w14:paraId="19058C6B" w14:textId="66D0FBF7"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main indicator of </w:t>
      </w:r>
      <w:r w:rsidR="009A12B9" w:rsidRPr="008715A7">
        <w:rPr>
          <w:rFonts w:ascii="Times New Roman" w:hAnsi="Times New Roman" w:cs="Times New Roman"/>
        </w:rPr>
        <w:t xml:space="preserve">biological </w:t>
      </w:r>
      <w:r w:rsidRPr="008715A7">
        <w:rPr>
          <w:rFonts w:ascii="Times New Roman" w:hAnsi="Times New Roman" w:cs="Times New Roman"/>
        </w:rPr>
        <w:t xml:space="preserve">contamination used in wastewater treatment screening is </w:t>
      </w:r>
      <w:r w:rsidR="003634B3" w:rsidRPr="008715A7">
        <w:rPr>
          <w:rFonts w:ascii="Times New Roman" w:hAnsi="Times New Roman" w:cs="Times New Roman"/>
          <w:i/>
        </w:rPr>
        <w:t>E. coli</w:t>
      </w:r>
      <w:r w:rsidR="00E94042" w:rsidRPr="008715A7">
        <w:rPr>
          <w:rFonts w:ascii="Times New Roman" w:hAnsi="Times New Roman" w:cs="Times New Roman"/>
        </w:rPr>
        <w:t xml:space="preserve">, </w:t>
      </w:r>
      <w:r w:rsidRPr="008715A7">
        <w:rPr>
          <w:rFonts w:ascii="Times New Roman" w:hAnsi="Times New Roman" w:cs="Times New Roman"/>
        </w:rPr>
        <w:t xml:space="preserve">a fecal </w:t>
      </w:r>
      <w:r w:rsidR="00451632" w:rsidRPr="008715A7">
        <w:rPr>
          <w:rFonts w:ascii="Times New Roman" w:hAnsi="Times New Roman" w:cs="Times New Roman"/>
        </w:rPr>
        <w:t xml:space="preserve">coliform </w:t>
      </w:r>
      <w:r w:rsidRPr="008715A7">
        <w:rPr>
          <w:rFonts w:ascii="Times New Roman" w:hAnsi="Times New Roman" w:cs="Times New Roman"/>
        </w:rPr>
        <w:t>bacteri</w:t>
      </w:r>
      <w:r w:rsidR="00451632" w:rsidRPr="008715A7">
        <w:rPr>
          <w:rFonts w:ascii="Times New Roman" w:hAnsi="Times New Roman" w:cs="Times New Roman"/>
        </w:rPr>
        <w:t>um</w:t>
      </w:r>
      <w:r w:rsidR="00A61B84" w:rsidRPr="008715A7">
        <w:rPr>
          <w:rFonts w:ascii="Times New Roman" w:hAnsi="Times New Roman" w:cs="Times New Roman"/>
        </w:rPr>
        <w:t xml:space="preserve"> </w:t>
      </w:r>
      <w:sdt>
        <w:sdtPr>
          <w:rPr>
            <w:rFonts w:ascii="Times New Roman" w:hAnsi="Times New Roman" w:cs="Times New Roman"/>
          </w:rPr>
          <w:id w:val="-1648821274"/>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Hoo83 \l 4105 </w:instrText>
          </w:r>
          <w:r w:rsidR="00A61B84" w:rsidRPr="008715A7">
            <w:rPr>
              <w:rFonts w:ascii="Times New Roman" w:hAnsi="Times New Roman" w:cs="Times New Roman"/>
            </w:rPr>
            <w:fldChar w:fldCharType="separate"/>
          </w:r>
          <w:r w:rsidR="00287AD2" w:rsidRPr="008715A7">
            <w:rPr>
              <w:rFonts w:ascii="Times New Roman" w:hAnsi="Times New Roman" w:cs="Times New Roman"/>
              <w:noProof/>
              <w:lang w:val="en-CA"/>
            </w:rPr>
            <w:t>(Hood, Ness, &amp; Blake, 1983)</w:t>
          </w:r>
          <w:r w:rsidR="00A61B84" w:rsidRPr="008715A7">
            <w:rPr>
              <w:rFonts w:ascii="Times New Roman" w:hAnsi="Times New Roman" w:cs="Times New Roman"/>
            </w:rPr>
            <w:fldChar w:fldCharType="end"/>
          </w:r>
        </w:sdtContent>
      </w:sdt>
      <w:r w:rsidR="00A6470C" w:rsidRPr="008715A7">
        <w:rPr>
          <w:rFonts w:ascii="Times New Roman" w:hAnsi="Times New Roman" w:cs="Times New Roman"/>
        </w:rPr>
        <w:t xml:space="preserve">. </w:t>
      </w:r>
      <w:r w:rsidR="007E4AB6" w:rsidRPr="008715A7">
        <w:rPr>
          <w:rFonts w:ascii="Times New Roman" w:hAnsi="Times New Roman" w:cs="Times New Roman"/>
        </w:rPr>
        <w:t>It</w:t>
      </w:r>
      <w:r w:rsidRPr="008715A7">
        <w:rPr>
          <w:rFonts w:ascii="Times New Roman" w:hAnsi="Times New Roman" w:cs="Times New Roman"/>
          <w:i/>
        </w:rPr>
        <w:t xml:space="preserve"> </w:t>
      </w:r>
      <w:r w:rsidRPr="008715A7">
        <w:rPr>
          <w:rFonts w:ascii="Times New Roman" w:hAnsi="Times New Roman" w:cs="Times New Roman"/>
        </w:rPr>
        <w:t xml:space="preserve">is </w:t>
      </w:r>
      <w:r w:rsidR="008B5D81" w:rsidRPr="008715A7">
        <w:rPr>
          <w:rFonts w:ascii="Times New Roman" w:hAnsi="Times New Roman" w:cs="Times New Roman"/>
        </w:rPr>
        <w:t xml:space="preserve">present </w:t>
      </w:r>
      <w:r w:rsidRPr="008715A7">
        <w:rPr>
          <w:rFonts w:ascii="Times New Roman" w:hAnsi="Times New Roman" w:cs="Times New Roman"/>
        </w:rPr>
        <w:t xml:space="preserve">in the </w:t>
      </w:r>
      <w:r w:rsidR="008B5D81" w:rsidRPr="008715A7">
        <w:rPr>
          <w:rFonts w:ascii="Times New Roman" w:hAnsi="Times New Roman" w:cs="Times New Roman"/>
        </w:rPr>
        <w:t xml:space="preserve">gut of </w:t>
      </w:r>
      <w:r w:rsidRPr="008715A7">
        <w:rPr>
          <w:rFonts w:ascii="Times New Roman" w:hAnsi="Times New Roman" w:cs="Times New Roman"/>
        </w:rPr>
        <w:t>human</w:t>
      </w:r>
      <w:r w:rsidR="008B5D81" w:rsidRPr="008715A7">
        <w:rPr>
          <w:rFonts w:ascii="Times New Roman" w:hAnsi="Times New Roman" w:cs="Times New Roman"/>
        </w:rPr>
        <w:t>s</w:t>
      </w:r>
      <w:r w:rsidRPr="008715A7">
        <w:rPr>
          <w:rFonts w:ascii="Times New Roman" w:hAnsi="Times New Roman" w:cs="Times New Roman"/>
        </w:rPr>
        <w:t xml:space="preserve"> </w:t>
      </w:r>
      <w:r w:rsidR="008B5D81" w:rsidRPr="008715A7">
        <w:rPr>
          <w:rFonts w:ascii="Times New Roman" w:hAnsi="Times New Roman" w:cs="Times New Roman"/>
        </w:rPr>
        <w:t xml:space="preserve">and </w:t>
      </w:r>
      <w:r w:rsidR="008B5D81" w:rsidRPr="008715A7">
        <w:rPr>
          <w:rFonts w:ascii="Times New Roman" w:hAnsi="Times New Roman" w:cs="Times New Roman"/>
        </w:rPr>
        <w:lastRenderedPageBreak/>
        <w:t xml:space="preserve">warm-blooded animals and widely used as </w:t>
      </w:r>
      <w:r w:rsidR="00767D9B" w:rsidRPr="008715A7">
        <w:rPr>
          <w:rFonts w:ascii="Times New Roman" w:hAnsi="Times New Roman" w:cs="Times New Roman"/>
        </w:rPr>
        <w:t>the</w:t>
      </w:r>
      <w:r w:rsidR="00030C85" w:rsidRPr="008715A7">
        <w:rPr>
          <w:rFonts w:ascii="Times New Roman" w:hAnsi="Times New Roman" w:cs="Times New Roman"/>
        </w:rPr>
        <w:t xml:space="preserve"> </w:t>
      </w:r>
      <w:r w:rsidR="00767D9B" w:rsidRPr="008715A7">
        <w:rPr>
          <w:rFonts w:ascii="Times New Roman" w:hAnsi="Times New Roman" w:cs="Times New Roman"/>
        </w:rPr>
        <w:t>main indicator</w:t>
      </w:r>
      <w:r w:rsidRPr="008715A7">
        <w:rPr>
          <w:rFonts w:ascii="Times New Roman" w:hAnsi="Times New Roman" w:cs="Times New Roman"/>
        </w:rPr>
        <w:t xml:space="preserve"> </w:t>
      </w:r>
      <w:r w:rsidR="00701258" w:rsidRPr="008715A7">
        <w:rPr>
          <w:rFonts w:ascii="Times New Roman" w:hAnsi="Times New Roman" w:cs="Times New Roman"/>
        </w:rPr>
        <w:t xml:space="preserve">of </w:t>
      </w:r>
      <w:r w:rsidRPr="008715A7">
        <w:rPr>
          <w:rFonts w:ascii="Times New Roman" w:hAnsi="Times New Roman" w:cs="Times New Roman"/>
        </w:rPr>
        <w:t>fecal pollution in</w:t>
      </w:r>
      <w:r w:rsidR="008B5D81" w:rsidRPr="008715A7">
        <w:rPr>
          <w:rFonts w:ascii="Times New Roman" w:hAnsi="Times New Roman" w:cs="Times New Roman"/>
        </w:rPr>
        <w:t>cluding</w:t>
      </w:r>
      <w:r w:rsidRPr="008715A7">
        <w:rPr>
          <w:rFonts w:ascii="Times New Roman" w:hAnsi="Times New Roman" w:cs="Times New Roman"/>
        </w:rPr>
        <w:t xml:space="preserve"> </w:t>
      </w:r>
      <w:r w:rsidR="000E64A7" w:rsidRPr="008715A7">
        <w:rPr>
          <w:rFonts w:ascii="Times New Roman" w:hAnsi="Times New Roman" w:cs="Times New Roman"/>
        </w:rPr>
        <w:t xml:space="preserve">during </w:t>
      </w:r>
      <w:r w:rsidR="00CF3656" w:rsidRPr="008715A7">
        <w:rPr>
          <w:rFonts w:ascii="Times New Roman" w:hAnsi="Times New Roman" w:cs="Times New Roman"/>
        </w:rPr>
        <w:t xml:space="preserve">the </w:t>
      </w:r>
      <w:r w:rsidRPr="008715A7">
        <w:rPr>
          <w:rFonts w:ascii="Times New Roman" w:hAnsi="Times New Roman" w:cs="Times New Roman"/>
        </w:rPr>
        <w:t>wastewater treatment process.</w:t>
      </w:r>
      <w:r w:rsidRPr="008715A7">
        <w:rPr>
          <w:rFonts w:ascii="Times New Roman" w:hAnsi="Times New Roman" w:cs="Times New Roman"/>
          <w:i/>
        </w:rPr>
        <w:t xml:space="preserve"> </w:t>
      </w:r>
      <w:r w:rsidR="008B5D81" w:rsidRPr="008715A7">
        <w:rPr>
          <w:rFonts w:ascii="Times New Roman" w:hAnsi="Times New Roman" w:cs="Times New Roman"/>
        </w:rPr>
        <w:t>Nevertheless</w:t>
      </w:r>
      <w:r w:rsidRPr="008715A7">
        <w:rPr>
          <w:rFonts w:ascii="Times New Roman" w:hAnsi="Times New Roman" w:cs="Times New Roman"/>
        </w:rPr>
        <w:t>, the use of only fecal bacteria indicators excludes other possible pathogen</w:t>
      </w:r>
      <w:r w:rsidR="00CD2BE1" w:rsidRPr="008715A7">
        <w:rPr>
          <w:rFonts w:ascii="Times New Roman" w:hAnsi="Times New Roman" w:cs="Times New Roman"/>
        </w:rPr>
        <w:t xml:space="preserve"> groups </w:t>
      </w:r>
      <w:r w:rsidRPr="008715A7">
        <w:rPr>
          <w:rFonts w:ascii="Times New Roman" w:hAnsi="Times New Roman" w:cs="Times New Roman"/>
        </w:rPr>
        <w:t xml:space="preserve">present, such as human enteric viruses. Targeting these viruses in </w:t>
      </w:r>
      <w:r w:rsidR="0080341B" w:rsidRPr="008715A7">
        <w:rPr>
          <w:rFonts w:ascii="Times New Roman" w:hAnsi="Times New Roman" w:cs="Times New Roman"/>
        </w:rPr>
        <w:t xml:space="preserve">EF </w:t>
      </w:r>
      <w:r w:rsidRPr="008715A7">
        <w:rPr>
          <w:rFonts w:ascii="Times New Roman" w:hAnsi="Times New Roman" w:cs="Times New Roman"/>
        </w:rPr>
        <w:t>could be a</w:t>
      </w:r>
      <w:r w:rsidR="00FD2B0F" w:rsidRPr="008715A7">
        <w:rPr>
          <w:rFonts w:ascii="Times New Roman" w:hAnsi="Times New Roman" w:cs="Times New Roman"/>
        </w:rPr>
        <w:t>n alternative</w:t>
      </w:r>
      <w:r w:rsidR="007851C2" w:rsidRPr="008715A7">
        <w:rPr>
          <w:rFonts w:ascii="Times New Roman" w:hAnsi="Times New Roman" w:cs="Times New Roman"/>
        </w:rPr>
        <w:t xml:space="preserve"> </w:t>
      </w:r>
      <w:r w:rsidRPr="008715A7">
        <w:rPr>
          <w:rFonts w:ascii="Times New Roman" w:hAnsi="Times New Roman" w:cs="Times New Roman"/>
        </w:rPr>
        <w:t xml:space="preserve">method to monitor </w:t>
      </w:r>
      <w:r w:rsidR="00050FB6" w:rsidRPr="008715A7">
        <w:rPr>
          <w:rFonts w:ascii="Times New Roman" w:hAnsi="Times New Roman" w:cs="Times New Roman"/>
        </w:rPr>
        <w:t xml:space="preserve">the </w:t>
      </w:r>
      <w:r w:rsidRPr="008715A7">
        <w:rPr>
          <w:rFonts w:ascii="Times New Roman" w:hAnsi="Times New Roman" w:cs="Times New Roman"/>
        </w:rPr>
        <w:t>wastewater treatment</w:t>
      </w:r>
      <w:r w:rsidR="008B5D81" w:rsidRPr="008715A7">
        <w:rPr>
          <w:rFonts w:ascii="Times New Roman" w:hAnsi="Times New Roman" w:cs="Times New Roman"/>
        </w:rPr>
        <w:t xml:space="preserve"> process</w:t>
      </w:r>
      <w:r w:rsidRPr="008715A7">
        <w:rPr>
          <w:rFonts w:ascii="Times New Roman" w:hAnsi="Times New Roman" w:cs="Times New Roman"/>
        </w:rPr>
        <w:t xml:space="preserve">. </w:t>
      </w:r>
      <w:r w:rsidR="00632D6F" w:rsidRPr="008715A7">
        <w:rPr>
          <w:rFonts w:ascii="Times New Roman" w:hAnsi="Times New Roman" w:cs="Times New Roman"/>
        </w:rPr>
        <w:t>Within this context, i</w:t>
      </w:r>
      <w:r w:rsidRPr="008715A7">
        <w:rPr>
          <w:rFonts w:ascii="Times New Roman" w:hAnsi="Times New Roman" w:cs="Times New Roman"/>
        </w:rPr>
        <w:t xml:space="preserve">n a study conducted by </w:t>
      </w:r>
      <w:proofErr w:type="spellStart"/>
      <w:r w:rsidRPr="008715A7">
        <w:rPr>
          <w:rFonts w:ascii="Times New Roman" w:hAnsi="Times New Roman" w:cs="Times New Roman"/>
        </w:rPr>
        <w:t>Dutilh</w:t>
      </w:r>
      <w:proofErr w:type="spellEnd"/>
      <w:r w:rsidRPr="008715A7">
        <w:rPr>
          <w:rFonts w:ascii="Times New Roman" w:hAnsi="Times New Roman" w:cs="Times New Roman"/>
        </w:rPr>
        <w:t xml:space="preserve"> et al. (2014), the DNA </w:t>
      </w:r>
      <w:proofErr w:type="spellStart"/>
      <w:ins w:id="23" w:author="Miguel Uyaguari" w:date="2021-07-26T22:22:00Z">
        <w:r w:rsidR="001A7325">
          <w:rPr>
            <w:rFonts w:ascii="Times New Roman" w:hAnsi="Times New Roman" w:cs="Times New Roman"/>
          </w:rPr>
          <w:t>c</w:t>
        </w:r>
      </w:ins>
      <w:del w:id="24" w:author="Miguel Uyaguari" w:date="2021-07-26T22:22: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genome was targeted in a human fecal sample. With further bioinformatics testing, it was predicted that the </w:t>
      </w:r>
      <w:proofErr w:type="spellStart"/>
      <w:ins w:id="25" w:author="Miguel Uyaguari" w:date="2021-07-26T22:22:00Z">
        <w:r w:rsidR="001A7325">
          <w:rPr>
            <w:rFonts w:ascii="Times New Roman" w:hAnsi="Times New Roman" w:cs="Times New Roman"/>
          </w:rPr>
          <w:t>c</w:t>
        </w:r>
      </w:ins>
      <w:del w:id="26" w:author="Miguel Uyaguari" w:date="2021-07-26T22:22: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genome is highly </w:t>
      </w:r>
      <w:r w:rsidR="00576064" w:rsidRPr="008715A7">
        <w:rPr>
          <w:rFonts w:ascii="Times New Roman" w:hAnsi="Times New Roman" w:cs="Times New Roman"/>
        </w:rPr>
        <w:t>abundant,</w:t>
      </w:r>
      <w:r w:rsidRPr="008715A7">
        <w:rPr>
          <w:rFonts w:ascii="Times New Roman" w:hAnsi="Times New Roman" w:cs="Times New Roman"/>
        </w:rPr>
        <w:t xml:space="preserve"> and it was identified in 73% of human fecal metagenomes surveyed</w:t>
      </w:r>
      <w:r w:rsidR="00A61B84" w:rsidRPr="008715A7">
        <w:rPr>
          <w:rFonts w:ascii="Times New Roman" w:hAnsi="Times New Roman" w:cs="Times New Roman"/>
        </w:rPr>
        <w:t xml:space="preserve"> </w:t>
      </w:r>
      <w:sdt>
        <w:sdtPr>
          <w:rPr>
            <w:rFonts w:ascii="Times New Roman" w:hAnsi="Times New Roman" w:cs="Times New Roman"/>
          </w:rPr>
          <w:id w:val="1117180998"/>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Dut14 \l 4105 </w:instrText>
          </w:r>
          <w:r w:rsidR="00A61B84" w:rsidRPr="008715A7">
            <w:rPr>
              <w:rFonts w:ascii="Times New Roman" w:hAnsi="Times New Roman" w:cs="Times New Roman"/>
            </w:rPr>
            <w:fldChar w:fldCharType="separate"/>
          </w:r>
          <w:r w:rsidR="00287AD2" w:rsidRPr="008715A7">
            <w:rPr>
              <w:rFonts w:ascii="Times New Roman" w:hAnsi="Times New Roman" w:cs="Times New Roman"/>
              <w:noProof/>
              <w:lang w:val="en-CA"/>
            </w:rPr>
            <w:t>(Dutilh, et al., 2014)</w:t>
          </w:r>
          <w:r w:rsidR="00A61B84" w:rsidRPr="008715A7">
            <w:rPr>
              <w:rFonts w:ascii="Times New Roman" w:hAnsi="Times New Roman" w:cs="Times New Roman"/>
            </w:rPr>
            <w:fldChar w:fldCharType="end"/>
          </w:r>
        </w:sdtContent>
      </w:sdt>
      <w:r w:rsidRPr="008715A7">
        <w:rPr>
          <w:rFonts w:ascii="Times New Roman" w:hAnsi="Times New Roman" w:cs="Times New Roman"/>
        </w:rPr>
        <w:t>. In a study conducted by Zhang et al. (2006), the most abundant fecal virus they found in dry weight fecal m</w:t>
      </w:r>
      <w:r w:rsidR="005D2210" w:rsidRPr="008715A7">
        <w:rPr>
          <w:rFonts w:ascii="Times New Roman" w:hAnsi="Times New Roman" w:cs="Times New Roman"/>
        </w:rPr>
        <w:t>atter was the plant RNA virus</w:t>
      </w:r>
      <w:r w:rsidR="00067AA2" w:rsidRPr="008715A7">
        <w:rPr>
          <w:rFonts w:ascii="Times New Roman" w:hAnsi="Times New Roman" w:cs="Times New Roman"/>
        </w:rPr>
        <w:t xml:space="preserve">, </w:t>
      </w:r>
      <w:r w:rsidR="0015615B" w:rsidRPr="008715A7">
        <w:rPr>
          <w:rFonts w:ascii="Times New Roman" w:hAnsi="Times New Roman" w:cs="Times New Roman"/>
        </w:rPr>
        <w:t>P</w:t>
      </w:r>
      <w:r w:rsidR="00067AA2" w:rsidRPr="008715A7">
        <w:rPr>
          <w:rFonts w:ascii="Times New Roman" w:hAnsi="Times New Roman" w:cs="Times New Roman"/>
        </w:rPr>
        <w:t xml:space="preserve">epper </w:t>
      </w:r>
      <w:r w:rsidR="00963C14" w:rsidRPr="008715A7">
        <w:rPr>
          <w:rFonts w:ascii="Times New Roman" w:hAnsi="Times New Roman" w:cs="Times New Roman"/>
        </w:rPr>
        <w:t>m</w:t>
      </w:r>
      <w:r w:rsidR="00067AA2" w:rsidRPr="008715A7">
        <w:rPr>
          <w:rFonts w:ascii="Times New Roman" w:hAnsi="Times New Roman" w:cs="Times New Roman"/>
        </w:rPr>
        <w:t xml:space="preserve">ild </w:t>
      </w:r>
      <w:r w:rsidR="00963C14" w:rsidRPr="008715A7">
        <w:rPr>
          <w:rFonts w:ascii="Times New Roman" w:hAnsi="Times New Roman" w:cs="Times New Roman"/>
        </w:rPr>
        <w:t>m</w:t>
      </w:r>
      <w:r w:rsidR="00067AA2" w:rsidRPr="008715A7">
        <w:rPr>
          <w:rFonts w:ascii="Times New Roman" w:hAnsi="Times New Roman" w:cs="Times New Roman"/>
        </w:rPr>
        <w:t xml:space="preserve">ottle </w:t>
      </w:r>
      <w:r w:rsidR="00963C14" w:rsidRPr="008715A7">
        <w:rPr>
          <w:rFonts w:ascii="Times New Roman" w:hAnsi="Times New Roman" w:cs="Times New Roman"/>
        </w:rPr>
        <w:t>v</w:t>
      </w:r>
      <w:r w:rsidR="00067AA2" w:rsidRPr="008715A7">
        <w:rPr>
          <w:rFonts w:ascii="Times New Roman" w:hAnsi="Times New Roman" w:cs="Times New Roman"/>
        </w:rPr>
        <w:t>irus (</w:t>
      </w:r>
      <w:r w:rsidR="005D2210" w:rsidRPr="008715A7">
        <w:rPr>
          <w:rFonts w:ascii="Times New Roman" w:hAnsi="Times New Roman" w:cs="Times New Roman"/>
        </w:rPr>
        <w:t>PMMV</w:t>
      </w:r>
      <w:r w:rsidR="00067AA2" w:rsidRPr="008715A7">
        <w:rPr>
          <w:rFonts w:ascii="Times New Roman" w:hAnsi="Times New Roman" w:cs="Times New Roman"/>
        </w:rPr>
        <w:t>).</w:t>
      </w:r>
      <w:r w:rsidRPr="008715A7">
        <w:rPr>
          <w:rFonts w:ascii="Times New Roman" w:hAnsi="Times New Roman" w:cs="Times New Roman"/>
        </w:rPr>
        <w:t xml:space="preserve"> </w:t>
      </w:r>
    </w:p>
    <w:p w14:paraId="22E91D4E" w14:textId="261E924C" w:rsidR="006B4895" w:rsidRPr="008715A7" w:rsidRDefault="001E4832" w:rsidP="00443666">
      <w:pPr>
        <w:spacing w:line="480" w:lineRule="auto"/>
        <w:rPr>
          <w:rFonts w:ascii="Times New Roman" w:hAnsi="Times New Roman" w:cs="Times New Roman"/>
        </w:rPr>
      </w:pPr>
      <w:r w:rsidRPr="008715A7">
        <w:rPr>
          <w:rFonts w:ascii="Times New Roman" w:hAnsi="Times New Roman" w:cs="Times New Roman"/>
        </w:rPr>
        <w:t>In the present study, s</w:t>
      </w:r>
      <w:r w:rsidR="00CA6469" w:rsidRPr="008715A7">
        <w:rPr>
          <w:rFonts w:ascii="Times New Roman" w:hAnsi="Times New Roman" w:cs="Times New Roman"/>
        </w:rPr>
        <w:t xml:space="preserve">amples of </w:t>
      </w:r>
      <w:r w:rsidR="0051506E" w:rsidRPr="008715A7">
        <w:rPr>
          <w:rFonts w:ascii="Times New Roman" w:hAnsi="Times New Roman" w:cs="Times New Roman"/>
        </w:rPr>
        <w:t>RS</w:t>
      </w:r>
      <w:r w:rsidR="00CA6469" w:rsidRPr="008715A7">
        <w:rPr>
          <w:rFonts w:ascii="Times New Roman" w:hAnsi="Times New Roman" w:cs="Times New Roman"/>
        </w:rPr>
        <w:t xml:space="preserve">, </w:t>
      </w:r>
      <w:r w:rsidR="0051506E" w:rsidRPr="008715A7">
        <w:rPr>
          <w:rFonts w:ascii="Times New Roman" w:hAnsi="Times New Roman" w:cs="Times New Roman"/>
        </w:rPr>
        <w:t>AS</w:t>
      </w:r>
      <w:r w:rsidR="002532B0" w:rsidRPr="008715A7">
        <w:rPr>
          <w:rFonts w:ascii="Times New Roman" w:hAnsi="Times New Roman" w:cs="Times New Roman"/>
        </w:rPr>
        <w:t xml:space="preserve">, </w:t>
      </w:r>
      <w:r w:rsidR="0051506E" w:rsidRPr="008715A7">
        <w:rPr>
          <w:rFonts w:ascii="Times New Roman" w:hAnsi="Times New Roman" w:cs="Times New Roman"/>
        </w:rPr>
        <w:t>EF</w:t>
      </w:r>
      <w:r w:rsidR="00057E84" w:rsidRPr="008715A7">
        <w:rPr>
          <w:rFonts w:ascii="Times New Roman" w:hAnsi="Times New Roman" w:cs="Times New Roman"/>
        </w:rPr>
        <w:t>,</w:t>
      </w:r>
      <w:r w:rsidR="0051506E" w:rsidRPr="008715A7">
        <w:rPr>
          <w:rFonts w:ascii="Times New Roman" w:hAnsi="Times New Roman" w:cs="Times New Roman"/>
        </w:rPr>
        <w:t xml:space="preserve"> </w:t>
      </w:r>
      <w:r w:rsidRPr="008715A7">
        <w:rPr>
          <w:rFonts w:ascii="Times New Roman" w:hAnsi="Times New Roman" w:cs="Times New Roman"/>
        </w:rPr>
        <w:t>and biosolids</w:t>
      </w:r>
      <w:r w:rsidR="0051506E" w:rsidRPr="008715A7">
        <w:rPr>
          <w:rFonts w:ascii="Times New Roman" w:hAnsi="Times New Roman" w:cs="Times New Roman"/>
        </w:rPr>
        <w:t>/</w:t>
      </w:r>
      <w:r w:rsidRPr="008715A7">
        <w:rPr>
          <w:rFonts w:ascii="Times New Roman" w:hAnsi="Times New Roman" w:cs="Times New Roman"/>
        </w:rPr>
        <w:t>sludge cake</w:t>
      </w:r>
      <w:r w:rsidR="0051506E" w:rsidRPr="008715A7">
        <w:rPr>
          <w:rFonts w:ascii="Times New Roman" w:hAnsi="Times New Roman" w:cs="Times New Roman"/>
        </w:rPr>
        <w:t xml:space="preserve"> (SC)</w:t>
      </w:r>
      <w:r w:rsidRPr="008715A7">
        <w:rPr>
          <w:rFonts w:ascii="Times New Roman" w:hAnsi="Times New Roman" w:cs="Times New Roman"/>
        </w:rPr>
        <w:t xml:space="preserve"> </w:t>
      </w:r>
      <w:r w:rsidR="00CA6469" w:rsidRPr="008715A7">
        <w:rPr>
          <w:rFonts w:ascii="Times New Roman" w:hAnsi="Times New Roman" w:cs="Times New Roman"/>
        </w:rPr>
        <w:t xml:space="preserve">from the NESTP were collected (during fall </w:t>
      </w:r>
      <w:r w:rsidRPr="008715A7">
        <w:rPr>
          <w:rFonts w:ascii="Times New Roman" w:hAnsi="Times New Roman" w:cs="Times New Roman"/>
        </w:rPr>
        <w:t xml:space="preserve">2019 </w:t>
      </w:r>
      <w:r w:rsidR="00CA6469" w:rsidRPr="008715A7">
        <w:rPr>
          <w:rFonts w:ascii="Times New Roman" w:hAnsi="Times New Roman" w:cs="Times New Roman"/>
        </w:rPr>
        <w:t xml:space="preserve">and winter </w:t>
      </w:r>
      <w:r w:rsidRPr="008715A7">
        <w:rPr>
          <w:rFonts w:ascii="Times New Roman" w:hAnsi="Times New Roman" w:cs="Times New Roman"/>
        </w:rPr>
        <w:t>2020</w:t>
      </w:r>
      <w:r w:rsidR="00CA6469" w:rsidRPr="008715A7">
        <w:rPr>
          <w:rFonts w:ascii="Times New Roman" w:hAnsi="Times New Roman" w:cs="Times New Roman"/>
        </w:rPr>
        <w:t xml:space="preserve">) to investigate the potential of quantitating human enteric viruses in wastewater samples as </w:t>
      </w:r>
      <w:r w:rsidRPr="008715A7">
        <w:rPr>
          <w:rFonts w:ascii="Times New Roman" w:hAnsi="Times New Roman" w:cs="Times New Roman"/>
        </w:rPr>
        <w:t xml:space="preserve">complementary </w:t>
      </w:r>
      <w:r w:rsidR="00CA6469" w:rsidRPr="008715A7">
        <w:rPr>
          <w:rFonts w:ascii="Times New Roman" w:hAnsi="Times New Roman" w:cs="Times New Roman"/>
        </w:rPr>
        <w:t>indicator</w:t>
      </w:r>
      <w:r w:rsidRPr="008715A7">
        <w:rPr>
          <w:rFonts w:ascii="Times New Roman" w:hAnsi="Times New Roman" w:cs="Times New Roman"/>
        </w:rPr>
        <w:t>s</w:t>
      </w:r>
      <w:r w:rsidR="00CA6469" w:rsidRPr="008715A7">
        <w:rPr>
          <w:rFonts w:ascii="Times New Roman" w:hAnsi="Times New Roman" w:cs="Times New Roman"/>
        </w:rPr>
        <w:t xml:space="preserve"> of contamination to evaluate the processing stages of wastewater treatment. D</w:t>
      </w:r>
      <w:r w:rsidR="00D60744" w:rsidRPr="008715A7">
        <w:rPr>
          <w:rFonts w:ascii="Times New Roman" w:hAnsi="Times New Roman" w:cs="Times New Roman"/>
        </w:rPr>
        <w:t xml:space="preserve">NA enteric viruses </w:t>
      </w:r>
      <w:r w:rsidR="00490659" w:rsidRPr="008715A7">
        <w:rPr>
          <w:rFonts w:ascii="Times New Roman" w:hAnsi="Times New Roman" w:cs="Times New Roman"/>
        </w:rPr>
        <w:t xml:space="preserve">in this study </w:t>
      </w:r>
      <w:r w:rsidRPr="008715A7">
        <w:rPr>
          <w:rFonts w:ascii="Times New Roman" w:hAnsi="Times New Roman" w:cs="Times New Roman"/>
        </w:rPr>
        <w:t xml:space="preserve">include </w:t>
      </w:r>
      <w:r w:rsidR="00E412EF" w:rsidRPr="008715A7">
        <w:rPr>
          <w:rFonts w:ascii="Times New Roman" w:hAnsi="Times New Roman" w:cs="Times New Roman"/>
        </w:rPr>
        <w:t xml:space="preserve">human </w:t>
      </w:r>
      <w:r w:rsidR="00D60744" w:rsidRPr="008715A7">
        <w:rPr>
          <w:rFonts w:ascii="Times New Roman" w:hAnsi="Times New Roman" w:cs="Times New Roman"/>
        </w:rPr>
        <w:t xml:space="preserve">Adenovirus </w:t>
      </w:r>
      <w:r w:rsidR="001F1C77" w:rsidRPr="008715A7">
        <w:rPr>
          <w:rFonts w:ascii="Times New Roman" w:hAnsi="Times New Roman" w:cs="Times New Roman"/>
        </w:rPr>
        <w:t>(</w:t>
      </w:r>
      <w:proofErr w:type="spellStart"/>
      <w:r w:rsidR="001F1C77" w:rsidRPr="008715A7">
        <w:rPr>
          <w:rFonts w:ascii="Times New Roman" w:hAnsi="Times New Roman" w:cs="Times New Roman"/>
        </w:rPr>
        <w:t>AdV</w:t>
      </w:r>
      <w:proofErr w:type="spellEnd"/>
      <w:r w:rsidR="001F1C77" w:rsidRPr="008715A7">
        <w:rPr>
          <w:rFonts w:ascii="Times New Roman" w:hAnsi="Times New Roman" w:cs="Times New Roman"/>
        </w:rPr>
        <w:t xml:space="preserve">) </w:t>
      </w:r>
      <w:r w:rsidR="00D60744" w:rsidRPr="008715A7">
        <w:rPr>
          <w:rFonts w:ascii="Times New Roman" w:hAnsi="Times New Roman" w:cs="Times New Roman"/>
        </w:rPr>
        <w:t>and</w:t>
      </w:r>
      <w:r w:rsidR="00CA6469" w:rsidRPr="008715A7">
        <w:rPr>
          <w:rFonts w:ascii="Times New Roman" w:hAnsi="Times New Roman" w:cs="Times New Roman"/>
        </w:rPr>
        <w:t xml:space="preserve"> </w:t>
      </w:r>
      <w:proofErr w:type="spellStart"/>
      <w:ins w:id="27" w:author="Miguel Uyaguari" w:date="2021-07-26T22:22:00Z">
        <w:r w:rsidR="001A7325">
          <w:rPr>
            <w:rFonts w:ascii="Times New Roman" w:hAnsi="Times New Roman" w:cs="Times New Roman"/>
          </w:rPr>
          <w:t>c</w:t>
        </w:r>
      </w:ins>
      <w:del w:id="28" w:author="Miguel Uyaguari" w:date="2021-07-26T22:22:00Z">
        <w:r w:rsidR="00CA6469" w:rsidRPr="008715A7" w:rsidDel="001A7325">
          <w:rPr>
            <w:rFonts w:ascii="Times New Roman" w:hAnsi="Times New Roman" w:cs="Times New Roman"/>
          </w:rPr>
          <w:delText>C</w:delText>
        </w:r>
      </w:del>
      <w:r w:rsidR="00CA6469" w:rsidRPr="008715A7">
        <w:rPr>
          <w:rFonts w:ascii="Times New Roman" w:hAnsi="Times New Roman" w:cs="Times New Roman"/>
        </w:rPr>
        <w:t>rAssphage</w:t>
      </w:r>
      <w:proofErr w:type="spellEnd"/>
      <w:r w:rsidR="00854DFF" w:rsidRPr="008715A7">
        <w:rPr>
          <w:rFonts w:ascii="Times New Roman" w:hAnsi="Times New Roman" w:cs="Times New Roman"/>
        </w:rPr>
        <w:t xml:space="preserve">, </w:t>
      </w:r>
      <w:r w:rsidR="0051506E" w:rsidRPr="008715A7">
        <w:rPr>
          <w:rFonts w:ascii="Times New Roman" w:hAnsi="Times New Roman" w:cs="Times New Roman"/>
        </w:rPr>
        <w:t xml:space="preserve">while </w:t>
      </w:r>
      <w:r w:rsidR="00CA6469" w:rsidRPr="008715A7">
        <w:rPr>
          <w:rFonts w:ascii="Times New Roman" w:hAnsi="Times New Roman" w:cs="Times New Roman"/>
        </w:rPr>
        <w:t xml:space="preserve">RNA enteric viruses </w:t>
      </w:r>
      <w:r w:rsidR="0051506E" w:rsidRPr="008715A7">
        <w:rPr>
          <w:rFonts w:ascii="Times New Roman" w:hAnsi="Times New Roman" w:cs="Times New Roman"/>
        </w:rPr>
        <w:t xml:space="preserve">include </w:t>
      </w:r>
      <w:r w:rsidR="0071297A" w:rsidRPr="008715A7">
        <w:rPr>
          <w:rFonts w:ascii="Times New Roman" w:hAnsi="Times New Roman" w:cs="Times New Roman"/>
        </w:rPr>
        <w:t>PMMV</w:t>
      </w:r>
      <w:r w:rsidR="00B07528" w:rsidRPr="008715A7">
        <w:rPr>
          <w:rFonts w:ascii="Times New Roman" w:hAnsi="Times New Roman" w:cs="Times New Roman"/>
        </w:rPr>
        <w:t xml:space="preserve">, </w:t>
      </w:r>
      <w:r w:rsidR="00AD3047" w:rsidRPr="008715A7">
        <w:rPr>
          <w:rFonts w:ascii="Times New Roman" w:hAnsi="Times New Roman" w:cs="Times New Roman"/>
        </w:rPr>
        <w:t>Noroviruses</w:t>
      </w:r>
      <w:r w:rsidR="004956E2" w:rsidRPr="008715A7">
        <w:rPr>
          <w:rFonts w:ascii="Times New Roman" w:hAnsi="Times New Roman" w:cs="Times New Roman"/>
        </w:rPr>
        <w:t xml:space="preserve"> (</w:t>
      </w:r>
      <w:proofErr w:type="spellStart"/>
      <w:r w:rsidR="004956E2" w:rsidRPr="008715A7">
        <w:rPr>
          <w:rFonts w:ascii="Times New Roman" w:hAnsi="Times New Roman" w:cs="Times New Roman"/>
        </w:rPr>
        <w:t>NoV</w:t>
      </w:r>
      <w:proofErr w:type="spellEnd"/>
      <w:r w:rsidR="004956E2" w:rsidRPr="008715A7">
        <w:rPr>
          <w:rFonts w:ascii="Times New Roman" w:hAnsi="Times New Roman" w:cs="Times New Roman"/>
        </w:rPr>
        <w:t>)</w:t>
      </w:r>
      <w:r w:rsidR="00AD3047" w:rsidRPr="008715A7">
        <w:rPr>
          <w:rFonts w:ascii="Times New Roman" w:hAnsi="Times New Roman" w:cs="Times New Roman"/>
        </w:rPr>
        <w:t xml:space="preserve"> </w:t>
      </w:r>
      <w:r w:rsidR="00521DAF" w:rsidRPr="008715A7">
        <w:rPr>
          <w:rFonts w:ascii="Times New Roman" w:hAnsi="Times New Roman" w:cs="Times New Roman"/>
        </w:rPr>
        <w:t xml:space="preserve">of the genogroups </w:t>
      </w:r>
      <w:r w:rsidR="00B07528" w:rsidRPr="008715A7">
        <w:rPr>
          <w:rFonts w:ascii="Times New Roman" w:hAnsi="Times New Roman" w:cs="Times New Roman"/>
        </w:rPr>
        <w:t>GI</w:t>
      </w:r>
      <w:r w:rsidR="00CA6469" w:rsidRPr="008715A7">
        <w:rPr>
          <w:rFonts w:ascii="Times New Roman" w:hAnsi="Times New Roman" w:cs="Times New Roman"/>
        </w:rPr>
        <w:t xml:space="preserve"> </w:t>
      </w:r>
      <w:r w:rsidR="009A12B9" w:rsidRPr="008715A7">
        <w:rPr>
          <w:rFonts w:ascii="Times New Roman" w:hAnsi="Times New Roman" w:cs="Times New Roman"/>
        </w:rPr>
        <w:t>and</w:t>
      </w:r>
      <w:r w:rsidR="00CA6469" w:rsidRPr="008715A7">
        <w:rPr>
          <w:rFonts w:ascii="Times New Roman" w:hAnsi="Times New Roman" w:cs="Times New Roman"/>
        </w:rPr>
        <w:t xml:space="preserve"> GII, Astrovirus</w:t>
      </w:r>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AstV</w:t>
      </w:r>
      <w:proofErr w:type="spellEnd"/>
      <w:r w:rsidR="000C3489" w:rsidRPr="008715A7">
        <w:rPr>
          <w:rFonts w:ascii="Times New Roman" w:hAnsi="Times New Roman" w:cs="Times New Roman"/>
        </w:rPr>
        <w:t>)</w:t>
      </w:r>
      <w:r w:rsidR="00CA6469" w:rsidRPr="008715A7">
        <w:rPr>
          <w:rFonts w:ascii="Times New Roman" w:hAnsi="Times New Roman" w:cs="Times New Roman"/>
        </w:rPr>
        <w:t xml:space="preserve">, </w:t>
      </w:r>
      <w:proofErr w:type="spellStart"/>
      <w:r w:rsidR="007851C2" w:rsidRPr="008715A7">
        <w:rPr>
          <w:rFonts w:ascii="Times New Roman" w:hAnsi="Times New Roman" w:cs="Times New Roman"/>
        </w:rPr>
        <w:t>Sapovirus</w:t>
      </w:r>
      <w:proofErr w:type="spellEnd"/>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SaV</w:t>
      </w:r>
      <w:proofErr w:type="spellEnd"/>
      <w:r w:rsidR="000C3489" w:rsidRPr="008715A7">
        <w:rPr>
          <w:rFonts w:ascii="Times New Roman" w:hAnsi="Times New Roman" w:cs="Times New Roman"/>
        </w:rPr>
        <w:t>)</w:t>
      </w:r>
      <w:r w:rsidR="007851C2" w:rsidRPr="008715A7">
        <w:rPr>
          <w:rFonts w:ascii="Times New Roman" w:hAnsi="Times New Roman" w:cs="Times New Roman"/>
        </w:rPr>
        <w:t xml:space="preserve"> </w:t>
      </w:r>
      <w:r w:rsidR="00CA6469" w:rsidRPr="008715A7">
        <w:rPr>
          <w:rFonts w:ascii="Times New Roman" w:hAnsi="Times New Roman" w:cs="Times New Roman"/>
        </w:rPr>
        <w:t>and Rotavirus</w:t>
      </w:r>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RoV</w:t>
      </w:r>
      <w:proofErr w:type="spellEnd"/>
      <w:r w:rsidR="000C3489" w:rsidRPr="008715A7">
        <w:rPr>
          <w:rFonts w:ascii="Times New Roman" w:hAnsi="Times New Roman" w:cs="Times New Roman"/>
        </w:rPr>
        <w:t>)</w:t>
      </w:r>
      <w:r w:rsidR="0051506E" w:rsidRPr="008715A7">
        <w:rPr>
          <w:rFonts w:ascii="Times New Roman" w:hAnsi="Times New Roman" w:cs="Times New Roman"/>
        </w:rPr>
        <w:t xml:space="preserve">. We also </w:t>
      </w:r>
      <w:r w:rsidR="00490659" w:rsidRPr="008715A7">
        <w:rPr>
          <w:rFonts w:ascii="Times New Roman" w:hAnsi="Times New Roman" w:cs="Times New Roman"/>
        </w:rPr>
        <w:t>studied the presence of</w:t>
      </w:r>
      <w:r w:rsidR="0051506E" w:rsidRPr="008715A7">
        <w:rPr>
          <w:rFonts w:ascii="Times New Roman" w:hAnsi="Times New Roman" w:cs="Times New Roman"/>
        </w:rPr>
        <w:t xml:space="preserve"> a molecular marker for </w:t>
      </w:r>
      <w:r w:rsidR="0051506E" w:rsidRPr="008715A7">
        <w:rPr>
          <w:rFonts w:ascii="Times New Roman" w:hAnsi="Times New Roman" w:cs="Times New Roman"/>
          <w:i/>
          <w:iCs/>
        </w:rPr>
        <w:t>E. coli</w:t>
      </w:r>
      <w:r w:rsidR="0051506E" w:rsidRPr="008715A7">
        <w:rPr>
          <w:rFonts w:ascii="Times New Roman" w:hAnsi="Times New Roman" w:cs="Times New Roman"/>
        </w:rPr>
        <w:t>,</w:t>
      </w:r>
      <w:r w:rsidR="00CA6469" w:rsidRPr="008715A7">
        <w:rPr>
          <w:rFonts w:ascii="Times New Roman" w:hAnsi="Times New Roman" w:cs="Times New Roman"/>
        </w:rPr>
        <w:t xml:space="preserve"> </w:t>
      </w:r>
      <w:r w:rsidR="00547613" w:rsidRPr="008715A7">
        <w:rPr>
          <w:rFonts w:ascii="Times New Roman" w:hAnsi="Times New Roman" w:cs="Times New Roman"/>
        </w:rPr>
        <w:t xml:space="preserve">the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t>
      </w:r>
      <w:r w:rsidR="0051506E" w:rsidRPr="008715A7">
        <w:rPr>
          <w:rFonts w:ascii="Times New Roman" w:hAnsi="Times New Roman" w:cs="Times New Roman"/>
        </w:rPr>
        <w:t>gene</w:t>
      </w:r>
      <w:r w:rsidR="00547613" w:rsidRPr="008715A7">
        <w:rPr>
          <w:rFonts w:ascii="Times New Roman" w:hAnsi="Times New Roman" w:cs="Times New Roman"/>
        </w:rPr>
        <w:t>,</w:t>
      </w:r>
      <w:r w:rsidR="0051506E" w:rsidRPr="008715A7">
        <w:rPr>
          <w:rFonts w:ascii="Times New Roman" w:hAnsi="Times New Roman" w:cs="Times New Roman"/>
        </w:rPr>
        <w:t xml:space="preserve"> in the samples </w:t>
      </w:r>
      <w:r w:rsidR="00CA6469" w:rsidRPr="008715A7">
        <w:rPr>
          <w:rFonts w:ascii="Times New Roman" w:hAnsi="Times New Roman" w:cs="Times New Roman"/>
        </w:rPr>
        <w:t xml:space="preserve">collected from </w:t>
      </w:r>
      <w:r w:rsidR="000626C5" w:rsidRPr="008715A7">
        <w:rPr>
          <w:rFonts w:ascii="Times New Roman" w:hAnsi="Times New Roman" w:cs="Times New Roman"/>
        </w:rPr>
        <w:t xml:space="preserve">the </w:t>
      </w:r>
      <w:r w:rsidR="00CA6469" w:rsidRPr="008715A7">
        <w:rPr>
          <w:rFonts w:ascii="Times New Roman" w:hAnsi="Times New Roman" w:cs="Times New Roman"/>
        </w:rPr>
        <w:t>NESTP.</w:t>
      </w:r>
      <w:r w:rsidR="00121382" w:rsidRPr="008715A7">
        <w:rPr>
          <w:rFonts w:ascii="Times New Roman" w:hAnsi="Times New Roman" w:cs="Times New Roman"/>
        </w:rPr>
        <w:t xml:space="preserve"> An overview of the workflow is illustrated in </w:t>
      </w:r>
      <w:r w:rsidR="00121382" w:rsidRPr="008715A7">
        <w:rPr>
          <w:rFonts w:ascii="Times New Roman" w:hAnsi="Times New Roman" w:cs="Times New Roman"/>
          <w:i/>
          <w:iCs/>
        </w:rPr>
        <w:t>Fig</w:t>
      </w:r>
      <w:r w:rsidR="00AC6D59" w:rsidRPr="008715A7">
        <w:rPr>
          <w:rFonts w:ascii="Times New Roman" w:hAnsi="Times New Roman" w:cs="Times New Roman"/>
          <w:i/>
          <w:iCs/>
        </w:rPr>
        <w:t xml:space="preserve">. </w:t>
      </w:r>
      <w:r w:rsidR="00121382" w:rsidRPr="008715A7">
        <w:rPr>
          <w:rFonts w:ascii="Times New Roman" w:hAnsi="Times New Roman" w:cs="Times New Roman"/>
          <w:i/>
          <w:iCs/>
        </w:rPr>
        <w:t>1</w:t>
      </w:r>
      <w:r w:rsidR="00121382" w:rsidRPr="008715A7">
        <w:rPr>
          <w:rFonts w:ascii="Times New Roman" w:hAnsi="Times New Roman" w:cs="Times New Roman"/>
        </w:rPr>
        <w:t>.</w:t>
      </w:r>
    </w:p>
    <w:p w14:paraId="700C19C8" w14:textId="30132199" w:rsidR="00CA6469" w:rsidRPr="008715A7" w:rsidRDefault="00CA6469" w:rsidP="00443666">
      <w:pPr>
        <w:spacing w:line="480" w:lineRule="auto"/>
        <w:rPr>
          <w:rFonts w:ascii="Times New Roman" w:hAnsi="Times New Roman" w:cs="Times New Roman"/>
          <w:b/>
        </w:rPr>
      </w:pPr>
    </w:p>
    <w:p w14:paraId="673E1270" w14:textId="23DE0BAD"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 xml:space="preserve">MATERIALS AND METHODS </w:t>
      </w:r>
    </w:p>
    <w:p w14:paraId="2E05110D" w14:textId="67A20511" w:rsidR="00CA6469" w:rsidRPr="008715A7" w:rsidRDefault="00CA6469" w:rsidP="00E84E17">
      <w:pPr>
        <w:spacing w:line="480" w:lineRule="auto"/>
        <w:rPr>
          <w:rFonts w:ascii="Times New Roman" w:hAnsi="Times New Roman" w:cs="Times New Roman"/>
        </w:rPr>
      </w:pPr>
      <w:r w:rsidRPr="008715A7">
        <w:rPr>
          <w:rFonts w:ascii="Times New Roman" w:hAnsi="Times New Roman" w:cs="Times New Roman"/>
          <w:b/>
          <w:bCs/>
        </w:rPr>
        <w:t>Sample Collection</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009630AD" w:rsidRPr="008715A7">
        <w:rPr>
          <w:rFonts w:ascii="Times New Roman" w:hAnsi="Times New Roman" w:cs="Times New Roman"/>
        </w:rPr>
        <w:t xml:space="preserve">A liter </w:t>
      </w:r>
      <w:r w:rsidR="00A61AD4" w:rsidRPr="008715A7">
        <w:rPr>
          <w:rFonts w:ascii="Times New Roman" w:hAnsi="Times New Roman" w:cs="Times New Roman"/>
        </w:rPr>
        <w:t xml:space="preserve">of RS, AS, EF, and </w:t>
      </w:r>
      <w:r w:rsidR="00B57583" w:rsidRPr="008715A7">
        <w:rPr>
          <w:rFonts w:ascii="Times New Roman" w:hAnsi="Times New Roman" w:cs="Times New Roman"/>
        </w:rPr>
        <w:t>1 kg</w:t>
      </w:r>
      <w:r w:rsidR="00A61AD4" w:rsidRPr="008715A7">
        <w:rPr>
          <w:rFonts w:ascii="Times New Roman" w:hAnsi="Times New Roman" w:cs="Times New Roman"/>
        </w:rPr>
        <w:t xml:space="preserve"> of SC were collected from the NESTP during fall 2019 and winter 2020</w:t>
      </w:r>
      <w:r w:rsidR="00F87BE2" w:rsidRPr="008715A7">
        <w:rPr>
          <w:rFonts w:ascii="Times New Roman" w:hAnsi="Times New Roman" w:cs="Times New Roman"/>
        </w:rPr>
        <w:t xml:space="preserve">. Each sample was </w:t>
      </w:r>
      <w:r w:rsidR="00A61AD4" w:rsidRPr="008715A7">
        <w:rPr>
          <w:rFonts w:ascii="Times New Roman" w:hAnsi="Times New Roman" w:cs="Times New Roman"/>
        </w:rPr>
        <w:t xml:space="preserve">sealed in a </w:t>
      </w:r>
      <w:r w:rsidR="0099505F" w:rsidRPr="008715A7">
        <w:rPr>
          <w:rFonts w:ascii="Times New Roman" w:hAnsi="Times New Roman" w:cs="Times New Roman"/>
        </w:rPr>
        <w:t>1</w:t>
      </w:r>
      <w:r w:rsidR="00E412EF" w:rsidRPr="008715A7">
        <w:rPr>
          <w:rFonts w:ascii="Times New Roman" w:hAnsi="Times New Roman" w:cs="Times New Roman"/>
        </w:rPr>
        <w:t>-</w:t>
      </w:r>
      <w:r w:rsidR="0099505F" w:rsidRPr="008715A7">
        <w:rPr>
          <w:rFonts w:ascii="Times New Roman" w:hAnsi="Times New Roman" w:cs="Times New Roman"/>
        </w:rPr>
        <w:t>L</w:t>
      </w:r>
      <w:r w:rsidR="00A61AD4" w:rsidRPr="008715A7">
        <w:rPr>
          <w:rFonts w:ascii="Times New Roman" w:hAnsi="Times New Roman" w:cs="Times New Roman"/>
        </w:rPr>
        <w:t xml:space="preserve"> </w:t>
      </w:r>
      <w:r w:rsidR="00E412EF" w:rsidRPr="008715A7">
        <w:rPr>
          <w:rFonts w:ascii="Times New Roman" w:hAnsi="Times New Roman" w:cs="Times New Roman"/>
        </w:rPr>
        <w:t>sterile polyethylene container</w:t>
      </w:r>
      <w:r w:rsidR="00E412EF" w:rsidRPr="008715A7" w:rsidDel="00E412EF">
        <w:rPr>
          <w:rFonts w:ascii="Times New Roman" w:hAnsi="Times New Roman" w:cs="Times New Roman"/>
        </w:rPr>
        <w:t xml:space="preserve"> </w:t>
      </w:r>
      <w:r w:rsidR="00A61AD4" w:rsidRPr="008715A7">
        <w:rPr>
          <w:rFonts w:ascii="Times New Roman" w:hAnsi="Times New Roman" w:cs="Times New Roman"/>
        </w:rPr>
        <w:lastRenderedPageBreak/>
        <w:t xml:space="preserve">lined with a sterile plastic bag. </w:t>
      </w:r>
      <w:r w:rsidRPr="008715A7">
        <w:rPr>
          <w:rFonts w:ascii="Times New Roman" w:hAnsi="Times New Roman" w:cs="Times New Roman"/>
        </w:rPr>
        <w:t>Samples were collected on October 22</w:t>
      </w:r>
      <w:r w:rsidRPr="008715A7">
        <w:rPr>
          <w:rFonts w:ascii="Times New Roman" w:hAnsi="Times New Roman" w:cs="Times New Roman"/>
          <w:vertAlign w:val="superscript"/>
        </w:rPr>
        <w:t>nd</w:t>
      </w:r>
      <w:r w:rsidRPr="008715A7">
        <w:rPr>
          <w:rFonts w:ascii="Times New Roman" w:hAnsi="Times New Roman" w:cs="Times New Roman"/>
        </w:rPr>
        <w:t>, 2019 (Event 1) and November 28</w:t>
      </w:r>
      <w:r w:rsidRPr="008715A7">
        <w:rPr>
          <w:rFonts w:ascii="Times New Roman" w:hAnsi="Times New Roman" w:cs="Times New Roman"/>
          <w:vertAlign w:val="superscript"/>
        </w:rPr>
        <w:t>th</w:t>
      </w:r>
      <w:r w:rsidRPr="008715A7">
        <w:rPr>
          <w:rFonts w:ascii="Times New Roman" w:hAnsi="Times New Roman" w:cs="Times New Roman"/>
        </w:rPr>
        <w:t>, 2019 (Event 2) in the fall season. In the winter season, samples were collected on December 18</w:t>
      </w:r>
      <w:r w:rsidRPr="008715A7">
        <w:rPr>
          <w:rFonts w:ascii="Times New Roman" w:hAnsi="Times New Roman" w:cs="Times New Roman"/>
          <w:vertAlign w:val="superscript"/>
        </w:rPr>
        <w:t>th</w:t>
      </w:r>
      <w:r w:rsidRPr="008715A7">
        <w:rPr>
          <w:rFonts w:ascii="Times New Roman" w:hAnsi="Times New Roman" w:cs="Times New Roman"/>
        </w:rPr>
        <w:t>, 2019 (Event 3) and February 6</w:t>
      </w:r>
      <w:r w:rsidRPr="008715A7">
        <w:rPr>
          <w:rFonts w:ascii="Times New Roman" w:hAnsi="Times New Roman" w:cs="Times New Roman"/>
          <w:vertAlign w:val="superscript"/>
        </w:rPr>
        <w:t>th</w:t>
      </w:r>
      <w:r w:rsidRPr="008715A7">
        <w:rPr>
          <w:rFonts w:ascii="Times New Roman" w:hAnsi="Times New Roman" w:cs="Times New Roman"/>
        </w:rPr>
        <w:t xml:space="preserve">, 2020 (Event 4). </w:t>
      </w:r>
      <w:r w:rsidR="004E00C1" w:rsidRPr="008715A7">
        <w:rPr>
          <w:rFonts w:ascii="Times New Roman" w:hAnsi="Times New Roman" w:cs="Times New Roman"/>
        </w:rPr>
        <w:t>SC</w:t>
      </w:r>
      <w:r w:rsidRPr="008715A7">
        <w:rPr>
          <w:rFonts w:ascii="Times New Roman" w:hAnsi="Times New Roman" w:cs="Times New Roman"/>
        </w:rPr>
        <w:t xml:space="preserve"> </w:t>
      </w:r>
      <w:r w:rsidR="00BB1A8F" w:rsidRPr="008715A7">
        <w:rPr>
          <w:rFonts w:ascii="Times New Roman" w:hAnsi="Times New Roman" w:cs="Times New Roman"/>
        </w:rPr>
        <w:t>samples were</w:t>
      </w:r>
      <w:r w:rsidRPr="008715A7">
        <w:rPr>
          <w:rFonts w:ascii="Times New Roman" w:hAnsi="Times New Roman" w:cs="Times New Roman"/>
        </w:rPr>
        <w:t xml:space="preserve"> collected on</w:t>
      </w:r>
      <w:r w:rsidR="00D34190" w:rsidRPr="008715A7">
        <w:rPr>
          <w:rFonts w:ascii="Times New Roman" w:hAnsi="Times New Roman" w:cs="Times New Roman"/>
        </w:rPr>
        <w:t xml:space="preserve"> the days of Events 3 and 4</w:t>
      </w:r>
      <w:r w:rsidRPr="008715A7">
        <w:rPr>
          <w:rFonts w:ascii="Times New Roman" w:hAnsi="Times New Roman" w:cs="Times New Roman"/>
        </w:rPr>
        <w:t xml:space="preserve">. These samples were </w:t>
      </w:r>
      <w:r w:rsidR="00A61AD4" w:rsidRPr="008715A7">
        <w:rPr>
          <w:rFonts w:ascii="Times New Roman" w:hAnsi="Times New Roman" w:cs="Times New Roman"/>
        </w:rPr>
        <w:t xml:space="preserve">kept </w:t>
      </w:r>
      <w:r w:rsidRPr="008715A7">
        <w:rPr>
          <w:rFonts w:ascii="Times New Roman" w:hAnsi="Times New Roman" w:cs="Times New Roman"/>
        </w:rPr>
        <w:t xml:space="preserve">at 4°C </w:t>
      </w:r>
      <w:r w:rsidR="00A61AD4" w:rsidRPr="008715A7">
        <w:rPr>
          <w:rFonts w:ascii="Times New Roman" w:hAnsi="Times New Roman" w:cs="Times New Roman"/>
        </w:rPr>
        <w:t>and processed within 24 h</w:t>
      </w:r>
      <w:r w:rsidR="0071087F" w:rsidRPr="008715A7">
        <w:rPr>
          <w:rFonts w:ascii="Times New Roman" w:hAnsi="Times New Roman" w:cs="Times New Roman"/>
        </w:rPr>
        <w:t>ours</w:t>
      </w:r>
      <w:r w:rsidR="004A6559" w:rsidRPr="008715A7">
        <w:rPr>
          <w:rFonts w:ascii="Times New Roman" w:hAnsi="Times New Roman" w:cs="Times New Roman"/>
        </w:rPr>
        <w:t xml:space="preserve"> of collection</w:t>
      </w:r>
      <w:r w:rsidRPr="008715A7">
        <w:rPr>
          <w:rFonts w:ascii="Times New Roman" w:hAnsi="Times New Roman" w:cs="Times New Roman"/>
        </w:rPr>
        <w:t xml:space="preserve">. </w:t>
      </w:r>
    </w:p>
    <w:p w14:paraId="5DC2E82C" w14:textId="2FF45FA6" w:rsidR="00A0329E" w:rsidRPr="008715A7" w:rsidRDefault="00A0329E" w:rsidP="00443666">
      <w:pPr>
        <w:spacing w:line="480" w:lineRule="auto"/>
        <w:rPr>
          <w:rFonts w:ascii="Times New Roman" w:hAnsi="Times New Roman" w:cs="Times New Roman"/>
        </w:rPr>
      </w:pPr>
    </w:p>
    <w:p w14:paraId="6DC6D69C" w14:textId="4E0D5862" w:rsidR="00922818" w:rsidRPr="008715A7" w:rsidRDefault="00922818" w:rsidP="00E84E17">
      <w:pPr>
        <w:spacing w:line="480" w:lineRule="auto"/>
        <w:rPr>
          <w:rFonts w:ascii="Times New Roman" w:hAnsi="Times New Roman" w:cs="Times New Roman"/>
        </w:rPr>
      </w:pPr>
      <w:r w:rsidRPr="008715A7">
        <w:rPr>
          <w:rFonts w:ascii="Times New Roman" w:hAnsi="Times New Roman" w:cs="Times New Roman"/>
          <w:b/>
          <w:bCs/>
        </w:rPr>
        <w:t>Assessment of Ultrafiltration for Viral Recovery Efficiency</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Pr="008715A7">
        <w:rPr>
          <w:rFonts w:ascii="Times New Roman" w:hAnsi="Times New Roman" w:cs="Times New Roman"/>
        </w:rPr>
        <w:t>Armored RNA (</w:t>
      </w:r>
      <w:proofErr w:type="spellStart"/>
      <w:r w:rsidRPr="008715A7">
        <w:rPr>
          <w:rFonts w:ascii="Times New Roman" w:hAnsi="Times New Roman" w:cs="Times New Roman"/>
        </w:rPr>
        <w:t>Asuragen</w:t>
      </w:r>
      <w:proofErr w:type="spellEnd"/>
      <w:r w:rsidRPr="008715A7">
        <w:rPr>
          <w:rFonts w:ascii="Times New Roman" w:hAnsi="Times New Roman" w:cs="Times New Roman"/>
        </w:rPr>
        <w:t>, Inc., Austin, TX, USA), an artificial virus</w:t>
      </w:r>
      <w:r w:rsidR="00D50211" w:rsidRPr="008715A7">
        <w:rPr>
          <w:rFonts w:ascii="Times New Roman" w:hAnsi="Times New Roman" w:cs="Times New Roman"/>
        </w:rPr>
        <w:t>,</w:t>
      </w:r>
      <w:r w:rsidRPr="008715A7">
        <w:rPr>
          <w:rFonts w:ascii="Times New Roman" w:hAnsi="Times New Roman" w:cs="Times New Roman"/>
        </w:rPr>
        <w:t xml:space="preserve"> was used to assess recovery efficiency of the ultrafiltration method here employed. We spiked</w:t>
      </w:r>
      <w:r w:rsidR="00D50211" w:rsidRPr="008715A7">
        <w:rPr>
          <w:rFonts w:ascii="Times New Roman" w:hAnsi="Times New Roman" w:cs="Times New Roman"/>
        </w:rPr>
        <w:t xml:space="preserve"> </w:t>
      </w:r>
      <w:r w:rsidRPr="008715A7">
        <w:rPr>
          <w:rFonts w:ascii="Times New Roman" w:hAnsi="Times New Roman" w:cs="Times New Roman"/>
        </w:rPr>
        <w:t>in 40,000 copies of Armored RNA into 120 m</w:t>
      </w:r>
      <w:r w:rsidR="00BE7655" w:rsidRPr="008715A7">
        <w:rPr>
          <w:rFonts w:ascii="Times New Roman" w:hAnsi="Times New Roman" w:cs="Times New Roman"/>
        </w:rPr>
        <w:t>L</w:t>
      </w:r>
      <w:r w:rsidRPr="008715A7">
        <w:rPr>
          <w:rFonts w:ascii="Times New Roman" w:hAnsi="Times New Roman" w:cs="Times New Roman"/>
        </w:rPr>
        <w:t xml:space="preserve"> raw sewage samples collected in duplicate</w:t>
      </w:r>
      <w:r w:rsidR="00D50211" w:rsidRPr="008715A7">
        <w:rPr>
          <w:rFonts w:ascii="Times New Roman" w:hAnsi="Times New Roman" w:cs="Times New Roman"/>
        </w:rPr>
        <w:t>s</w:t>
      </w:r>
      <w:r w:rsidRPr="008715A7">
        <w:rPr>
          <w:rFonts w:ascii="Times New Roman" w:hAnsi="Times New Roman" w:cs="Times New Roman"/>
        </w:rPr>
        <w:t xml:space="preserve"> from the NESTP, but not part of this study. Primers (381F: 5’- AGCCTGTCAATACCTGCACC-3’ and 475R: 5’- CACGCTTAGATCTCCGTGCT-3’), and</w:t>
      </w:r>
      <w:r w:rsidR="00CE043A" w:rsidRPr="008715A7">
        <w:rPr>
          <w:rFonts w:ascii="Times New Roman" w:hAnsi="Times New Roman" w:cs="Times New Roman"/>
        </w:rPr>
        <w:t xml:space="preserve"> </w:t>
      </w:r>
      <w:r w:rsidRPr="008715A7">
        <w:rPr>
          <w:rFonts w:ascii="Times New Roman" w:hAnsi="Times New Roman" w:cs="Times New Roman"/>
        </w:rPr>
        <w:t xml:space="preserve">probe (420P: 5’ Cy5-AGAGTATGAGAGGTCGACGA-TAO 3’) were designed using Primer design tool of </w:t>
      </w:r>
      <w:proofErr w:type="spellStart"/>
      <w:r w:rsidRPr="008715A7">
        <w:rPr>
          <w:rFonts w:ascii="Times New Roman" w:hAnsi="Times New Roman" w:cs="Times New Roman"/>
        </w:rPr>
        <w:t>Geneious</w:t>
      </w:r>
      <w:proofErr w:type="spellEnd"/>
      <w:r w:rsidRPr="008715A7">
        <w:rPr>
          <w:rFonts w:ascii="Times New Roman" w:hAnsi="Times New Roman" w:cs="Times New Roman"/>
        </w:rPr>
        <w:t xml:space="preserve"> Prime version 2021.1.1 (</w:t>
      </w:r>
      <w:hyperlink r:id="rId8" w:tgtFrame="_blank" w:history="1">
        <w:r w:rsidRPr="008715A7">
          <w:rPr>
            <w:rFonts w:ascii="Times New Roman" w:hAnsi="Times New Roman" w:cs="Times New Roman"/>
          </w:rPr>
          <w:t>https://www.geneious.com</w:t>
        </w:r>
      </w:hyperlink>
      <w:r w:rsidRPr="008715A7">
        <w:rPr>
          <w:rFonts w:ascii="Times New Roman" w:hAnsi="Times New Roman" w:cs="Times New Roman"/>
        </w:rPr>
        <w:t xml:space="preserve">) and targeted a 95-bp region within the Armored RNA genome. This targeted 95-bp fragment was sent to Integrated DNA Technologies (IDT, Inc., Coralville, Iowa) to synthetize a </w:t>
      </w:r>
      <w:proofErr w:type="spellStart"/>
      <w:r w:rsidRPr="008715A7">
        <w:rPr>
          <w:rFonts w:ascii="Times New Roman" w:hAnsi="Times New Roman" w:cs="Times New Roman"/>
        </w:rPr>
        <w:t>gBlock</w:t>
      </w:r>
      <w:proofErr w:type="spellEnd"/>
      <w:r w:rsidRPr="008715A7">
        <w:rPr>
          <w:rFonts w:ascii="Times New Roman" w:hAnsi="Times New Roman" w:cs="Times New Roman"/>
        </w:rPr>
        <w:t xml:space="preserve"> construct. Serial dilutions of this synthetic fragment were used to generate standards and quantify GCNs of Armored RNA via </w:t>
      </w:r>
      <w:r w:rsidR="00076429" w:rsidRPr="008715A7">
        <w:rPr>
          <w:rFonts w:ascii="Times New Roman" w:hAnsi="Times New Roman" w:cs="Times New Roman"/>
        </w:rPr>
        <w:t>reverse transcription quantitative PCR (</w:t>
      </w:r>
      <w:r w:rsidRPr="008715A7">
        <w:rPr>
          <w:rFonts w:ascii="Times New Roman" w:hAnsi="Times New Roman" w:cs="Times New Roman"/>
        </w:rPr>
        <w:t>RT-qPCR</w:t>
      </w:r>
      <w:r w:rsidR="00076429" w:rsidRPr="008715A7">
        <w:rPr>
          <w:rFonts w:ascii="Times New Roman" w:hAnsi="Times New Roman" w:cs="Times New Roman"/>
        </w:rPr>
        <w:t>)</w:t>
      </w:r>
      <w:r w:rsidRPr="008715A7">
        <w:rPr>
          <w:rFonts w:ascii="Times New Roman" w:hAnsi="Times New Roman" w:cs="Times New Roman"/>
        </w:rPr>
        <w:t>. Standards and raw sewage samples were run in triplicate</w:t>
      </w:r>
      <w:r w:rsidR="00EA4ABD" w:rsidRPr="008715A7">
        <w:rPr>
          <w:rFonts w:ascii="Times New Roman" w:hAnsi="Times New Roman" w:cs="Times New Roman"/>
        </w:rPr>
        <w:t>s</w:t>
      </w:r>
      <w:r w:rsidRPr="008715A7">
        <w:rPr>
          <w:rFonts w:ascii="Times New Roman" w:hAnsi="Times New Roman" w:cs="Times New Roman"/>
        </w:rPr>
        <w:t>. </w:t>
      </w:r>
    </w:p>
    <w:p w14:paraId="19FADF24" w14:textId="74E62A1D" w:rsidR="00922818" w:rsidRPr="008715A7" w:rsidRDefault="00922818" w:rsidP="00443666">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 xml:space="preserve">Thermal cycling reactions were performed at 50 °C for 5 minutes, followed by 45 cycles of 95 °C for 10 and 60 °C for 30 seconds on a </w:t>
      </w:r>
      <w:proofErr w:type="spellStart"/>
      <w:r w:rsidRPr="008715A7">
        <w:rPr>
          <w:rFonts w:ascii="Times New Roman" w:hAnsi="Times New Roman" w:cs="Times New Roman"/>
        </w:rPr>
        <w:t>QuantStudio</w:t>
      </w:r>
      <w:proofErr w:type="spellEnd"/>
      <w:r w:rsidRPr="008715A7">
        <w:rPr>
          <w:rFonts w:ascii="Times New Roman" w:hAnsi="Times New Roman" w:cs="Times New Roman"/>
        </w:rPr>
        <w:t xml:space="preserve"> 5 Real-Time PCR System (Life Technologies, Carlsbad, CA, USA).</w:t>
      </w:r>
      <w:r w:rsidR="00432200" w:rsidRPr="008715A7">
        <w:rPr>
          <w:rFonts w:ascii="Times New Roman" w:hAnsi="Times New Roman" w:cs="Times New Roman"/>
        </w:rPr>
        <w:t xml:space="preserve"> </w:t>
      </w:r>
      <w:r w:rsidRPr="008715A7">
        <w:rPr>
          <w:rFonts w:ascii="Times New Roman" w:hAnsi="Times New Roman" w:cs="Times New Roman"/>
        </w:rPr>
        <w:t>Each 10-μl RT-qPCR mixture consist</w:t>
      </w:r>
      <w:r w:rsidR="00432200" w:rsidRPr="008715A7">
        <w:rPr>
          <w:rFonts w:ascii="Times New Roman" w:hAnsi="Times New Roman" w:cs="Times New Roman"/>
        </w:rPr>
        <w:t>ed</w:t>
      </w:r>
      <w:r w:rsidRPr="008715A7">
        <w:rPr>
          <w:rFonts w:ascii="Times New Roman" w:hAnsi="Times New Roman" w:cs="Times New Roman"/>
        </w:rPr>
        <w:t xml:space="preserve"> of 10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of 2.5 µL of 4X TaqMan Fast Virus 1-Step Master Mix (Life Technologies, Carlsbad, CA, USA), </w:t>
      </w:r>
      <w:r w:rsidR="007D6575" w:rsidRPr="008715A7">
        <w:rPr>
          <w:rFonts w:ascii="Times New Roman" w:hAnsi="Times New Roman" w:cs="Times New Roman"/>
        </w:rPr>
        <w:t xml:space="preserve">400 </w:t>
      </w:r>
      <w:proofErr w:type="spellStart"/>
      <w:r w:rsidR="007D6575" w:rsidRPr="008715A7">
        <w:rPr>
          <w:rFonts w:ascii="Times New Roman" w:hAnsi="Times New Roman" w:cs="Times New Roman"/>
        </w:rPr>
        <w:t>nM</w:t>
      </w:r>
      <w:proofErr w:type="spellEnd"/>
      <w:r w:rsidR="007D6575" w:rsidRPr="008715A7">
        <w:rPr>
          <w:rFonts w:ascii="Times New Roman" w:hAnsi="Times New Roman" w:cs="Times New Roman"/>
        </w:rPr>
        <w:t xml:space="preserve"> </w:t>
      </w:r>
      <w:r w:rsidRPr="008715A7">
        <w:rPr>
          <w:rFonts w:ascii="Times New Roman" w:hAnsi="Times New Roman" w:cs="Times New Roman"/>
        </w:rPr>
        <w:t xml:space="preserve">each primer, </w:t>
      </w:r>
      <w:r w:rsidR="007D6575" w:rsidRPr="008715A7">
        <w:rPr>
          <w:rFonts w:ascii="Times New Roman" w:hAnsi="Times New Roman" w:cs="Times New Roman"/>
        </w:rPr>
        <w:lastRenderedPageBreak/>
        <w:t xml:space="preserve">200 </w:t>
      </w:r>
      <w:proofErr w:type="spellStart"/>
      <w:r w:rsidR="007D6575" w:rsidRPr="008715A7">
        <w:rPr>
          <w:rFonts w:ascii="Times New Roman" w:hAnsi="Times New Roman" w:cs="Times New Roman"/>
        </w:rPr>
        <w:t>nM</w:t>
      </w:r>
      <w:proofErr w:type="spellEnd"/>
      <w:r w:rsidR="007D6575" w:rsidRPr="008715A7">
        <w:rPr>
          <w:rFonts w:ascii="Times New Roman" w:hAnsi="Times New Roman" w:cs="Times New Roman"/>
        </w:rPr>
        <w:t xml:space="preserve"> </w:t>
      </w:r>
      <w:r w:rsidRPr="008715A7">
        <w:rPr>
          <w:rFonts w:ascii="Times New Roman" w:hAnsi="Times New Roman" w:cs="Times New Roman"/>
        </w:rPr>
        <w:t xml:space="preserve">probe, 2.5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of template and ultrapure </w:t>
      </w:r>
      <w:proofErr w:type="spellStart"/>
      <w:r w:rsidRPr="008715A7">
        <w:rPr>
          <w:rFonts w:ascii="Times New Roman" w:hAnsi="Times New Roman" w:cs="Times New Roman"/>
        </w:rPr>
        <w:t>DNAse</w:t>
      </w:r>
      <w:proofErr w:type="spellEnd"/>
      <w:r w:rsidRPr="008715A7">
        <w:rPr>
          <w:rFonts w:ascii="Times New Roman" w:hAnsi="Times New Roman" w:cs="Times New Roman"/>
        </w:rPr>
        <w:t>/</w:t>
      </w:r>
      <w:proofErr w:type="spellStart"/>
      <w:r w:rsidRPr="008715A7">
        <w:rPr>
          <w:rFonts w:ascii="Times New Roman" w:hAnsi="Times New Roman" w:cs="Times New Roman"/>
        </w:rPr>
        <w:t>RNAse</w:t>
      </w:r>
      <w:proofErr w:type="spellEnd"/>
      <w:r w:rsidRPr="008715A7">
        <w:rPr>
          <w:rFonts w:ascii="Times New Roman" w:hAnsi="Times New Roman" w:cs="Times New Roman"/>
        </w:rPr>
        <w:t xml:space="preserve"> free distilled water (Promega Corporation, Fitchburg, WI, USA).</w:t>
      </w:r>
    </w:p>
    <w:p w14:paraId="0A6A1A35" w14:textId="77777777" w:rsidR="008C52E2" w:rsidRPr="008715A7" w:rsidRDefault="008C52E2" w:rsidP="000918D5">
      <w:pPr>
        <w:spacing w:line="480" w:lineRule="auto"/>
        <w:rPr>
          <w:rFonts w:ascii="Times New Roman" w:hAnsi="Times New Roman" w:cs="Times New Roman"/>
        </w:rPr>
      </w:pPr>
    </w:p>
    <w:p w14:paraId="2C77E758" w14:textId="7A304282" w:rsidR="00CA6469" w:rsidRPr="008715A7" w:rsidRDefault="00CA6469" w:rsidP="000918D5">
      <w:pPr>
        <w:spacing w:line="480" w:lineRule="auto"/>
        <w:rPr>
          <w:rFonts w:ascii="Times New Roman" w:hAnsi="Times New Roman" w:cs="Times New Roman"/>
          <w:b/>
          <w:bCs/>
        </w:rPr>
      </w:pPr>
      <w:r w:rsidRPr="008715A7">
        <w:rPr>
          <w:rFonts w:ascii="Times New Roman" w:hAnsi="Times New Roman" w:cs="Times New Roman"/>
          <w:b/>
          <w:bCs/>
        </w:rPr>
        <w:t>Ultrafiltration of Wastewater Samples</w:t>
      </w:r>
      <w:r w:rsidR="000918D5" w:rsidRPr="008715A7">
        <w:rPr>
          <w:rFonts w:ascii="Times New Roman" w:hAnsi="Times New Roman" w:cs="Times New Roman"/>
          <w:b/>
          <w:bCs/>
        </w:rPr>
        <w:t xml:space="preserve">. </w:t>
      </w:r>
      <w:r w:rsidRPr="008715A7">
        <w:rPr>
          <w:rFonts w:ascii="Times New Roman" w:hAnsi="Times New Roman" w:cs="Times New Roman"/>
        </w:rPr>
        <w:t>Each wastewater treatment sample (</w:t>
      </w:r>
      <w:r w:rsidR="00FB02B3" w:rsidRPr="008715A7">
        <w:rPr>
          <w:rFonts w:ascii="Times New Roman" w:hAnsi="Times New Roman" w:cs="Times New Roman"/>
        </w:rPr>
        <w:t>RS, AS</w:t>
      </w:r>
      <w:r w:rsidRPr="008715A7">
        <w:rPr>
          <w:rFonts w:ascii="Times New Roman" w:hAnsi="Times New Roman" w:cs="Times New Roman"/>
        </w:rPr>
        <w:t xml:space="preserve">, and </w:t>
      </w:r>
      <w:r w:rsidR="00FB02B3" w:rsidRPr="008715A7">
        <w:rPr>
          <w:rFonts w:ascii="Times New Roman" w:hAnsi="Times New Roman" w:cs="Times New Roman"/>
        </w:rPr>
        <w:t>EF</w:t>
      </w:r>
      <w:r w:rsidR="00F40BD3" w:rsidRPr="008715A7">
        <w:rPr>
          <w:rFonts w:ascii="Times New Roman" w:hAnsi="Times New Roman" w:cs="Times New Roman"/>
        </w:rPr>
        <w:t xml:space="preserve">), including Millipore Milli-Q water as a negative control, </w:t>
      </w:r>
      <w:r w:rsidRPr="008715A7">
        <w:rPr>
          <w:rFonts w:ascii="Times New Roman" w:hAnsi="Times New Roman" w:cs="Times New Roman"/>
        </w:rPr>
        <w:t>was first filtered via a funnel and cheesecloth to remove any solid waste or debris.</w:t>
      </w:r>
      <w:r w:rsidR="0030458A" w:rsidRPr="008715A7">
        <w:rPr>
          <w:rFonts w:ascii="Times New Roman" w:hAnsi="Times New Roman" w:cs="Times New Roman"/>
        </w:rPr>
        <w:t xml:space="preserve"> </w:t>
      </w:r>
      <w:r w:rsidRPr="008715A7">
        <w:rPr>
          <w:rFonts w:ascii="Times New Roman" w:hAnsi="Times New Roman" w:cs="Times New Roman"/>
        </w:rPr>
        <w:t>140</w:t>
      </w:r>
      <w:r w:rsidR="00CF3656" w:rsidRPr="008715A7">
        <w:rPr>
          <w:rFonts w:ascii="Times New Roman" w:hAnsi="Times New Roman" w:cs="Times New Roman"/>
        </w:rPr>
        <w:t xml:space="preserve"> </w:t>
      </w:r>
      <w:r w:rsidRPr="008715A7">
        <w:rPr>
          <w:rFonts w:ascii="Times New Roman" w:hAnsi="Times New Roman" w:cs="Times New Roman"/>
        </w:rPr>
        <w:t xml:space="preserve">mL of each wastewater sample was then concentrated down </w:t>
      </w:r>
      <w:r w:rsidR="00D734F2" w:rsidRPr="008715A7">
        <w:rPr>
          <w:rFonts w:ascii="Times New Roman" w:hAnsi="Times New Roman" w:cs="Times New Roman"/>
        </w:rPr>
        <w:t xml:space="preserve">using an ultrafiltration method with </w:t>
      </w:r>
      <w:proofErr w:type="spellStart"/>
      <w:r w:rsidRPr="008715A7">
        <w:rPr>
          <w:rFonts w:ascii="Times New Roman" w:hAnsi="Times New Roman" w:cs="Times New Roman"/>
        </w:rPr>
        <w:t>Centricon</w:t>
      </w:r>
      <w:proofErr w:type="spellEnd"/>
      <w:r w:rsidRPr="008715A7">
        <w:rPr>
          <w:rFonts w:ascii="Times New Roman" w:hAnsi="Times New Roman" w:cs="Times New Roman"/>
        </w:rPr>
        <w:t xml:space="preserve"> Plus-70 filter</w:t>
      </w:r>
      <w:r w:rsidR="00D734F2" w:rsidRPr="008715A7">
        <w:rPr>
          <w:rFonts w:ascii="Times New Roman" w:hAnsi="Times New Roman" w:cs="Times New Roman"/>
        </w:rPr>
        <w:t xml:space="preserve"> units</w:t>
      </w:r>
      <w:r w:rsidR="0083707F" w:rsidRPr="008715A7">
        <w:rPr>
          <w:rFonts w:ascii="Times New Roman" w:hAnsi="Times New Roman" w:cs="Times New Roman"/>
        </w:rPr>
        <w:t xml:space="preserve"> (</w:t>
      </w:r>
      <w:r w:rsidR="00D734F2" w:rsidRPr="008715A7">
        <w:rPr>
          <w:rFonts w:ascii="Times New Roman" w:hAnsi="Times New Roman" w:cs="Times New Roman"/>
        </w:rPr>
        <w:t>Millipore Corporation, Billerica, MA</w:t>
      </w:r>
      <w:r w:rsidR="00FA7C4B" w:rsidRPr="008715A7">
        <w:rPr>
          <w:rFonts w:ascii="Times New Roman" w:hAnsi="Times New Roman" w:cs="Times New Roman"/>
        </w:rPr>
        <w:t>, USA</w:t>
      </w:r>
      <w:r w:rsidR="0083707F" w:rsidRPr="008715A7">
        <w:rPr>
          <w:rFonts w:ascii="Times New Roman" w:hAnsi="Times New Roman" w:cs="Times New Roman"/>
        </w:rPr>
        <w:t>)</w:t>
      </w:r>
      <w:r w:rsidRPr="008715A7">
        <w:rPr>
          <w:rFonts w:ascii="Times New Roman" w:hAnsi="Times New Roman" w:cs="Times New Roman"/>
        </w:rPr>
        <w:t xml:space="preserve">. The steps of the ultrafiltration method were as follows. Using a </w:t>
      </w:r>
      <w:r w:rsidR="0083707F" w:rsidRPr="008715A7">
        <w:rPr>
          <w:rFonts w:ascii="Times New Roman" w:hAnsi="Times New Roman" w:cs="Times New Roman"/>
        </w:rPr>
        <w:t xml:space="preserve">sterile </w:t>
      </w:r>
      <w:r w:rsidRPr="008715A7">
        <w:rPr>
          <w:rFonts w:ascii="Times New Roman" w:hAnsi="Times New Roman" w:cs="Times New Roman"/>
        </w:rPr>
        <w:t xml:space="preserve">glass pipette, 70 mL of each wastewater sample was added into their correspondingly labeled sample filter cup pre-assembled with the filtrate collection cup. </w:t>
      </w:r>
      <w:r w:rsidR="00FD7281" w:rsidRPr="008715A7">
        <w:rPr>
          <w:rFonts w:ascii="Times New Roman" w:hAnsi="Times New Roman" w:cs="Times New Roman"/>
        </w:rPr>
        <w:t xml:space="preserve">Each </w:t>
      </w:r>
      <w:r w:rsidR="00402404" w:rsidRPr="008715A7">
        <w:rPr>
          <w:rFonts w:ascii="Times New Roman" w:hAnsi="Times New Roman" w:cs="Times New Roman"/>
        </w:rPr>
        <w:t>assembly</w:t>
      </w:r>
      <w:r w:rsidRPr="008715A7">
        <w:rPr>
          <w:rFonts w:ascii="Times New Roman" w:hAnsi="Times New Roman" w:cs="Times New Roman"/>
        </w:rPr>
        <w:t xml:space="preserve"> w</w:t>
      </w:r>
      <w:r w:rsidR="0039667F" w:rsidRPr="008715A7">
        <w:rPr>
          <w:rFonts w:ascii="Times New Roman" w:hAnsi="Times New Roman" w:cs="Times New Roman"/>
        </w:rPr>
        <w:t xml:space="preserve">as </w:t>
      </w:r>
      <w:r w:rsidRPr="008715A7">
        <w:rPr>
          <w:rFonts w:ascii="Times New Roman" w:hAnsi="Times New Roman" w:cs="Times New Roman"/>
        </w:rPr>
        <w:t xml:space="preserve">then sealed with a cap. The </w:t>
      </w:r>
      <w:proofErr w:type="spellStart"/>
      <w:r w:rsidRPr="008715A7">
        <w:rPr>
          <w:rFonts w:ascii="Times New Roman" w:hAnsi="Times New Roman" w:cs="Times New Roman"/>
        </w:rPr>
        <w:t>Centricon</w:t>
      </w:r>
      <w:proofErr w:type="spellEnd"/>
      <w:r w:rsidRPr="008715A7">
        <w:rPr>
          <w:rFonts w:ascii="Times New Roman" w:hAnsi="Times New Roman" w:cs="Times New Roman"/>
        </w:rPr>
        <w:t xml:space="preserve"> Plus-70</w:t>
      </w:r>
      <w:r w:rsidR="0083707F" w:rsidRPr="008715A7">
        <w:rPr>
          <w:rFonts w:ascii="Times New Roman" w:hAnsi="Times New Roman" w:cs="Times New Roman"/>
        </w:rPr>
        <w:t xml:space="preserve"> assemblies were placed into a</w:t>
      </w:r>
      <w:r w:rsidRPr="008715A7">
        <w:rPr>
          <w:rFonts w:ascii="Times New Roman" w:hAnsi="Times New Roman" w:cs="Times New Roman"/>
        </w:rPr>
        <w:t xml:space="preserve"> swinging buck</w:t>
      </w:r>
      <w:r w:rsidR="0083707F" w:rsidRPr="008715A7">
        <w:rPr>
          <w:rFonts w:ascii="Times New Roman" w:hAnsi="Times New Roman" w:cs="Times New Roman"/>
        </w:rPr>
        <w:t>et rotor and</w:t>
      </w:r>
      <w:r w:rsidR="00663E2B" w:rsidRPr="008715A7">
        <w:rPr>
          <w:rFonts w:ascii="Times New Roman" w:hAnsi="Times New Roman" w:cs="Times New Roman"/>
        </w:rPr>
        <w:t xml:space="preserve"> </w:t>
      </w:r>
      <w:r w:rsidRPr="008715A7">
        <w:rPr>
          <w:rFonts w:ascii="Times New Roman" w:hAnsi="Times New Roman" w:cs="Times New Roman"/>
        </w:rPr>
        <w:t>centrifuge</w:t>
      </w:r>
      <w:r w:rsidR="0083707F" w:rsidRPr="008715A7">
        <w:rPr>
          <w:rFonts w:ascii="Times New Roman" w:hAnsi="Times New Roman" w:cs="Times New Roman"/>
        </w:rPr>
        <w:t xml:space="preserve">d at 3000 x g for 30 minutes at </w:t>
      </w:r>
      <w:r w:rsidRPr="008715A7">
        <w:rPr>
          <w:rFonts w:ascii="Times New Roman" w:hAnsi="Times New Roman" w:cs="Times New Roman"/>
        </w:rPr>
        <w:t xml:space="preserve">20°C. </w:t>
      </w:r>
      <w:r w:rsidR="00EC1E59" w:rsidRPr="008715A7">
        <w:rPr>
          <w:rFonts w:ascii="Times New Roman" w:hAnsi="Times New Roman" w:cs="Times New Roman"/>
        </w:rPr>
        <w:t>Subsequently</w:t>
      </w:r>
      <w:r w:rsidR="0083707F" w:rsidRPr="008715A7">
        <w:rPr>
          <w:rFonts w:ascii="Times New Roman" w:hAnsi="Times New Roman" w:cs="Times New Roman"/>
        </w:rPr>
        <w:t xml:space="preserve">, the </w:t>
      </w:r>
      <w:r w:rsidRPr="008715A7">
        <w:rPr>
          <w:rFonts w:ascii="Times New Roman" w:hAnsi="Times New Roman" w:cs="Times New Roman"/>
        </w:rPr>
        <w:t>filtrate was discarded</w:t>
      </w:r>
      <w:r w:rsidR="0075749E" w:rsidRPr="008715A7">
        <w:rPr>
          <w:rFonts w:ascii="Times New Roman" w:hAnsi="Times New Roman" w:cs="Times New Roman"/>
        </w:rPr>
        <w:t xml:space="preserve">, </w:t>
      </w:r>
      <w:r w:rsidRPr="008715A7">
        <w:rPr>
          <w:rFonts w:ascii="Times New Roman" w:hAnsi="Times New Roman" w:cs="Times New Roman"/>
        </w:rPr>
        <w:t xml:space="preserve">and the remaining 70 mL of the samples was added into their correspondingly labeled sample filter cup pre-assembled with the filtrate collection cup. </w:t>
      </w:r>
      <w:r w:rsidR="0083707F" w:rsidRPr="008715A7">
        <w:rPr>
          <w:rFonts w:ascii="Times New Roman" w:hAnsi="Times New Roman" w:cs="Times New Roman"/>
        </w:rPr>
        <w:t xml:space="preserve">Samples were spun down using the </w:t>
      </w:r>
      <w:r w:rsidRPr="008715A7">
        <w:rPr>
          <w:rFonts w:ascii="Times New Roman" w:hAnsi="Times New Roman" w:cs="Times New Roman"/>
        </w:rPr>
        <w:t xml:space="preserve">same speed and temperature </w:t>
      </w:r>
      <w:r w:rsidR="0010696F" w:rsidRPr="008715A7">
        <w:rPr>
          <w:rFonts w:ascii="Times New Roman" w:hAnsi="Times New Roman" w:cs="Times New Roman"/>
        </w:rPr>
        <w:t xml:space="preserve">for </w:t>
      </w:r>
      <w:r w:rsidRPr="008715A7">
        <w:rPr>
          <w:rFonts w:ascii="Times New Roman" w:hAnsi="Times New Roman" w:cs="Times New Roman"/>
        </w:rPr>
        <w:t xml:space="preserve">45 minutes. After centrifugation, the sample filter cup was separated from the filtrate collection cup. The concentration collection cup was then turned upside down and placed on top of the sample filter cup. The device was carefully inverted and placed into the centrifuge. </w:t>
      </w:r>
      <w:proofErr w:type="spellStart"/>
      <w:r w:rsidR="0083707F" w:rsidRPr="008715A7">
        <w:rPr>
          <w:rFonts w:ascii="Times New Roman" w:hAnsi="Times New Roman" w:cs="Times New Roman"/>
        </w:rPr>
        <w:t>Centricon</w:t>
      </w:r>
      <w:proofErr w:type="spellEnd"/>
      <w:r w:rsidR="0083707F" w:rsidRPr="008715A7">
        <w:rPr>
          <w:rFonts w:ascii="Times New Roman" w:hAnsi="Times New Roman" w:cs="Times New Roman"/>
        </w:rPr>
        <w:t xml:space="preserve"> Plus-70 filter</w:t>
      </w:r>
      <w:r w:rsidR="00932C09" w:rsidRPr="008715A7">
        <w:rPr>
          <w:rFonts w:ascii="Times New Roman" w:hAnsi="Times New Roman" w:cs="Times New Roman"/>
        </w:rPr>
        <w:t xml:space="preserve"> units</w:t>
      </w:r>
      <w:r w:rsidR="0083707F" w:rsidRPr="008715A7">
        <w:rPr>
          <w:rFonts w:ascii="Times New Roman" w:hAnsi="Times New Roman" w:cs="Times New Roman"/>
        </w:rPr>
        <w:t xml:space="preserve"> were centrifuged at</w:t>
      </w:r>
      <w:r w:rsidRPr="008715A7">
        <w:rPr>
          <w:rFonts w:ascii="Times New Roman" w:hAnsi="Times New Roman" w:cs="Times New Roman"/>
        </w:rPr>
        <w:t xml:space="preserve"> 800 x g for 2 minutes</w:t>
      </w:r>
      <w:r w:rsidR="0083707F" w:rsidRPr="008715A7">
        <w:rPr>
          <w:rFonts w:ascii="Times New Roman" w:hAnsi="Times New Roman" w:cs="Times New Roman"/>
        </w:rPr>
        <w:t xml:space="preserve"> at 20°C</w:t>
      </w:r>
      <w:r w:rsidRPr="008715A7">
        <w:rPr>
          <w:rFonts w:ascii="Times New Roman" w:hAnsi="Times New Roman" w:cs="Times New Roman"/>
        </w:rPr>
        <w:t xml:space="preserve">. After this step, the concentrated sample was collected from the concentration cup via a </w:t>
      </w:r>
      <w:r w:rsidR="0083707F" w:rsidRPr="008715A7">
        <w:rPr>
          <w:rFonts w:ascii="Times New Roman" w:hAnsi="Times New Roman" w:cs="Times New Roman"/>
        </w:rPr>
        <w:t>micro</w:t>
      </w:r>
      <w:r w:rsidRPr="008715A7">
        <w:rPr>
          <w:rFonts w:ascii="Times New Roman" w:hAnsi="Times New Roman" w:cs="Times New Roman"/>
        </w:rPr>
        <w:t>pipet</w:t>
      </w:r>
      <w:r w:rsidR="0083707F" w:rsidRPr="008715A7">
        <w:rPr>
          <w:rFonts w:ascii="Times New Roman" w:hAnsi="Times New Roman" w:cs="Times New Roman"/>
        </w:rPr>
        <w:t>te</w:t>
      </w:r>
      <w:r w:rsidRPr="008715A7">
        <w:rPr>
          <w:rFonts w:ascii="Times New Roman" w:hAnsi="Times New Roman" w:cs="Times New Roman"/>
        </w:rPr>
        <w:t xml:space="preserve">. The final volume was measured for each wastewater sample. If needed, </w:t>
      </w:r>
      <w:r w:rsidR="00B61A40" w:rsidRPr="008715A7">
        <w:rPr>
          <w:rFonts w:ascii="Times New Roman" w:hAnsi="Times New Roman" w:cs="Times New Roman"/>
        </w:rPr>
        <w:t xml:space="preserve">10 mM Tris-HCl, pH 8.5 </w:t>
      </w:r>
      <w:r w:rsidRPr="008715A7">
        <w:rPr>
          <w:rFonts w:ascii="Times New Roman" w:hAnsi="Times New Roman" w:cs="Times New Roman"/>
        </w:rPr>
        <w:t xml:space="preserve">buffer </w:t>
      </w:r>
      <w:r w:rsidR="008206AF" w:rsidRPr="008715A7">
        <w:rPr>
          <w:rFonts w:ascii="Times New Roman" w:hAnsi="Times New Roman" w:cs="Times New Roman"/>
        </w:rPr>
        <w:t xml:space="preserve">(Qiagen Sciences, Maryland, MD) </w:t>
      </w:r>
      <w:r w:rsidRPr="008715A7">
        <w:rPr>
          <w:rFonts w:ascii="Times New Roman" w:hAnsi="Times New Roman" w:cs="Times New Roman"/>
        </w:rPr>
        <w:t xml:space="preserve">was added to the concentrate to make up a total volume </w:t>
      </w:r>
      <w:r w:rsidRPr="008715A7">
        <w:rPr>
          <w:rFonts w:ascii="Times New Roman" w:hAnsi="Times New Roman" w:cs="Times New Roman"/>
        </w:rPr>
        <w:lastRenderedPageBreak/>
        <w:t xml:space="preserve">of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If the final volume of the concentrate was over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w:t>
      </w:r>
      <w:proofErr w:type="gramStart"/>
      <w:r w:rsidR="00B61A40" w:rsidRPr="008715A7">
        <w:rPr>
          <w:rFonts w:ascii="Times New Roman" w:hAnsi="Times New Roman" w:cs="Times New Roman"/>
        </w:rPr>
        <w:t>Tris</w:t>
      </w:r>
      <w:proofErr w:type="gramEnd"/>
      <w:r w:rsidR="00B61A40" w:rsidRPr="008715A7">
        <w:rPr>
          <w:rFonts w:ascii="Times New Roman" w:hAnsi="Times New Roman" w:cs="Times New Roman"/>
        </w:rPr>
        <w:t xml:space="preserve"> buffer </w:t>
      </w:r>
      <w:r w:rsidRPr="008715A7">
        <w:rPr>
          <w:rFonts w:ascii="Times New Roman" w:hAnsi="Times New Roman" w:cs="Times New Roman"/>
        </w:rPr>
        <w:t xml:space="preserve">was not added. Aliquots containing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were made and stored at </w:t>
      </w:r>
      <w:r w:rsidR="00C32A64" w:rsidRPr="008715A7">
        <w:rPr>
          <w:rFonts w:ascii="Times New Roman" w:hAnsi="Times New Roman" w:cs="Times New Roman"/>
        </w:rPr>
        <w:t>4</w:t>
      </w:r>
      <w:r w:rsidRPr="008715A7">
        <w:rPr>
          <w:rFonts w:ascii="Times New Roman" w:hAnsi="Times New Roman" w:cs="Times New Roman"/>
        </w:rPr>
        <w:t xml:space="preserve">°C </w:t>
      </w:r>
      <w:r w:rsidR="00C32A64" w:rsidRPr="008715A7">
        <w:rPr>
          <w:rFonts w:ascii="Times New Roman" w:hAnsi="Times New Roman" w:cs="Times New Roman"/>
        </w:rPr>
        <w:t>and processed</w:t>
      </w:r>
      <w:r w:rsidR="00B61A40" w:rsidRPr="008715A7">
        <w:rPr>
          <w:rFonts w:ascii="Times New Roman" w:hAnsi="Times New Roman" w:cs="Times New Roman"/>
        </w:rPr>
        <w:t xml:space="preserve"> within 24h</w:t>
      </w:r>
      <w:r w:rsidRPr="008715A7">
        <w:rPr>
          <w:rFonts w:ascii="Times New Roman" w:hAnsi="Times New Roman" w:cs="Times New Roman"/>
        </w:rPr>
        <w:t xml:space="preserve">. </w:t>
      </w:r>
    </w:p>
    <w:p w14:paraId="74C9184E" w14:textId="77777777" w:rsidR="004D0FAD" w:rsidRPr="008715A7" w:rsidRDefault="004D0FAD" w:rsidP="00443666">
      <w:pPr>
        <w:pStyle w:val="BasicParagraph"/>
        <w:spacing w:line="480" w:lineRule="auto"/>
        <w:rPr>
          <w:rFonts w:ascii="Times New Roman" w:hAnsi="Times New Roman" w:cs="Times New Roman"/>
          <w:b/>
        </w:rPr>
      </w:pPr>
    </w:p>
    <w:p w14:paraId="6B1B5784" w14:textId="1FBF96D4" w:rsidR="00DB3ECE" w:rsidRPr="008715A7" w:rsidRDefault="00CA6469" w:rsidP="00120C72">
      <w:pPr>
        <w:spacing w:line="480" w:lineRule="auto"/>
        <w:rPr>
          <w:rFonts w:ascii="Times New Roman" w:eastAsia="Times New Roman" w:hAnsi="Times New Roman" w:cs="Times New Roman"/>
          <w:lang w:val="en-CA"/>
        </w:rPr>
      </w:pPr>
      <w:r w:rsidRPr="008715A7">
        <w:rPr>
          <w:rFonts w:ascii="Times New Roman" w:hAnsi="Times New Roman" w:cs="Times New Roman"/>
          <w:b/>
          <w:bCs/>
        </w:rPr>
        <w:t>Sludge Cake Preparation for Ultrafiltration</w:t>
      </w:r>
      <w:r w:rsidR="004C5266" w:rsidRPr="008715A7">
        <w:rPr>
          <w:rFonts w:ascii="Times New Roman" w:hAnsi="Times New Roman" w:cs="Times New Roman"/>
          <w:b/>
          <w:bCs/>
        </w:rPr>
        <w:t xml:space="preserve">. </w:t>
      </w:r>
      <w:r w:rsidR="0083707F" w:rsidRPr="008715A7">
        <w:rPr>
          <w:rFonts w:ascii="Times New Roman" w:hAnsi="Times New Roman" w:cs="Times New Roman"/>
        </w:rPr>
        <w:t xml:space="preserve">To remove cells from the </w:t>
      </w:r>
      <w:r w:rsidR="007421FB" w:rsidRPr="008715A7">
        <w:rPr>
          <w:rFonts w:ascii="Times New Roman" w:hAnsi="Times New Roman" w:cs="Times New Roman"/>
        </w:rPr>
        <w:t>SC</w:t>
      </w:r>
      <w:r w:rsidR="0083707F" w:rsidRPr="008715A7">
        <w:rPr>
          <w:rFonts w:ascii="Times New Roman" w:hAnsi="Times New Roman" w:cs="Times New Roman"/>
        </w:rPr>
        <w:t xml:space="preserve"> sample</w:t>
      </w:r>
      <w:r w:rsidR="003F748A" w:rsidRPr="008715A7">
        <w:rPr>
          <w:rFonts w:ascii="Times New Roman" w:hAnsi="Times New Roman" w:cs="Times New Roman"/>
        </w:rPr>
        <w:t>s</w:t>
      </w:r>
      <w:r w:rsidR="0083707F" w:rsidRPr="008715A7">
        <w:rPr>
          <w:rFonts w:ascii="Times New Roman" w:hAnsi="Times New Roman" w:cs="Times New Roman"/>
        </w:rPr>
        <w:t xml:space="preserve">, </w:t>
      </w:r>
      <w:r w:rsidR="00DB3ECE" w:rsidRPr="008715A7">
        <w:rPr>
          <w:rFonts w:ascii="Times New Roman" w:hAnsi="Times New Roman" w:cs="Times New Roman"/>
        </w:rPr>
        <w:t xml:space="preserve">a </w:t>
      </w:r>
      <w:r w:rsidR="0083707F" w:rsidRPr="008715A7">
        <w:rPr>
          <w:rFonts w:ascii="Times New Roman" w:hAnsi="Times New Roman" w:cs="Times New Roman"/>
        </w:rPr>
        <w:t>1</w:t>
      </w:r>
      <w:r w:rsidR="00AC2D19" w:rsidRPr="008715A7">
        <w:rPr>
          <w:rFonts w:ascii="Times New Roman" w:hAnsi="Times New Roman" w:cs="Times New Roman"/>
        </w:rPr>
        <w:t>X</w:t>
      </w:r>
      <w:r w:rsidR="0083707F" w:rsidRPr="008715A7">
        <w:rPr>
          <w:rFonts w:ascii="Times New Roman" w:hAnsi="Times New Roman" w:cs="Times New Roman"/>
        </w:rPr>
        <w:t xml:space="preserve"> phosphate-</w:t>
      </w:r>
      <w:r w:rsidR="00DB3ECE" w:rsidRPr="008715A7">
        <w:rPr>
          <w:rFonts w:ascii="Times New Roman" w:hAnsi="Times New Roman" w:cs="Times New Roman"/>
        </w:rPr>
        <w:t>buffered</w:t>
      </w:r>
      <w:r w:rsidR="0083707F" w:rsidRPr="008715A7">
        <w:rPr>
          <w:rFonts w:ascii="Times New Roman" w:hAnsi="Times New Roman" w:cs="Times New Roman"/>
        </w:rPr>
        <w:t xml:space="preserve"> solution (PBS)</w:t>
      </w:r>
      <w:r w:rsidR="00DB3ECE" w:rsidRPr="008715A7">
        <w:rPr>
          <w:rFonts w:ascii="Times New Roman" w:hAnsi="Times New Roman" w:cs="Times New Roman"/>
        </w:rPr>
        <w:t xml:space="preserve"> with </w:t>
      </w:r>
      <w:r w:rsidR="00DB3ECE" w:rsidRPr="008715A7">
        <w:rPr>
          <w:rFonts w:ascii="Times New Roman" w:eastAsia="Times New Roman" w:hAnsi="Times New Roman" w:cs="Times New Roman"/>
          <w:color w:val="222222"/>
          <w:lang w:val="en-CA"/>
        </w:rPr>
        <w:t>0.15M NaCl, 0.05% Tween-20, pH 7.5</w:t>
      </w:r>
    </w:p>
    <w:p w14:paraId="71C68E3A" w14:textId="08CACB05" w:rsidR="00137E50" w:rsidRPr="008715A7" w:rsidRDefault="0083707F" w:rsidP="00DB3ECE">
      <w:pPr>
        <w:spacing w:line="480" w:lineRule="auto"/>
        <w:rPr>
          <w:rFonts w:ascii="Times New Roman" w:hAnsi="Times New Roman" w:cs="Times New Roman"/>
          <w:b/>
          <w:bCs/>
        </w:rPr>
      </w:pPr>
      <w:r w:rsidRPr="008715A7">
        <w:rPr>
          <w:rFonts w:ascii="Times New Roman" w:hAnsi="Times New Roman" w:cs="Times New Roman"/>
        </w:rPr>
        <w:t xml:space="preserve"> </w:t>
      </w:r>
      <w:r w:rsidR="00DB3ECE" w:rsidRPr="008715A7">
        <w:rPr>
          <w:rFonts w:ascii="Times New Roman" w:hAnsi="Times New Roman" w:cs="Times New Roman"/>
        </w:rPr>
        <w:t>was</w:t>
      </w:r>
      <w:r w:rsidRPr="008715A7">
        <w:rPr>
          <w:rFonts w:ascii="Times New Roman" w:hAnsi="Times New Roman" w:cs="Times New Roman"/>
        </w:rPr>
        <w:t xml:space="preserve"> used.</w:t>
      </w:r>
      <w:r w:rsidR="00137E50" w:rsidRPr="008715A7">
        <w:rPr>
          <w:rFonts w:ascii="Times New Roman" w:hAnsi="Times New Roman" w:cs="Times New Roman"/>
        </w:rPr>
        <w:t xml:space="preserve"> Approximately 30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of </w:t>
      </w:r>
      <w:r w:rsidR="009A5CD6" w:rsidRPr="008715A7">
        <w:rPr>
          <w:rFonts w:ascii="Times New Roman" w:hAnsi="Times New Roman" w:cs="Times New Roman"/>
        </w:rPr>
        <w:t>SC</w:t>
      </w:r>
      <w:r w:rsidR="00137E50" w:rsidRPr="008715A7">
        <w:rPr>
          <w:rFonts w:ascii="Times New Roman" w:hAnsi="Times New Roman" w:cs="Times New Roman"/>
        </w:rPr>
        <w:t xml:space="preserve"> sample per sampling event (Events 3 and 4) </w:t>
      </w:r>
      <w:r w:rsidR="00B4751C" w:rsidRPr="008715A7">
        <w:rPr>
          <w:rFonts w:ascii="Times New Roman" w:hAnsi="Times New Roman" w:cs="Times New Roman"/>
        </w:rPr>
        <w:t xml:space="preserve">was </w:t>
      </w:r>
      <w:r w:rsidR="00137E50" w:rsidRPr="008715A7">
        <w:rPr>
          <w:rFonts w:ascii="Times New Roman" w:hAnsi="Times New Roman" w:cs="Times New Roman"/>
        </w:rPr>
        <w:t xml:space="preserve">collected and divided into six </w:t>
      </w:r>
      <w:r w:rsidR="00524EC8" w:rsidRPr="008715A7">
        <w:rPr>
          <w:rFonts w:ascii="Times New Roman" w:hAnsi="Times New Roman" w:cs="Times New Roman"/>
        </w:rPr>
        <w:t>F</w:t>
      </w:r>
      <w:r w:rsidR="00137E50" w:rsidRPr="008715A7">
        <w:rPr>
          <w:rFonts w:ascii="Times New Roman" w:hAnsi="Times New Roman" w:cs="Times New Roman"/>
        </w:rPr>
        <w:t xml:space="preserve">alcon tubes for each event (~5-6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per tube). Approximately 30 mL of PBS </w:t>
      </w:r>
      <w:r w:rsidR="006E3708" w:rsidRPr="008715A7">
        <w:rPr>
          <w:rFonts w:ascii="Times New Roman" w:hAnsi="Times New Roman" w:cs="Times New Roman"/>
        </w:rPr>
        <w:t xml:space="preserve">was </w:t>
      </w:r>
      <w:r w:rsidR="00137E50" w:rsidRPr="008715A7">
        <w:rPr>
          <w:rFonts w:ascii="Times New Roman" w:hAnsi="Times New Roman" w:cs="Times New Roman"/>
        </w:rPr>
        <w:t xml:space="preserve">added to each tube. </w:t>
      </w:r>
      <w:r w:rsidR="00CA6469" w:rsidRPr="008715A7">
        <w:rPr>
          <w:rFonts w:ascii="Times New Roman" w:hAnsi="Times New Roman" w:cs="Times New Roman"/>
        </w:rPr>
        <w:t xml:space="preserve">The </w:t>
      </w:r>
      <w:r w:rsidR="00524EC8" w:rsidRPr="008715A7">
        <w:rPr>
          <w:rFonts w:ascii="Times New Roman" w:hAnsi="Times New Roman" w:cs="Times New Roman"/>
        </w:rPr>
        <w:t>F</w:t>
      </w:r>
      <w:r w:rsidR="00CA6469" w:rsidRPr="008715A7">
        <w:rPr>
          <w:rFonts w:ascii="Times New Roman" w:hAnsi="Times New Roman" w:cs="Times New Roman"/>
        </w:rPr>
        <w:t xml:space="preserve">alcon tubes filled with </w:t>
      </w:r>
      <w:r w:rsidR="009A5CD6" w:rsidRPr="008715A7">
        <w:rPr>
          <w:rFonts w:ascii="Times New Roman" w:hAnsi="Times New Roman" w:cs="Times New Roman"/>
        </w:rPr>
        <w:t>SC</w:t>
      </w:r>
      <w:r w:rsidR="00CA6469" w:rsidRPr="008715A7">
        <w:rPr>
          <w:rFonts w:ascii="Times New Roman" w:hAnsi="Times New Roman" w:cs="Times New Roman"/>
        </w:rPr>
        <w:t xml:space="preserve"> samples were homogenized by </w:t>
      </w:r>
      <w:proofErr w:type="spellStart"/>
      <w:r w:rsidR="00CA6469" w:rsidRPr="008715A7">
        <w:rPr>
          <w:rFonts w:ascii="Times New Roman" w:hAnsi="Times New Roman" w:cs="Times New Roman"/>
        </w:rPr>
        <w:t>vortexing</w:t>
      </w:r>
      <w:proofErr w:type="spellEnd"/>
      <w:r w:rsidR="00CA6469" w:rsidRPr="008715A7">
        <w:rPr>
          <w:rFonts w:ascii="Times New Roman" w:hAnsi="Times New Roman" w:cs="Times New Roman"/>
        </w:rPr>
        <w:t xml:space="preserve"> them </w:t>
      </w:r>
      <w:r w:rsidR="00AC2D19" w:rsidRPr="008715A7">
        <w:rPr>
          <w:rFonts w:ascii="Times New Roman" w:hAnsi="Times New Roman" w:cs="Times New Roman"/>
        </w:rPr>
        <w:t xml:space="preserve">at constant agitation </w:t>
      </w:r>
      <w:r w:rsidR="00CA6469" w:rsidRPr="008715A7">
        <w:rPr>
          <w:rFonts w:ascii="Times New Roman" w:hAnsi="Times New Roman" w:cs="Times New Roman"/>
        </w:rPr>
        <w:t xml:space="preserve">for 15 minutes at 2500 </w:t>
      </w:r>
      <w:r w:rsidR="00AC2D19" w:rsidRPr="008715A7">
        <w:rPr>
          <w:rFonts w:ascii="Times New Roman" w:hAnsi="Times New Roman" w:cs="Times New Roman"/>
        </w:rPr>
        <w:t>rpm</w:t>
      </w:r>
      <w:r w:rsidR="00CA6469" w:rsidRPr="008715A7">
        <w:rPr>
          <w:rFonts w:ascii="Times New Roman" w:hAnsi="Times New Roman" w:cs="Times New Roman"/>
        </w:rPr>
        <w:t xml:space="preserve">. These tubes were then centrifuged at a speed of 4500 x g for 50 minutes. The supernatant from each tube was </w:t>
      </w:r>
      <w:r w:rsidR="0092740A" w:rsidRPr="008715A7">
        <w:rPr>
          <w:rFonts w:ascii="Times New Roman" w:hAnsi="Times New Roman" w:cs="Times New Roman"/>
        </w:rPr>
        <w:t xml:space="preserve">subsequently </w:t>
      </w:r>
      <w:r w:rsidR="00CA6469" w:rsidRPr="008715A7">
        <w:rPr>
          <w:rFonts w:ascii="Times New Roman" w:hAnsi="Times New Roman" w:cs="Times New Roman"/>
        </w:rPr>
        <w:t>recovered and transferred to a</w:t>
      </w:r>
      <w:r w:rsidR="00137E50" w:rsidRPr="008715A7">
        <w:rPr>
          <w:rFonts w:ascii="Times New Roman" w:hAnsi="Times New Roman" w:cs="Times New Roman"/>
        </w:rPr>
        <w:t xml:space="preserve"> </w:t>
      </w:r>
      <w:r w:rsidR="00524EC8" w:rsidRPr="008715A7">
        <w:rPr>
          <w:rFonts w:ascii="Times New Roman" w:hAnsi="Times New Roman" w:cs="Times New Roman"/>
        </w:rPr>
        <w:t>new sterile</w:t>
      </w:r>
      <w:r w:rsidR="00137E50" w:rsidRPr="008715A7">
        <w:rPr>
          <w:rFonts w:ascii="Times New Roman" w:hAnsi="Times New Roman" w:cs="Times New Roman"/>
        </w:rPr>
        <w:t xml:space="preserve"> </w:t>
      </w:r>
      <w:r w:rsidR="00524EC8" w:rsidRPr="008715A7">
        <w:rPr>
          <w:rFonts w:ascii="Times New Roman" w:hAnsi="Times New Roman" w:cs="Times New Roman"/>
        </w:rPr>
        <w:t>F</w:t>
      </w:r>
      <w:r w:rsidR="00137E50" w:rsidRPr="008715A7">
        <w:rPr>
          <w:rFonts w:ascii="Times New Roman" w:hAnsi="Times New Roman" w:cs="Times New Roman"/>
        </w:rPr>
        <w:t>alcon tube</w:t>
      </w:r>
      <w:r w:rsidR="00CA6469" w:rsidRPr="008715A7">
        <w:rPr>
          <w:rFonts w:ascii="Times New Roman" w:hAnsi="Times New Roman" w:cs="Times New Roman"/>
        </w:rPr>
        <w:t xml:space="preserve">. </w:t>
      </w:r>
      <w:r w:rsidR="00137E50" w:rsidRPr="008715A7">
        <w:rPr>
          <w:rFonts w:ascii="Times New Roman" w:hAnsi="Times New Roman" w:cs="Times New Roman"/>
        </w:rPr>
        <w:t xml:space="preserve">For each sample event, </w:t>
      </w:r>
      <w:r w:rsidR="00CA6469" w:rsidRPr="008715A7">
        <w:rPr>
          <w:rFonts w:ascii="Times New Roman" w:hAnsi="Times New Roman" w:cs="Times New Roman"/>
        </w:rPr>
        <w:t xml:space="preserve">140 mL of supernatant </w:t>
      </w:r>
      <w:r w:rsidR="00137E50" w:rsidRPr="008715A7">
        <w:rPr>
          <w:rFonts w:ascii="Times New Roman" w:hAnsi="Times New Roman" w:cs="Times New Roman"/>
        </w:rPr>
        <w:t>was used for ultrafiltration</w:t>
      </w:r>
      <w:r w:rsidR="00524EC8" w:rsidRPr="008715A7">
        <w:rPr>
          <w:rFonts w:ascii="Times New Roman" w:hAnsi="Times New Roman" w:cs="Times New Roman"/>
        </w:rPr>
        <w:t xml:space="preserve"> as described previously</w:t>
      </w:r>
      <w:r w:rsidR="00137E50" w:rsidRPr="008715A7">
        <w:rPr>
          <w:rFonts w:ascii="Times New Roman" w:hAnsi="Times New Roman" w:cs="Times New Roman"/>
        </w:rPr>
        <w:t xml:space="preserve">. </w:t>
      </w:r>
    </w:p>
    <w:p w14:paraId="2715F839" w14:textId="694B361D" w:rsidR="00CA6469" w:rsidRPr="008715A7" w:rsidRDefault="00CA6469" w:rsidP="00443666">
      <w:pPr>
        <w:pStyle w:val="BasicParagraph"/>
        <w:spacing w:line="480" w:lineRule="auto"/>
        <w:rPr>
          <w:rFonts w:ascii="Times New Roman" w:hAnsi="Times New Roman" w:cs="Times New Roman"/>
        </w:rPr>
      </w:pPr>
      <w:r w:rsidRPr="008715A7">
        <w:rPr>
          <w:rFonts w:ascii="Times New Roman" w:hAnsi="Times New Roman" w:cs="Times New Roman"/>
        </w:rPr>
        <w:t xml:space="preserve"> </w:t>
      </w:r>
    </w:p>
    <w:p w14:paraId="18C9C642" w14:textId="45DDC3E6" w:rsidR="008636F1" w:rsidRPr="008715A7" w:rsidRDefault="00CA6469" w:rsidP="003B46E1">
      <w:pPr>
        <w:spacing w:line="480" w:lineRule="auto"/>
        <w:rPr>
          <w:rFonts w:ascii="Times New Roman" w:hAnsi="Times New Roman" w:cs="Times New Roman"/>
        </w:rPr>
      </w:pPr>
      <w:r w:rsidRPr="008715A7">
        <w:rPr>
          <w:rFonts w:ascii="Times New Roman" w:hAnsi="Times New Roman" w:cs="Times New Roman"/>
          <w:b/>
          <w:bCs/>
        </w:rPr>
        <w:t xml:space="preserve">Nucleic Acid (DNA/RNA) Extraction </w:t>
      </w:r>
      <w:r w:rsidR="008636F1" w:rsidRPr="008715A7">
        <w:rPr>
          <w:rFonts w:ascii="Times New Roman" w:hAnsi="Times New Roman" w:cs="Times New Roman"/>
          <w:b/>
          <w:bCs/>
        </w:rPr>
        <w:t xml:space="preserve">and </w:t>
      </w:r>
      <w:r w:rsidR="00AA4624" w:rsidRPr="008715A7">
        <w:rPr>
          <w:rFonts w:ascii="Times New Roman" w:hAnsi="Times New Roman" w:cs="Times New Roman"/>
          <w:b/>
          <w:bCs/>
        </w:rPr>
        <w:t>F</w:t>
      </w:r>
      <w:r w:rsidR="005B1A91" w:rsidRPr="008715A7">
        <w:rPr>
          <w:rFonts w:ascii="Times New Roman" w:hAnsi="Times New Roman" w:cs="Times New Roman"/>
          <w:b/>
          <w:bCs/>
        </w:rPr>
        <w:t>luorometric</w:t>
      </w:r>
      <w:r w:rsidR="008636F1" w:rsidRPr="008715A7">
        <w:rPr>
          <w:rFonts w:ascii="Times New Roman" w:hAnsi="Times New Roman" w:cs="Times New Roman"/>
          <w:b/>
          <w:bCs/>
        </w:rPr>
        <w:t xml:space="preserve"> </w:t>
      </w:r>
      <w:r w:rsidR="00AA4624" w:rsidRPr="008715A7">
        <w:rPr>
          <w:rFonts w:ascii="Times New Roman" w:hAnsi="Times New Roman" w:cs="Times New Roman"/>
          <w:b/>
          <w:bCs/>
        </w:rPr>
        <w:t>A</w:t>
      </w:r>
      <w:r w:rsidR="008636F1" w:rsidRPr="008715A7">
        <w:rPr>
          <w:rFonts w:ascii="Times New Roman" w:hAnsi="Times New Roman" w:cs="Times New Roman"/>
          <w:b/>
          <w:bCs/>
        </w:rPr>
        <w:t>ssessment</w:t>
      </w:r>
      <w:r w:rsidR="003B46E1" w:rsidRPr="008715A7">
        <w:rPr>
          <w:rFonts w:ascii="Times New Roman" w:hAnsi="Times New Roman" w:cs="Times New Roman"/>
          <w:b/>
          <w:bCs/>
        </w:rPr>
        <w:t>.</w:t>
      </w:r>
      <w:r w:rsidR="003B46E1" w:rsidRPr="008715A7">
        <w:rPr>
          <w:rFonts w:ascii="Times New Roman" w:hAnsi="Times New Roman" w:cs="Times New Roman"/>
        </w:rPr>
        <w:t xml:space="preserve"> </w:t>
      </w:r>
      <w:r w:rsidRPr="008715A7">
        <w:rPr>
          <w:rFonts w:ascii="Times New Roman" w:hAnsi="Times New Roman" w:cs="Times New Roman"/>
        </w:rPr>
        <w:t xml:space="preserve">Once the </w:t>
      </w:r>
      <w:r w:rsidR="00931E4B" w:rsidRPr="008715A7">
        <w:rPr>
          <w:rFonts w:ascii="Times New Roman" w:hAnsi="Times New Roman" w:cs="Times New Roman"/>
        </w:rPr>
        <w:t xml:space="preserve">final </w:t>
      </w:r>
      <w:r w:rsidRPr="008715A7">
        <w:rPr>
          <w:rFonts w:ascii="Times New Roman" w:hAnsi="Times New Roman" w:cs="Times New Roman"/>
        </w:rPr>
        <w:t xml:space="preserve">volume </w:t>
      </w:r>
      <w:r w:rsidR="00931E4B" w:rsidRPr="008715A7">
        <w:rPr>
          <w:rFonts w:ascii="Times New Roman" w:hAnsi="Times New Roman" w:cs="Times New Roman"/>
        </w:rPr>
        <w:t xml:space="preserve">of concentrate </w:t>
      </w:r>
      <w:r w:rsidRPr="008715A7">
        <w:rPr>
          <w:rFonts w:ascii="Times New Roman" w:hAnsi="Times New Roman" w:cs="Times New Roman"/>
        </w:rPr>
        <w:t xml:space="preserve">was collected from each wastewater sample, </w:t>
      </w:r>
      <w:r w:rsidR="008636F1" w:rsidRPr="008715A7">
        <w:rPr>
          <w:rFonts w:ascii="Times New Roman" w:hAnsi="Times New Roman" w:cs="Times New Roman"/>
        </w:rPr>
        <w:t xml:space="preserve">we pretreated the sample with </w:t>
      </w:r>
      <w:proofErr w:type="spellStart"/>
      <w:r w:rsidR="008636F1" w:rsidRPr="008715A7">
        <w:rPr>
          <w:rFonts w:ascii="Times New Roman" w:hAnsi="Times New Roman" w:cs="Times New Roman"/>
        </w:rPr>
        <w:t>InhibitEX</w:t>
      </w:r>
      <w:proofErr w:type="spellEnd"/>
      <w:r w:rsidR="008636F1" w:rsidRPr="008715A7">
        <w:rPr>
          <w:rFonts w:ascii="Times New Roman" w:hAnsi="Times New Roman" w:cs="Times New Roman"/>
        </w:rPr>
        <w:t xml:space="preserve"> buffer (Qiagen Sciences, Maryland, MD) as indicated by the manufacturer.</w:t>
      </w:r>
      <w:r w:rsidRPr="008715A7">
        <w:rPr>
          <w:rFonts w:ascii="Times New Roman" w:hAnsi="Times New Roman" w:cs="Times New Roman"/>
        </w:rPr>
        <w:t xml:space="preserve"> </w:t>
      </w:r>
      <w:r w:rsidR="008636F1" w:rsidRPr="008715A7">
        <w:rPr>
          <w:rFonts w:ascii="Times New Roman" w:hAnsi="Times New Roman" w:cs="Times New Roman"/>
        </w:rPr>
        <w:t xml:space="preserve">Then, </w:t>
      </w:r>
      <w:proofErr w:type="spellStart"/>
      <w:r w:rsidR="009F1CA4" w:rsidRPr="008715A7">
        <w:rPr>
          <w:rFonts w:ascii="Times New Roman" w:hAnsi="Times New Roman" w:cs="Times New Roman"/>
        </w:rPr>
        <w:t>QIAamp</w:t>
      </w:r>
      <w:proofErr w:type="spellEnd"/>
      <w:r w:rsidR="009F1CA4" w:rsidRPr="008715A7">
        <w:rPr>
          <w:rFonts w:ascii="Times New Roman" w:hAnsi="Times New Roman" w:cs="Times New Roman"/>
        </w:rPr>
        <w:t xml:space="preserve"> </w:t>
      </w:r>
      <w:proofErr w:type="spellStart"/>
      <w:r w:rsidRPr="008715A7">
        <w:rPr>
          <w:rFonts w:ascii="Times New Roman" w:hAnsi="Times New Roman" w:cs="Times New Roman"/>
        </w:rPr>
        <w:t>MinElute</w:t>
      </w:r>
      <w:proofErr w:type="spellEnd"/>
      <w:r w:rsidRPr="008715A7">
        <w:rPr>
          <w:rFonts w:ascii="Times New Roman" w:hAnsi="Times New Roman" w:cs="Times New Roman"/>
        </w:rPr>
        <w:t xml:space="preserve"> </w:t>
      </w:r>
      <w:r w:rsidR="009F1CA4" w:rsidRPr="008715A7">
        <w:rPr>
          <w:rFonts w:ascii="Times New Roman" w:hAnsi="Times New Roman" w:cs="Times New Roman"/>
        </w:rPr>
        <w:t xml:space="preserve">virus </w:t>
      </w:r>
      <w:r w:rsidRPr="008715A7">
        <w:rPr>
          <w:rFonts w:ascii="Times New Roman" w:hAnsi="Times New Roman" w:cs="Times New Roman"/>
        </w:rPr>
        <w:t xml:space="preserve">spin kit </w:t>
      </w:r>
      <w:r w:rsidR="009F1CA4" w:rsidRPr="008715A7">
        <w:rPr>
          <w:rFonts w:ascii="Times New Roman" w:hAnsi="Times New Roman" w:cs="Times New Roman"/>
        </w:rPr>
        <w:t xml:space="preserve">(Qiagen Sciences, Maryland, MD) </w:t>
      </w:r>
      <w:r w:rsidRPr="008715A7">
        <w:rPr>
          <w:rFonts w:ascii="Times New Roman" w:hAnsi="Times New Roman" w:cs="Times New Roman"/>
        </w:rPr>
        <w:t xml:space="preserve">was used to extract </w:t>
      </w:r>
      <w:r w:rsidR="009F1CA4" w:rsidRPr="008715A7">
        <w:rPr>
          <w:rFonts w:ascii="Times New Roman" w:hAnsi="Times New Roman" w:cs="Times New Roman"/>
        </w:rPr>
        <w:t xml:space="preserve">total </w:t>
      </w:r>
      <w:r w:rsidRPr="008715A7">
        <w:rPr>
          <w:rFonts w:ascii="Times New Roman" w:hAnsi="Times New Roman" w:cs="Times New Roman"/>
        </w:rPr>
        <w:t>nucleic acid</w:t>
      </w:r>
      <w:r w:rsidR="009F1CA4" w:rsidRPr="008715A7">
        <w:rPr>
          <w:rFonts w:ascii="Times New Roman" w:hAnsi="Times New Roman" w:cs="Times New Roman"/>
        </w:rPr>
        <w:t>s</w:t>
      </w:r>
      <w:r w:rsidRPr="008715A7">
        <w:rPr>
          <w:rFonts w:ascii="Times New Roman" w:hAnsi="Times New Roman" w:cs="Times New Roman"/>
        </w:rPr>
        <w:t xml:space="preserve"> from each wastewater sample. </w:t>
      </w:r>
      <w:r w:rsidR="009F1CA4" w:rsidRPr="008715A7">
        <w:rPr>
          <w:rFonts w:ascii="Times New Roman" w:hAnsi="Times New Roman" w:cs="Times New Roman"/>
        </w:rPr>
        <w:t>We followed the manufacturer’s instructions</w:t>
      </w:r>
      <w:r w:rsidR="008636F1" w:rsidRPr="008715A7">
        <w:rPr>
          <w:rFonts w:ascii="Times New Roman" w:hAnsi="Times New Roman" w:cs="Times New Roman"/>
        </w:rPr>
        <w:t xml:space="preserve"> that included the use of Qiagen Protease and carrier RNA (Qiagen Sciences, Maryland, MD). Samples were eluted in 75 </w:t>
      </w:r>
      <w:proofErr w:type="spellStart"/>
      <w:r w:rsidR="008636F1" w:rsidRPr="008715A7">
        <w:rPr>
          <w:rFonts w:ascii="Times New Roman" w:hAnsi="Times New Roman" w:cs="Times New Roman"/>
        </w:rPr>
        <w:t>μL</w:t>
      </w:r>
      <w:proofErr w:type="spellEnd"/>
      <w:r w:rsidR="008636F1" w:rsidRPr="008715A7">
        <w:rPr>
          <w:rFonts w:ascii="Times New Roman" w:hAnsi="Times New Roman" w:cs="Times New Roman"/>
        </w:rPr>
        <w:t xml:space="preserve"> of Buffer AVE (Qiagen Sciences, Maryland, MD), quantified and stored at -80°C for downstream processes. We assessed nucleic acid concentration and purity using Qubit dsDNA </w:t>
      </w:r>
      <w:r w:rsidR="008636F1" w:rsidRPr="008715A7">
        <w:rPr>
          <w:rFonts w:ascii="Times New Roman" w:hAnsi="Times New Roman" w:cs="Times New Roman"/>
        </w:rPr>
        <w:lastRenderedPageBreak/>
        <w:t>high sensitivity and RNA assay kits in a Qubit 4 fluorometer (Invitrogen, Carlsbad, CA, USA).</w:t>
      </w:r>
      <w:r w:rsidR="00692C8C" w:rsidRPr="008715A7">
        <w:rPr>
          <w:rFonts w:ascii="Times New Roman" w:hAnsi="Times New Roman" w:cs="Times New Roman"/>
        </w:rPr>
        <w:t xml:space="preserve"> Qubit results can be found in Supplementary Materials </w:t>
      </w:r>
      <w:r w:rsidR="00EE7A58" w:rsidRPr="008715A7">
        <w:rPr>
          <w:rFonts w:ascii="Times New Roman" w:hAnsi="Times New Roman" w:cs="Times New Roman"/>
        </w:rPr>
        <w:t>(</w:t>
      </w:r>
      <w:r w:rsidR="00EE7A58" w:rsidRPr="008715A7">
        <w:rPr>
          <w:rFonts w:ascii="Times New Roman" w:hAnsi="Times New Roman" w:cs="Times New Roman"/>
          <w:i/>
          <w:iCs/>
        </w:rPr>
        <w:t>Table S1</w:t>
      </w:r>
      <w:r w:rsidR="00EE7A58" w:rsidRPr="008715A7">
        <w:rPr>
          <w:rFonts w:ascii="Times New Roman" w:hAnsi="Times New Roman" w:cs="Times New Roman"/>
        </w:rPr>
        <w:t>).</w:t>
      </w:r>
    </w:p>
    <w:p w14:paraId="6CEC6B8A" w14:textId="62CA0BB8" w:rsidR="00DB7A82" w:rsidRPr="008715A7" w:rsidRDefault="00DB7A82" w:rsidP="00443666">
      <w:pPr>
        <w:spacing w:line="480" w:lineRule="auto"/>
        <w:rPr>
          <w:rFonts w:ascii="Times New Roman" w:hAnsi="Times New Roman" w:cs="Times New Roman"/>
          <w:strike/>
        </w:rPr>
      </w:pPr>
    </w:p>
    <w:p w14:paraId="2F3C2616" w14:textId="1777AEE2" w:rsidR="00D8262E" w:rsidRPr="008715A7" w:rsidRDefault="00910A31" w:rsidP="00E76FD3">
      <w:pPr>
        <w:spacing w:line="480" w:lineRule="auto"/>
        <w:rPr>
          <w:rFonts w:ascii="Times New Roman" w:hAnsi="Times New Roman" w:cs="Times New Roman"/>
        </w:rPr>
      </w:pPr>
      <w:r w:rsidRPr="008715A7">
        <w:rPr>
          <w:rFonts w:ascii="Times New Roman" w:hAnsi="Times New Roman" w:cs="Times New Roman"/>
          <w:b/>
          <w:bCs/>
        </w:rPr>
        <w:t xml:space="preserve">qPCR </w:t>
      </w:r>
      <w:r w:rsidR="004D27FA" w:rsidRPr="008715A7">
        <w:rPr>
          <w:rFonts w:ascii="Times New Roman" w:hAnsi="Times New Roman" w:cs="Times New Roman"/>
          <w:b/>
          <w:bCs/>
        </w:rPr>
        <w:t>P</w:t>
      </w:r>
      <w:r w:rsidRPr="008715A7">
        <w:rPr>
          <w:rFonts w:ascii="Times New Roman" w:hAnsi="Times New Roman" w:cs="Times New Roman"/>
          <w:b/>
          <w:bCs/>
        </w:rPr>
        <w:t xml:space="preserve">rimers, </w:t>
      </w:r>
      <w:r w:rsidR="004D27FA" w:rsidRPr="008715A7">
        <w:rPr>
          <w:rFonts w:ascii="Times New Roman" w:hAnsi="Times New Roman" w:cs="Times New Roman"/>
          <w:b/>
          <w:bCs/>
        </w:rPr>
        <w:t>P</w:t>
      </w:r>
      <w:r w:rsidRPr="008715A7">
        <w:rPr>
          <w:rFonts w:ascii="Times New Roman" w:hAnsi="Times New Roman" w:cs="Times New Roman"/>
          <w:b/>
          <w:bCs/>
        </w:rPr>
        <w:t>robes</w:t>
      </w:r>
      <w:r w:rsidR="004D27FA" w:rsidRPr="008715A7">
        <w:rPr>
          <w:rFonts w:ascii="Times New Roman" w:hAnsi="Times New Roman" w:cs="Times New Roman"/>
          <w:b/>
          <w:bCs/>
        </w:rPr>
        <w:t xml:space="preserve">, </w:t>
      </w:r>
      <w:r w:rsidRPr="008715A7">
        <w:rPr>
          <w:rFonts w:ascii="Times New Roman" w:hAnsi="Times New Roman" w:cs="Times New Roman"/>
          <w:b/>
          <w:bCs/>
        </w:rPr>
        <w:t xml:space="preserve">and </w:t>
      </w:r>
      <w:proofErr w:type="spellStart"/>
      <w:r w:rsidRPr="008715A7">
        <w:rPr>
          <w:rFonts w:ascii="Times New Roman" w:hAnsi="Times New Roman" w:cs="Times New Roman"/>
          <w:b/>
          <w:bCs/>
        </w:rPr>
        <w:t>gBlock</w:t>
      </w:r>
      <w:r w:rsidR="00620937" w:rsidRPr="008715A7">
        <w:rPr>
          <w:rFonts w:ascii="Times New Roman" w:hAnsi="Times New Roman" w:cs="Times New Roman"/>
          <w:b/>
          <w:bCs/>
        </w:rPr>
        <w:t>s</w:t>
      </w:r>
      <w:proofErr w:type="spellEnd"/>
      <w:r w:rsidR="00620937" w:rsidRPr="008715A7">
        <w:rPr>
          <w:rFonts w:ascii="Times New Roman" w:hAnsi="Times New Roman" w:cs="Times New Roman"/>
          <w:b/>
          <w:bCs/>
        </w:rPr>
        <w:t xml:space="preserve"> Gene Fragments</w:t>
      </w:r>
      <w:r w:rsidR="00E76FD3" w:rsidRPr="008715A7">
        <w:rPr>
          <w:rFonts w:ascii="Times New Roman" w:hAnsi="Times New Roman" w:cs="Times New Roman"/>
          <w:b/>
          <w:bCs/>
        </w:rPr>
        <w:t>.</w:t>
      </w:r>
      <w:r w:rsidR="00E76FD3" w:rsidRPr="008715A7">
        <w:rPr>
          <w:rFonts w:ascii="Times New Roman" w:hAnsi="Times New Roman" w:cs="Times New Roman"/>
        </w:rPr>
        <w:t xml:space="preserve"> </w:t>
      </w:r>
      <w:r w:rsidRPr="008715A7">
        <w:rPr>
          <w:rFonts w:ascii="Times New Roman" w:hAnsi="Times New Roman" w:cs="Times New Roman"/>
          <w:i/>
          <w:iCs/>
        </w:rPr>
        <w:t>Table 1</w:t>
      </w:r>
      <w:r w:rsidRPr="008715A7">
        <w:rPr>
          <w:rFonts w:ascii="Times New Roman" w:hAnsi="Times New Roman" w:cs="Times New Roman"/>
        </w:rPr>
        <w:t xml:space="preserve"> summarizes the primers and probes used in this study. Forward and reverse primers </w:t>
      </w:r>
      <w:r w:rsidR="00BC677F" w:rsidRPr="008715A7">
        <w:rPr>
          <w:rFonts w:ascii="Times New Roman" w:hAnsi="Times New Roman" w:cs="Times New Roman"/>
        </w:rPr>
        <w:t xml:space="preserve">described in </w:t>
      </w:r>
      <w:r w:rsidRPr="008715A7">
        <w:rPr>
          <w:rFonts w:ascii="Times New Roman" w:hAnsi="Times New Roman" w:cs="Times New Roman"/>
          <w:i/>
          <w:iCs/>
        </w:rPr>
        <w:t>Table 1</w:t>
      </w:r>
      <w:r w:rsidRPr="008715A7">
        <w:rPr>
          <w:rFonts w:ascii="Times New Roman" w:hAnsi="Times New Roman" w:cs="Times New Roman"/>
        </w:rPr>
        <w:t xml:space="preserve"> were used in </w:t>
      </w:r>
      <w:r w:rsidR="00CB335D" w:rsidRPr="008715A7">
        <w:rPr>
          <w:rFonts w:ascii="Times New Roman" w:hAnsi="Times New Roman" w:cs="Times New Roman"/>
        </w:rPr>
        <w:t xml:space="preserve">the </w:t>
      </w:r>
      <w:r w:rsidR="00CA6469" w:rsidRPr="008715A7">
        <w:rPr>
          <w:rFonts w:ascii="Times New Roman" w:hAnsi="Times New Roman" w:cs="Times New Roman"/>
        </w:rPr>
        <w:t xml:space="preserve">Primer-BLAST </w:t>
      </w:r>
      <w:r w:rsidRPr="008715A7">
        <w:rPr>
          <w:rFonts w:ascii="Times New Roman" w:hAnsi="Times New Roman" w:cs="Times New Roman"/>
        </w:rPr>
        <w:t>tool to extract gene target regions</w:t>
      </w:r>
      <w:r w:rsidR="006A0E3C" w:rsidRPr="008715A7">
        <w:rPr>
          <w:rFonts w:ascii="Times New Roman" w:hAnsi="Times New Roman" w:cs="Times New Roman"/>
        </w:rPr>
        <w:t xml:space="preserve"> </w:t>
      </w:r>
      <w:sdt>
        <w:sdtPr>
          <w:rPr>
            <w:rFonts w:ascii="Times New Roman" w:hAnsi="Times New Roman" w:cs="Times New Roman"/>
          </w:rPr>
          <w:id w:val="81200338"/>
          <w:citation/>
        </w:sdtPr>
        <w:sdtEndPr/>
        <w:sdtContent>
          <w:r w:rsidR="006A0E3C" w:rsidRPr="008715A7">
            <w:rPr>
              <w:rFonts w:ascii="Times New Roman" w:hAnsi="Times New Roman" w:cs="Times New Roman"/>
            </w:rPr>
            <w:fldChar w:fldCharType="begin"/>
          </w:r>
          <w:r w:rsidR="006A0E3C" w:rsidRPr="008715A7">
            <w:rPr>
              <w:rFonts w:ascii="Times New Roman" w:hAnsi="Times New Roman" w:cs="Times New Roman"/>
              <w:lang w:val="en-CA"/>
            </w:rPr>
            <w:instrText xml:space="preserve"> CITATION YeJ12 \l 4105 </w:instrText>
          </w:r>
          <w:r w:rsidR="006A0E3C" w:rsidRPr="008715A7">
            <w:rPr>
              <w:rFonts w:ascii="Times New Roman" w:hAnsi="Times New Roman" w:cs="Times New Roman"/>
            </w:rPr>
            <w:fldChar w:fldCharType="separate"/>
          </w:r>
          <w:r w:rsidR="00287AD2" w:rsidRPr="008715A7">
            <w:rPr>
              <w:rFonts w:ascii="Times New Roman" w:hAnsi="Times New Roman" w:cs="Times New Roman"/>
              <w:noProof/>
              <w:lang w:val="en-CA"/>
            </w:rPr>
            <w:t>(Ye, et al., 2012)</w:t>
          </w:r>
          <w:r w:rsidR="006A0E3C" w:rsidRPr="008715A7">
            <w:rPr>
              <w:rFonts w:ascii="Times New Roman" w:hAnsi="Times New Roman" w:cs="Times New Roman"/>
            </w:rPr>
            <w:fldChar w:fldCharType="end"/>
          </w:r>
        </w:sdtContent>
      </w:sdt>
      <w:r w:rsidRPr="008715A7">
        <w:rPr>
          <w:rFonts w:ascii="Times New Roman" w:hAnsi="Times New Roman" w:cs="Times New Roman"/>
        </w:rPr>
        <w:t xml:space="preserve">. </w:t>
      </w:r>
      <w:r w:rsidR="00BC677F" w:rsidRPr="008715A7">
        <w:rPr>
          <w:rFonts w:ascii="Times New Roman" w:hAnsi="Times New Roman" w:cs="Times New Roman"/>
        </w:rPr>
        <w:t>Extracted regions were then uploaded to</w:t>
      </w:r>
      <w:r w:rsidR="00044E3A" w:rsidRPr="008715A7">
        <w:rPr>
          <w:rFonts w:ascii="Times New Roman" w:hAnsi="Times New Roman" w:cs="Times New Roman"/>
        </w:rPr>
        <w:t xml:space="preserve"> the software</w:t>
      </w:r>
      <w:r w:rsidR="00BC677F" w:rsidRPr="008715A7">
        <w:rPr>
          <w:rFonts w:ascii="Times New Roman" w:hAnsi="Times New Roman" w:cs="Times New Roman"/>
        </w:rPr>
        <w:t xml:space="preserve"> </w:t>
      </w:r>
      <w:proofErr w:type="spellStart"/>
      <w:r w:rsidRPr="008715A7">
        <w:rPr>
          <w:rFonts w:ascii="Times New Roman" w:hAnsi="Times New Roman" w:cs="Times New Roman"/>
        </w:rPr>
        <w:t>Geneious</w:t>
      </w:r>
      <w:proofErr w:type="spellEnd"/>
      <w:r w:rsidRPr="008715A7">
        <w:rPr>
          <w:rFonts w:ascii="Times New Roman" w:hAnsi="Times New Roman" w:cs="Times New Roman"/>
        </w:rPr>
        <w:t xml:space="preserve"> </w:t>
      </w:r>
      <w:r w:rsidR="00BC677F" w:rsidRPr="008715A7">
        <w:rPr>
          <w:rFonts w:ascii="Times New Roman" w:hAnsi="Times New Roman" w:cs="Times New Roman"/>
        </w:rPr>
        <w:t xml:space="preserve">to verify </w:t>
      </w:r>
      <w:r w:rsidR="00EB41E7" w:rsidRPr="008715A7">
        <w:rPr>
          <w:rFonts w:ascii="Times New Roman" w:hAnsi="Times New Roman" w:cs="Times New Roman"/>
        </w:rPr>
        <w:t xml:space="preserve">oligonucleotide </w:t>
      </w:r>
      <w:r w:rsidR="00BC677F" w:rsidRPr="008715A7">
        <w:rPr>
          <w:rFonts w:ascii="Times New Roman" w:hAnsi="Times New Roman" w:cs="Times New Roman"/>
        </w:rPr>
        <w:t>sequence</w:t>
      </w:r>
      <w:r w:rsidR="00EB41E7" w:rsidRPr="008715A7">
        <w:rPr>
          <w:rFonts w:ascii="Times New Roman" w:hAnsi="Times New Roman" w:cs="Times New Roman"/>
        </w:rPr>
        <w:t>s</w:t>
      </w:r>
      <w:r w:rsidRPr="008715A7">
        <w:rPr>
          <w:rFonts w:ascii="Times New Roman" w:hAnsi="Times New Roman" w:cs="Times New Roman"/>
        </w:rPr>
        <w:t xml:space="preserve"> </w:t>
      </w:r>
      <w:r w:rsidR="00770EB2" w:rsidRPr="008715A7">
        <w:rPr>
          <w:rFonts w:ascii="Times New Roman" w:hAnsi="Times New Roman" w:cs="Times New Roman"/>
        </w:rPr>
        <w:t>associated to the flanking regions and probe.</w:t>
      </w:r>
      <w:r w:rsidR="001E5E38" w:rsidRPr="008715A7">
        <w:rPr>
          <w:rFonts w:ascii="Times New Roman" w:hAnsi="Times New Roman" w:cs="Times New Roman"/>
        </w:rPr>
        <w:t xml:space="preserve"> </w:t>
      </w:r>
      <w:r w:rsidR="00CA6469" w:rsidRPr="008715A7">
        <w:rPr>
          <w:rFonts w:ascii="Times New Roman" w:hAnsi="Times New Roman" w:cs="Times New Roman"/>
        </w:rPr>
        <w:t>The</w:t>
      </w:r>
      <w:r w:rsidR="00770EB2" w:rsidRPr="008715A7">
        <w:rPr>
          <w:rFonts w:ascii="Times New Roman" w:hAnsi="Times New Roman" w:cs="Times New Roman"/>
        </w:rPr>
        <w:t xml:space="preserve"> generated</w:t>
      </w:r>
      <w:r w:rsidR="00CA6469" w:rsidRPr="008715A7">
        <w:rPr>
          <w:rFonts w:ascii="Times New Roman" w:hAnsi="Times New Roman" w:cs="Times New Roman"/>
        </w:rPr>
        <w:t xml:space="preserve"> sequences were sent to Integrated DNA Technologies (IDT</w:t>
      </w:r>
      <w:r w:rsidR="00620937" w:rsidRPr="008715A7">
        <w:rPr>
          <w:rFonts w:ascii="Times New Roman" w:hAnsi="Times New Roman" w:cs="Times New Roman"/>
        </w:rPr>
        <w:t>, Inc., Coralville, Iowa</w:t>
      </w:r>
      <w:r w:rsidR="00FA7C4B" w:rsidRPr="008715A7">
        <w:rPr>
          <w:rFonts w:ascii="Times New Roman" w:hAnsi="Times New Roman" w:cs="Times New Roman"/>
        </w:rPr>
        <w:t>, USA</w:t>
      </w:r>
      <w:r w:rsidR="00CA6469" w:rsidRPr="008715A7">
        <w:rPr>
          <w:rFonts w:ascii="Times New Roman" w:hAnsi="Times New Roman" w:cs="Times New Roman"/>
        </w:rPr>
        <w:t xml:space="preserve">) to generate the desired </w:t>
      </w:r>
      <w:proofErr w:type="spellStart"/>
      <w:r w:rsidR="00CA6469" w:rsidRPr="008715A7">
        <w:rPr>
          <w:rFonts w:ascii="Times New Roman" w:hAnsi="Times New Roman" w:cs="Times New Roman"/>
        </w:rPr>
        <w:t>g</w:t>
      </w:r>
      <w:r w:rsidR="00620937" w:rsidRPr="008715A7">
        <w:rPr>
          <w:rFonts w:ascii="Times New Roman" w:hAnsi="Times New Roman" w:cs="Times New Roman"/>
        </w:rPr>
        <w:t>B</w:t>
      </w:r>
      <w:r w:rsidR="00CA6469" w:rsidRPr="008715A7">
        <w:rPr>
          <w:rFonts w:ascii="Times New Roman" w:hAnsi="Times New Roman" w:cs="Times New Roman"/>
        </w:rPr>
        <w:t>locks</w:t>
      </w:r>
      <w:proofErr w:type="spellEnd"/>
      <w:r w:rsidR="00620937" w:rsidRPr="008715A7">
        <w:rPr>
          <w:rFonts w:ascii="Times New Roman" w:hAnsi="Times New Roman" w:cs="Times New Roman"/>
        </w:rPr>
        <w:t xml:space="preserve"> constructs</w:t>
      </w:r>
      <w:r w:rsidR="00CA6469" w:rsidRPr="008715A7">
        <w:rPr>
          <w:rFonts w:ascii="Times New Roman" w:hAnsi="Times New Roman" w:cs="Times New Roman"/>
        </w:rPr>
        <w:t xml:space="preserve">. </w:t>
      </w:r>
      <w:r w:rsidR="005A62DF" w:rsidRPr="008715A7">
        <w:rPr>
          <w:rFonts w:ascii="Times New Roman" w:hAnsi="Times New Roman" w:cs="Times New Roman"/>
        </w:rPr>
        <w:t>IDT</w:t>
      </w:r>
      <w:r w:rsidR="00D8262E" w:rsidRPr="008715A7">
        <w:rPr>
          <w:rFonts w:ascii="Times New Roman" w:hAnsi="Times New Roman" w:cs="Times New Roman"/>
        </w:rPr>
        <w:t xml:space="preserve"> manufactured all the primers used for qPCR</w:t>
      </w:r>
      <w:r w:rsidR="00310ADA" w:rsidRPr="008715A7">
        <w:rPr>
          <w:rFonts w:ascii="Times New Roman" w:hAnsi="Times New Roman" w:cs="Times New Roman"/>
        </w:rPr>
        <w:t>, as well as the probes</w:t>
      </w:r>
      <w:r w:rsidR="00E655FC" w:rsidRPr="008715A7">
        <w:rPr>
          <w:rFonts w:ascii="Times New Roman" w:hAnsi="Times New Roman" w:cs="Times New Roman"/>
        </w:rPr>
        <w:t xml:space="preserve"> </w:t>
      </w:r>
      <w:proofErr w:type="spellStart"/>
      <w:r w:rsidR="00E655FC" w:rsidRPr="008715A7">
        <w:rPr>
          <w:rFonts w:ascii="Times New Roman" w:hAnsi="Times New Roman" w:cs="Times New Roman"/>
        </w:rPr>
        <w:t>Ast</w:t>
      </w:r>
      <w:proofErr w:type="spellEnd"/>
      <w:r w:rsidR="00E655FC" w:rsidRPr="008715A7">
        <w:rPr>
          <w:rFonts w:ascii="Times New Roman" w:hAnsi="Times New Roman" w:cs="Times New Roman"/>
        </w:rPr>
        <w:t>-P, Ring1a.2, and Ring 2.2</w:t>
      </w:r>
      <w:r w:rsidR="00FA7C4B" w:rsidRPr="008715A7">
        <w:rPr>
          <w:rFonts w:ascii="Times New Roman" w:hAnsi="Times New Roman" w:cs="Times New Roman"/>
        </w:rPr>
        <w:t xml:space="preserve"> (</w:t>
      </w:r>
      <w:r w:rsidR="00FA7C4B" w:rsidRPr="008715A7">
        <w:rPr>
          <w:rFonts w:ascii="Times New Roman" w:hAnsi="Times New Roman" w:cs="Times New Roman"/>
          <w:i/>
          <w:iCs/>
        </w:rPr>
        <w:t>Table 1)</w:t>
      </w:r>
      <w:r w:rsidR="00D8262E" w:rsidRPr="008715A7">
        <w:rPr>
          <w:rFonts w:ascii="Times New Roman" w:hAnsi="Times New Roman" w:cs="Times New Roman"/>
          <w:i/>
          <w:iCs/>
        </w:rPr>
        <w:t>.</w:t>
      </w:r>
      <w:r w:rsidR="00D8262E" w:rsidRPr="008715A7">
        <w:rPr>
          <w:rFonts w:ascii="Times New Roman" w:hAnsi="Times New Roman" w:cs="Times New Roman"/>
        </w:rPr>
        <w:t xml:space="preserve"> However, probes Sav124TP, Sav5TP, NSP3-P, </w:t>
      </w:r>
      <w:proofErr w:type="spellStart"/>
      <w:r w:rsidR="00D8262E" w:rsidRPr="008715A7">
        <w:rPr>
          <w:rFonts w:ascii="Times New Roman" w:hAnsi="Times New Roman" w:cs="Times New Roman"/>
        </w:rPr>
        <w:t>AdV</w:t>
      </w:r>
      <w:proofErr w:type="spellEnd"/>
      <w:r w:rsidR="00D8262E" w:rsidRPr="008715A7">
        <w:rPr>
          <w:rFonts w:ascii="Times New Roman" w:hAnsi="Times New Roman" w:cs="Times New Roman"/>
        </w:rPr>
        <w:t xml:space="preserve">-P, PMMV-P, and </w:t>
      </w:r>
      <w:proofErr w:type="spellStart"/>
      <w:r w:rsidR="00D8262E" w:rsidRPr="008715A7">
        <w:rPr>
          <w:rFonts w:ascii="Times New Roman" w:hAnsi="Times New Roman" w:cs="Times New Roman"/>
        </w:rPr>
        <w:t>CrAss</w:t>
      </w:r>
      <w:proofErr w:type="spellEnd"/>
      <w:r w:rsidR="00D8262E" w:rsidRPr="008715A7">
        <w:rPr>
          <w:rFonts w:ascii="Times New Roman" w:hAnsi="Times New Roman" w:cs="Times New Roman"/>
        </w:rPr>
        <w:t>-P were manufactured by Life Technologies</w:t>
      </w:r>
      <w:r w:rsidR="0092363D" w:rsidRPr="008715A7">
        <w:rPr>
          <w:rFonts w:ascii="Times New Roman" w:hAnsi="Times New Roman" w:cs="Times New Roman"/>
        </w:rPr>
        <w:t xml:space="preserve"> (Carlsbad, CA, USA)</w:t>
      </w:r>
      <w:r w:rsidR="00D8262E" w:rsidRPr="008715A7">
        <w:rPr>
          <w:rFonts w:ascii="Times New Roman" w:hAnsi="Times New Roman" w:cs="Times New Roman"/>
        </w:rPr>
        <w:t>.</w:t>
      </w:r>
    </w:p>
    <w:p w14:paraId="7D261932" w14:textId="77777777" w:rsidR="00E53B18" w:rsidRPr="008715A7" w:rsidRDefault="00E53B18" w:rsidP="00443666">
      <w:pPr>
        <w:spacing w:line="360" w:lineRule="auto"/>
        <w:rPr>
          <w:rFonts w:ascii="Times New Roman" w:hAnsi="Times New Roman" w:cs="Times New Roman"/>
        </w:rPr>
      </w:pPr>
    </w:p>
    <w:p w14:paraId="0AC92113" w14:textId="6D7D28EC" w:rsidR="00C842C2" w:rsidRPr="008715A7" w:rsidRDefault="00DE20A0" w:rsidP="00E267C2">
      <w:pPr>
        <w:spacing w:line="480" w:lineRule="auto"/>
        <w:rPr>
          <w:rFonts w:ascii="Times New Roman" w:hAnsi="Times New Roman" w:cs="Times New Roman"/>
        </w:rPr>
      </w:pPr>
      <w:r w:rsidRPr="008715A7">
        <w:rPr>
          <w:rFonts w:ascii="Times New Roman" w:hAnsi="Times New Roman" w:cs="Times New Roman"/>
          <w:b/>
          <w:bCs/>
        </w:rPr>
        <w:t xml:space="preserve">Quantitative PCR </w:t>
      </w:r>
      <w:r w:rsidR="00BA0DA8" w:rsidRPr="008715A7">
        <w:rPr>
          <w:rFonts w:ascii="Times New Roman" w:hAnsi="Times New Roman" w:cs="Times New Roman"/>
          <w:b/>
          <w:bCs/>
        </w:rPr>
        <w:t>A</w:t>
      </w:r>
      <w:r w:rsidRPr="008715A7">
        <w:rPr>
          <w:rFonts w:ascii="Times New Roman" w:hAnsi="Times New Roman" w:cs="Times New Roman"/>
          <w:b/>
          <w:bCs/>
        </w:rPr>
        <w:t>ssays</w:t>
      </w:r>
      <w:r w:rsidR="00E267C2" w:rsidRPr="008715A7">
        <w:rPr>
          <w:rFonts w:ascii="Times New Roman" w:hAnsi="Times New Roman" w:cs="Times New Roman"/>
          <w:b/>
          <w:bCs/>
        </w:rPr>
        <w:t>.</w:t>
      </w:r>
      <w:r w:rsidR="00E267C2" w:rsidRPr="008715A7">
        <w:rPr>
          <w:rFonts w:ascii="Times New Roman" w:hAnsi="Times New Roman" w:cs="Times New Roman"/>
        </w:rPr>
        <w:t xml:space="preserve"> </w:t>
      </w:r>
      <w:proofErr w:type="spellStart"/>
      <w:r w:rsidR="00750B8D" w:rsidRPr="008715A7">
        <w:rPr>
          <w:rFonts w:ascii="Times New Roman" w:hAnsi="Times New Roman" w:cs="Times New Roman"/>
        </w:rPr>
        <w:t>Taqman</w:t>
      </w:r>
      <w:proofErr w:type="spellEnd"/>
      <w:r w:rsidR="00750B8D" w:rsidRPr="008715A7">
        <w:rPr>
          <w:rFonts w:ascii="Times New Roman" w:hAnsi="Times New Roman" w:cs="Times New Roman"/>
        </w:rPr>
        <w:t xml:space="preserve"> </w:t>
      </w:r>
      <w:r w:rsidR="00CA6469" w:rsidRPr="008715A7">
        <w:rPr>
          <w:rFonts w:ascii="Times New Roman" w:hAnsi="Times New Roman" w:cs="Times New Roman"/>
        </w:rPr>
        <w:t>Environmental Master Mix</w:t>
      </w:r>
      <w:r w:rsidR="00750B8D" w:rsidRPr="008715A7">
        <w:rPr>
          <w:rFonts w:ascii="Times New Roman" w:hAnsi="Times New Roman" w:cs="Times New Roman"/>
        </w:rPr>
        <w:t xml:space="preserve"> 2.0</w:t>
      </w:r>
      <w:r w:rsidR="00CA6469" w:rsidRPr="008715A7">
        <w:rPr>
          <w:rFonts w:ascii="Times New Roman" w:hAnsi="Times New Roman" w:cs="Times New Roman"/>
        </w:rPr>
        <w:t xml:space="preserve">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w:t>
      </w:r>
      <w:r w:rsidR="00782820" w:rsidRPr="008715A7">
        <w:rPr>
          <w:rFonts w:ascii="Times New Roman" w:hAnsi="Times New Roman" w:cs="Times New Roman"/>
        </w:rPr>
        <w:t xml:space="preserve">assays involving </w:t>
      </w:r>
      <w:r w:rsidR="00CA6469" w:rsidRPr="008715A7">
        <w:rPr>
          <w:rFonts w:ascii="Times New Roman" w:hAnsi="Times New Roman" w:cs="Times New Roman"/>
        </w:rPr>
        <w:t xml:space="preserve">DNA enteric viruses and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while 4x </w:t>
      </w:r>
      <w:proofErr w:type="spellStart"/>
      <w:r w:rsidR="00750B8D" w:rsidRPr="008715A7">
        <w:rPr>
          <w:rFonts w:ascii="Times New Roman" w:hAnsi="Times New Roman" w:cs="Times New Roman"/>
        </w:rPr>
        <w:t>Taqman</w:t>
      </w:r>
      <w:proofErr w:type="spellEnd"/>
      <w:r w:rsidR="00750B8D" w:rsidRPr="008715A7">
        <w:rPr>
          <w:rFonts w:ascii="Times New Roman" w:hAnsi="Times New Roman" w:cs="Times New Roman"/>
        </w:rPr>
        <w:t xml:space="preserve"> </w:t>
      </w:r>
      <w:r w:rsidR="00CA6469" w:rsidRPr="008715A7">
        <w:rPr>
          <w:rFonts w:ascii="Times New Roman" w:hAnsi="Times New Roman" w:cs="Times New Roman"/>
        </w:rPr>
        <w:t xml:space="preserve">Fast Virus </w:t>
      </w:r>
      <w:r w:rsidR="00750B8D" w:rsidRPr="008715A7">
        <w:rPr>
          <w:rFonts w:ascii="Times New Roman" w:hAnsi="Times New Roman" w:cs="Times New Roman"/>
        </w:rPr>
        <w:t xml:space="preserve">1-Step </w:t>
      </w:r>
      <w:r w:rsidR="00CA6469" w:rsidRPr="008715A7">
        <w:rPr>
          <w:rFonts w:ascii="Times New Roman" w:hAnsi="Times New Roman" w:cs="Times New Roman"/>
        </w:rPr>
        <w:t xml:space="preserve">Master Mix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RNA enteric viruses. Each </w:t>
      </w:r>
      <w:r w:rsidR="00C842C2" w:rsidRPr="008715A7">
        <w:rPr>
          <w:rFonts w:ascii="Times New Roman" w:hAnsi="Times New Roman" w:cs="Times New Roman"/>
        </w:rPr>
        <w:t xml:space="preserve">10 </w:t>
      </w:r>
      <w:proofErr w:type="spellStart"/>
      <w:r w:rsidR="00C842C2" w:rsidRPr="008715A7">
        <w:rPr>
          <w:rFonts w:ascii="Times New Roman" w:hAnsi="Times New Roman" w:cs="Times New Roman"/>
        </w:rPr>
        <w:t>μl</w:t>
      </w:r>
      <w:proofErr w:type="spellEnd"/>
      <w:r w:rsidR="00C842C2" w:rsidRPr="008715A7">
        <w:rPr>
          <w:rFonts w:ascii="Times New Roman" w:hAnsi="Times New Roman" w:cs="Times New Roman"/>
        </w:rPr>
        <w:t xml:space="preserve"> </w:t>
      </w:r>
      <w:r w:rsidR="00CA6469" w:rsidRPr="008715A7">
        <w:rPr>
          <w:rFonts w:ascii="Times New Roman" w:hAnsi="Times New Roman" w:cs="Times New Roman"/>
        </w:rPr>
        <w:t xml:space="preserve">qPCR reaction contained </w:t>
      </w:r>
      <w:r w:rsidR="00C842C2" w:rsidRPr="008715A7">
        <w:rPr>
          <w:rFonts w:ascii="Times New Roman" w:hAnsi="Times New Roman" w:cs="Times New Roman"/>
        </w:rPr>
        <w:t xml:space="preserve">500 </w:t>
      </w:r>
      <w:proofErr w:type="spellStart"/>
      <w:r w:rsidR="00C842C2" w:rsidRPr="008715A7">
        <w:rPr>
          <w:rFonts w:ascii="Times New Roman" w:hAnsi="Times New Roman" w:cs="Times New Roman"/>
        </w:rPr>
        <w:t>nM</w:t>
      </w:r>
      <w:proofErr w:type="spellEnd"/>
      <w:r w:rsidR="00C842C2" w:rsidRPr="008715A7">
        <w:rPr>
          <w:rFonts w:ascii="Times New Roman" w:hAnsi="Times New Roman" w:cs="Times New Roman"/>
        </w:rPr>
        <w:t xml:space="preserve"> </w:t>
      </w:r>
      <w:r w:rsidR="00CA6469" w:rsidRPr="008715A7">
        <w:rPr>
          <w:rFonts w:ascii="Times New Roman" w:hAnsi="Times New Roman" w:cs="Times New Roman"/>
        </w:rPr>
        <w:t xml:space="preserve">of each forward primer and reverse primer and </w:t>
      </w:r>
      <w:r w:rsidR="00C842C2" w:rsidRPr="008715A7">
        <w:rPr>
          <w:rFonts w:ascii="Times New Roman" w:hAnsi="Times New Roman" w:cs="Times New Roman"/>
        </w:rPr>
        <w:t xml:space="preserve">250 </w:t>
      </w:r>
      <w:proofErr w:type="spellStart"/>
      <w:r w:rsidR="00C842C2" w:rsidRPr="008715A7">
        <w:rPr>
          <w:rFonts w:ascii="Times New Roman" w:hAnsi="Times New Roman" w:cs="Times New Roman"/>
        </w:rPr>
        <w:t>nM</w:t>
      </w:r>
      <w:proofErr w:type="spellEnd"/>
      <w:r w:rsidR="00CA6469" w:rsidRPr="008715A7">
        <w:rPr>
          <w:rFonts w:ascii="Times New Roman" w:hAnsi="Times New Roman" w:cs="Times New Roman"/>
        </w:rPr>
        <w:t xml:space="preserve"> of its designated probe when targeting both DNA and RNA virus</w:t>
      </w:r>
      <w:r w:rsidR="003345AB" w:rsidRPr="008715A7">
        <w:rPr>
          <w:rFonts w:ascii="Times New Roman" w:hAnsi="Times New Roman" w:cs="Times New Roman"/>
        </w:rPr>
        <w:t>es</w:t>
      </w:r>
      <w:r w:rsidR="00CA6469" w:rsidRPr="008715A7">
        <w:rPr>
          <w:rFonts w:ascii="Times New Roman" w:hAnsi="Times New Roman" w:cs="Times New Roman"/>
        </w:rPr>
        <w:t xml:space="preserve">. </w:t>
      </w:r>
      <w:r w:rsidR="00C842C2" w:rsidRPr="008715A7">
        <w:rPr>
          <w:rFonts w:ascii="Times New Roman" w:hAnsi="Times New Roman" w:cs="Times New Roman"/>
        </w:rPr>
        <w:t>Five</w:t>
      </w:r>
      <w:r w:rsidR="00CA6469" w:rsidRPr="008715A7">
        <w:rPr>
          <w:rFonts w:ascii="Times New Roman" w:hAnsi="Times New Roman" w:cs="Times New Roman"/>
        </w:rPr>
        <w:t xml:space="preserve">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Environmental Master Mix was in each qPCR reaction for targeting DNA viruses, while 2.5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4x Fast Virus Master Mix was in each qPCR reaction for targeting RNA viruses. </w:t>
      </w:r>
      <w:r w:rsidR="00C842C2" w:rsidRPr="008715A7">
        <w:rPr>
          <w:rFonts w:ascii="Times New Roman" w:hAnsi="Times New Roman" w:cs="Times New Roman"/>
        </w:rPr>
        <w:t>T</w:t>
      </w:r>
      <w:r w:rsidR="00CA6469" w:rsidRPr="008715A7">
        <w:rPr>
          <w:rFonts w:ascii="Times New Roman" w:hAnsi="Times New Roman" w:cs="Times New Roman"/>
        </w:rPr>
        <w:t xml:space="preserve">he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i/>
        </w:rPr>
        <w:t xml:space="preserve"> </w:t>
      </w:r>
      <w:r w:rsidR="00C842C2" w:rsidRPr="008715A7">
        <w:rPr>
          <w:rFonts w:ascii="Times New Roman" w:hAnsi="Times New Roman" w:cs="Times New Roman"/>
        </w:rPr>
        <w:t>qPCR reaction consisted of</w:t>
      </w:r>
      <w:r w:rsidR="00CA6469" w:rsidRPr="008715A7">
        <w:rPr>
          <w:rFonts w:ascii="Times New Roman" w:hAnsi="Times New Roman" w:cs="Times New Roman"/>
        </w:rPr>
        <w:t xml:space="preserve"> 5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Environmental Master Mix, </w:t>
      </w:r>
      <w:r w:rsidR="00C842C2" w:rsidRPr="008715A7">
        <w:rPr>
          <w:rFonts w:ascii="Times New Roman" w:hAnsi="Times New Roman" w:cs="Times New Roman"/>
        </w:rPr>
        <w:t>4</w:t>
      </w:r>
      <w:r w:rsidR="00FA7C4B" w:rsidRPr="008715A7">
        <w:rPr>
          <w:rFonts w:ascii="Times New Roman" w:hAnsi="Times New Roman" w:cs="Times New Roman"/>
        </w:rPr>
        <w:t>00</w:t>
      </w:r>
      <w:r w:rsidR="00C842C2" w:rsidRPr="008715A7">
        <w:rPr>
          <w:rFonts w:ascii="Times New Roman" w:hAnsi="Times New Roman" w:cs="Times New Roman"/>
        </w:rPr>
        <w:t xml:space="preserve"> </w:t>
      </w:r>
      <w:proofErr w:type="spellStart"/>
      <w:r w:rsidR="00FA7C4B" w:rsidRPr="008715A7">
        <w:rPr>
          <w:rFonts w:ascii="Times New Roman" w:hAnsi="Times New Roman" w:cs="Times New Roman"/>
        </w:rPr>
        <w:t>n</w:t>
      </w:r>
      <w:r w:rsidR="00C842C2" w:rsidRPr="008715A7">
        <w:rPr>
          <w:rFonts w:ascii="Times New Roman" w:hAnsi="Times New Roman" w:cs="Times New Roman"/>
        </w:rPr>
        <w:t>M</w:t>
      </w:r>
      <w:proofErr w:type="spellEnd"/>
      <w:r w:rsidR="00CA6469" w:rsidRPr="008715A7">
        <w:rPr>
          <w:rFonts w:ascii="Times New Roman" w:hAnsi="Times New Roman" w:cs="Times New Roman"/>
        </w:rPr>
        <w:t xml:space="preserve"> </w:t>
      </w:r>
      <w:r w:rsidR="00C842C2" w:rsidRPr="008715A7">
        <w:rPr>
          <w:rFonts w:ascii="Times New Roman" w:hAnsi="Times New Roman" w:cs="Times New Roman"/>
        </w:rPr>
        <w:t>of each primer</w:t>
      </w:r>
      <w:r w:rsidR="00CA6469" w:rsidRPr="008715A7">
        <w:rPr>
          <w:rFonts w:ascii="Times New Roman" w:hAnsi="Times New Roman" w:cs="Times New Roman"/>
        </w:rPr>
        <w:t xml:space="preserve">, </w:t>
      </w:r>
      <w:r w:rsidR="00FA7C4B" w:rsidRPr="008715A7">
        <w:rPr>
          <w:rFonts w:ascii="Times New Roman" w:hAnsi="Times New Roman" w:cs="Times New Roman"/>
        </w:rPr>
        <w:t>100</w:t>
      </w:r>
      <w:r w:rsidR="00C842C2" w:rsidRPr="008715A7">
        <w:rPr>
          <w:rFonts w:ascii="Times New Roman" w:hAnsi="Times New Roman" w:cs="Times New Roman"/>
        </w:rPr>
        <w:t xml:space="preserve"> </w:t>
      </w:r>
      <w:proofErr w:type="spellStart"/>
      <w:r w:rsidR="00FA7C4B" w:rsidRPr="008715A7">
        <w:rPr>
          <w:rFonts w:ascii="Times New Roman" w:hAnsi="Times New Roman" w:cs="Times New Roman"/>
        </w:rPr>
        <w:t>n</w:t>
      </w:r>
      <w:r w:rsidR="00C842C2" w:rsidRPr="008715A7">
        <w:rPr>
          <w:rFonts w:ascii="Times New Roman" w:hAnsi="Times New Roman" w:cs="Times New Roman"/>
        </w:rPr>
        <w:t>M</w:t>
      </w:r>
      <w:proofErr w:type="spellEnd"/>
      <w:r w:rsidR="00CA6469" w:rsidRPr="008715A7">
        <w:rPr>
          <w:rFonts w:ascii="Times New Roman" w:hAnsi="Times New Roman" w:cs="Times New Roman"/>
        </w:rPr>
        <w:t xml:space="preserve"> of </w:t>
      </w:r>
      <w:r w:rsidR="00C842C2" w:rsidRPr="008715A7">
        <w:rPr>
          <w:rFonts w:ascii="Times New Roman" w:hAnsi="Times New Roman" w:cs="Times New Roman"/>
        </w:rPr>
        <w:t>probe</w:t>
      </w:r>
      <w:r w:rsidR="00CA6469" w:rsidRPr="008715A7">
        <w:rPr>
          <w:rFonts w:ascii="Times New Roman" w:hAnsi="Times New Roman" w:cs="Times New Roman"/>
        </w:rPr>
        <w:t xml:space="preserve">. </w:t>
      </w:r>
      <w:r w:rsidR="00C842C2" w:rsidRPr="008715A7">
        <w:rPr>
          <w:rFonts w:ascii="Times New Roman" w:hAnsi="Times New Roman" w:cs="Times New Roman"/>
        </w:rPr>
        <w:t xml:space="preserve">All </w:t>
      </w:r>
      <w:r w:rsidRPr="008715A7">
        <w:rPr>
          <w:rFonts w:ascii="Times New Roman" w:hAnsi="Times New Roman" w:cs="Times New Roman"/>
        </w:rPr>
        <w:t xml:space="preserve">qPCR </w:t>
      </w:r>
      <w:r w:rsidR="00C842C2" w:rsidRPr="008715A7">
        <w:rPr>
          <w:rFonts w:ascii="Times New Roman" w:hAnsi="Times New Roman" w:cs="Times New Roman"/>
        </w:rPr>
        <w:t xml:space="preserve">reactions used 2 </w:t>
      </w:r>
      <w:proofErr w:type="spellStart"/>
      <w:r w:rsidR="00C842C2" w:rsidRPr="008715A7">
        <w:rPr>
          <w:rFonts w:ascii="Times New Roman" w:hAnsi="Times New Roman" w:cs="Times New Roman"/>
        </w:rPr>
        <w:t>μl</w:t>
      </w:r>
      <w:proofErr w:type="spellEnd"/>
      <w:r w:rsidR="00C842C2" w:rsidRPr="008715A7">
        <w:rPr>
          <w:rFonts w:ascii="Times New Roman" w:hAnsi="Times New Roman" w:cs="Times New Roman"/>
        </w:rPr>
        <w:t xml:space="preserve"> of </w:t>
      </w:r>
      <w:r w:rsidR="00C842C2" w:rsidRPr="008715A7">
        <w:rPr>
          <w:rFonts w:ascii="Times New Roman" w:hAnsi="Times New Roman" w:cs="Times New Roman"/>
          <w:iCs/>
        </w:rPr>
        <w:t>template.</w:t>
      </w:r>
      <w:r w:rsidRPr="008715A7">
        <w:rPr>
          <w:rFonts w:ascii="Times New Roman" w:hAnsi="Times New Roman" w:cs="Times New Roman"/>
          <w:iCs/>
        </w:rPr>
        <w:t xml:space="preserve"> </w:t>
      </w:r>
    </w:p>
    <w:p w14:paraId="4CF3867A" w14:textId="23C7BE13" w:rsidR="00CA6469" w:rsidRPr="008715A7" w:rsidRDefault="00DE20A0" w:rsidP="00443666">
      <w:pPr>
        <w:spacing w:line="480" w:lineRule="auto"/>
        <w:rPr>
          <w:rFonts w:ascii="Times New Roman" w:hAnsi="Times New Roman" w:cs="Times New Roman"/>
        </w:rPr>
      </w:pPr>
      <w:r w:rsidRPr="008715A7">
        <w:rPr>
          <w:rFonts w:ascii="Times New Roman" w:hAnsi="Times New Roman" w:cs="Times New Roman"/>
        </w:rPr>
        <w:lastRenderedPageBreak/>
        <w:t>Each q</w:t>
      </w:r>
      <w:r w:rsidR="00CA6469" w:rsidRPr="008715A7">
        <w:rPr>
          <w:rFonts w:ascii="Times New Roman" w:hAnsi="Times New Roman" w:cs="Times New Roman"/>
        </w:rPr>
        <w:t xml:space="preserve">PCR </w:t>
      </w:r>
      <w:r w:rsidR="0003691A" w:rsidRPr="008715A7">
        <w:rPr>
          <w:rFonts w:ascii="Times New Roman" w:hAnsi="Times New Roman" w:cs="Times New Roman"/>
        </w:rPr>
        <w:t>reaction</w:t>
      </w:r>
      <w:r w:rsidRPr="008715A7">
        <w:rPr>
          <w:rFonts w:ascii="Times New Roman" w:hAnsi="Times New Roman" w:cs="Times New Roman"/>
        </w:rPr>
        <w:t xml:space="preserve"> </w:t>
      </w:r>
      <w:r w:rsidR="00CA6469" w:rsidRPr="008715A7">
        <w:rPr>
          <w:rFonts w:ascii="Times New Roman" w:hAnsi="Times New Roman" w:cs="Times New Roman"/>
        </w:rPr>
        <w:t>w</w:t>
      </w:r>
      <w:r w:rsidR="002C6705" w:rsidRPr="008715A7">
        <w:rPr>
          <w:rFonts w:ascii="Times New Roman" w:hAnsi="Times New Roman" w:cs="Times New Roman"/>
        </w:rPr>
        <w:t>as</w:t>
      </w:r>
      <w:r w:rsidR="00CA6469" w:rsidRPr="008715A7">
        <w:rPr>
          <w:rFonts w:ascii="Times New Roman" w:hAnsi="Times New Roman" w:cs="Times New Roman"/>
        </w:rPr>
        <w:t xml:space="preserve"> performed in triplicates on </w:t>
      </w:r>
      <w:r w:rsidR="00FA7C4B" w:rsidRPr="008715A7">
        <w:rPr>
          <w:rFonts w:ascii="Times New Roman" w:hAnsi="Times New Roman" w:cs="Times New Roman"/>
        </w:rPr>
        <w:t xml:space="preserve">an </w:t>
      </w:r>
      <w:r w:rsidR="00CA6469" w:rsidRPr="008715A7">
        <w:rPr>
          <w:rFonts w:ascii="Times New Roman" w:hAnsi="Times New Roman" w:cs="Times New Roman"/>
        </w:rPr>
        <w:t xml:space="preserve">ABI </w:t>
      </w:r>
      <w:proofErr w:type="spellStart"/>
      <w:r w:rsidR="00CA6469" w:rsidRPr="008715A7">
        <w:rPr>
          <w:rFonts w:ascii="Times New Roman" w:hAnsi="Times New Roman" w:cs="Times New Roman"/>
        </w:rPr>
        <w:t>QuantStudio</w:t>
      </w:r>
      <w:proofErr w:type="spellEnd"/>
      <w:r w:rsidR="00CA6469" w:rsidRPr="008715A7">
        <w:rPr>
          <w:rFonts w:ascii="Times New Roman" w:hAnsi="Times New Roman" w:cs="Times New Roman"/>
        </w:rPr>
        <w:t xml:space="preserve"> 5 PCR system (</w:t>
      </w:r>
      <w:r w:rsidR="0092363D" w:rsidRPr="008715A7">
        <w:rPr>
          <w:rFonts w:ascii="Times New Roman" w:hAnsi="Times New Roman" w:cs="Times New Roman"/>
        </w:rPr>
        <w:t>Applied Biosystems, Foster City, CA, USA</w:t>
      </w:r>
      <w:r w:rsidR="00CA6469" w:rsidRPr="008715A7">
        <w:rPr>
          <w:rFonts w:ascii="Times New Roman" w:hAnsi="Times New Roman" w:cs="Times New Roman"/>
        </w:rPr>
        <w:t>). The DNA enteric viruses (</w:t>
      </w:r>
      <w:proofErr w:type="spellStart"/>
      <w:r w:rsidR="001F1C77" w:rsidRPr="008715A7">
        <w:rPr>
          <w:rFonts w:ascii="Times New Roman" w:hAnsi="Times New Roman" w:cs="Times New Roman"/>
        </w:rPr>
        <w:t>AdV</w:t>
      </w:r>
      <w:proofErr w:type="spellEnd"/>
      <w:r w:rsidR="001C47FF" w:rsidRPr="008715A7">
        <w:rPr>
          <w:rFonts w:ascii="Times New Roman" w:hAnsi="Times New Roman" w:cs="Times New Roman"/>
        </w:rPr>
        <w:t xml:space="preserve"> and </w:t>
      </w:r>
      <w:proofErr w:type="spellStart"/>
      <w:ins w:id="29" w:author="Miguel Uyaguari" w:date="2021-07-26T22:23:00Z">
        <w:r w:rsidR="001A7325">
          <w:rPr>
            <w:rFonts w:ascii="Times New Roman" w:hAnsi="Times New Roman" w:cs="Times New Roman"/>
          </w:rPr>
          <w:t>c</w:t>
        </w:r>
      </w:ins>
      <w:del w:id="30" w:author="Miguel Uyaguari" w:date="2021-07-26T22:23:00Z">
        <w:r w:rsidR="001C47FF" w:rsidRPr="008715A7" w:rsidDel="001A7325">
          <w:rPr>
            <w:rFonts w:ascii="Times New Roman" w:hAnsi="Times New Roman" w:cs="Times New Roman"/>
          </w:rPr>
          <w:delText>C</w:delText>
        </w:r>
      </w:del>
      <w:r w:rsidR="001C47FF" w:rsidRPr="008715A7">
        <w:rPr>
          <w:rFonts w:ascii="Times New Roman" w:hAnsi="Times New Roman" w:cs="Times New Roman"/>
        </w:rPr>
        <w:t>rAssphage</w:t>
      </w:r>
      <w:proofErr w:type="spellEnd"/>
      <w:r w:rsidR="001C47FF" w:rsidRPr="008715A7">
        <w:rPr>
          <w:rFonts w:ascii="Times New Roman" w:hAnsi="Times New Roman" w:cs="Times New Roman"/>
        </w:rPr>
        <w:t xml:space="preserve">) </w:t>
      </w:r>
      <w:r w:rsidR="00072894" w:rsidRPr="008715A7">
        <w:rPr>
          <w:rFonts w:ascii="Times New Roman" w:hAnsi="Times New Roman" w:cs="Times New Roman"/>
        </w:rPr>
        <w:t xml:space="preserve">and </w:t>
      </w:r>
      <w:proofErr w:type="spellStart"/>
      <w:r w:rsidR="00072894" w:rsidRPr="008715A7">
        <w:rPr>
          <w:rFonts w:ascii="Times New Roman" w:hAnsi="Times New Roman" w:cs="Times New Roman"/>
          <w:i/>
        </w:rPr>
        <w:t>uidA</w:t>
      </w:r>
      <w:proofErr w:type="spellEnd"/>
      <w:r w:rsidR="00072894" w:rsidRPr="008715A7">
        <w:rPr>
          <w:rFonts w:ascii="Times New Roman" w:hAnsi="Times New Roman" w:cs="Times New Roman"/>
          <w:i/>
        </w:rPr>
        <w:t xml:space="preserve"> </w:t>
      </w:r>
      <w:r w:rsidR="00CA6469" w:rsidRPr="008715A7">
        <w:rPr>
          <w:rFonts w:ascii="Times New Roman" w:hAnsi="Times New Roman" w:cs="Times New Roman"/>
        </w:rPr>
        <w:t>ran under the following conditions: 50.0°C for 2 minutes and 95.0°C for 10 minutes followed by 40 cycles of 95.0°C for 15 seconds and 60.0°C for 1 minute. The RNA enteric viruses (</w:t>
      </w:r>
      <w:proofErr w:type="spellStart"/>
      <w:r w:rsidR="007F224B" w:rsidRPr="008715A7">
        <w:rPr>
          <w:rFonts w:ascii="Times New Roman" w:hAnsi="Times New Roman" w:cs="Times New Roman"/>
        </w:rPr>
        <w:t>SaV</w:t>
      </w:r>
      <w:proofErr w:type="spellEnd"/>
      <w:r w:rsidR="00CA6469" w:rsidRPr="008715A7">
        <w:rPr>
          <w:rFonts w:ascii="Times New Roman" w:hAnsi="Times New Roman" w:cs="Times New Roman"/>
        </w:rPr>
        <w:t xml:space="preserve">, </w:t>
      </w:r>
      <w:proofErr w:type="spellStart"/>
      <w:r w:rsidR="007F224B" w:rsidRPr="008715A7">
        <w:rPr>
          <w:rFonts w:ascii="Times New Roman" w:hAnsi="Times New Roman" w:cs="Times New Roman"/>
        </w:rPr>
        <w:t>RoV</w:t>
      </w:r>
      <w:proofErr w:type="spellEnd"/>
      <w:r w:rsidR="00CA6469" w:rsidRPr="008715A7">
        <w:rPr>
          <w:rFonts w:ascii="Times New Roman" w:hAnsi="Times New Roman" w:cs="Times New Roman"/>
        </w:rPr>
        <w:t xml:space="preserve">, </w:t>
      </w:r>
      <w:proofErr w:type="spellStart"/>
      <w:r w:rsidR="004C3935" w:rsidRPr="008715A7">
        <w:rPr>
          <w:rFonts w:ascii="Times New Roman" w:hAnsi="Times New Roman" w:cs="Times New Roman"/>
        </w:rPr>
        <w:t>AstV</w:t>
      </w:r>
      <w:proofErr w:type="spellEnd"/>
      <w:r w:rsidR="00CA6469" w:rsidRPr="008715A7">
        <w:rPr>
          <w:rFonts w:ascii="Times New Roman" w:hAnsi="Times New Roman" w:cs="Times New Roman"/>
        </w:rPr>
        <w:t xml:space="preserve">, GI and GII </w:t>
      </w:r>
      <w:proofErr w:type="spellStart"/>
      <w:r w:rsidR="003970A3" w:rsidRPr="008715A7">
        <w:rPr>
          <w:rFonts w:ascii="Times New Roman" w:hAnsi="Times New Roman" w:cs="Times New Roman"/>
        </w:rPr>
        <w:t>NoV</w:t>
      </w:r>
      <w:proofErr w:type="spellEnd"/>
      <w:r w:rsidR="00CA6469" w:rsidRPr="008715A7">
        <w:rPr>
          <w:rFonts w:ascii="Times New Roman" w:hAnsi="Times New Roman" w:cs="Times New Roman"/>
        </w:rPr>
        <w:t>, PMMV) ran under the following conditions: 50.0°C for 5 minutes and 95.0°C for 20 seconds followed by 40 cycles of 95.0°C for 3 seconds and 60.0°C for 30 seconds.</w:t>
      </w:r>
      <w:r w:rsidR="004108EC" w:rsidRPr="008715A7">
        <w:rPr>
          <w:rFonts w:ascii="Times New Roman" w:hAnsi="Times New Roman" w:cs="Times New Roman"/>
        </w:rPr>
        <w:t xml:space="preserve"> Raw qPCR output files can be found</w:t>
      </w:r>
      <w:r w:rsidR="005E569B" w:rsidRPr="008715A7">
        <w:rPr>
          <w:rFonts w:ascii="Times New Roman" w:hAnsi="Times New Roman" w:cs="Times New Roman"/>
        </w:rPr>
        <w:t xml:space="preserve"> on GitHub</w:t>
      </w:r>
      <w:r w:rsidR="00793974" w:rsidRPr="008715A7">
        <w:rPr>
          <w:rFonts w:ascii="Times New Roman" w:hAnsi="Times New Roman" w:cs="Times New Roman"/>
        </w:rPr>
        <w:t xml:space="preserve"> (https://git.io/J8VJ6).</w:t>
      </w:r>
    </w:p>
    <w:p w14:paraId="08A44DA6" w14:textId="77777777" w:rsidR="000E4B6E" w:rsidRPr="008715A7" w:rsidRDefault="000E4B6E" w:rsidP="00443666">
      <w:pPr>
        <w:spacing w:line="480" w:lineRule="auto"/>
        <w:rPr>
          <w:rFonts w:ascii="Times New Roman" w:hAnsi="Times New Roman" w:cs="Times New Roman"/>
        </w:rPr>
      </w:pPr>
    </w:p>
    <w:p w14:paraId="23D0C2E6" w14:textId="56AC7EDA" w:rsidR="00FD5627" w:rsidRPr="008715A7" w:rsidRDefault="001F31A6" w:rsidP="00443666">
      <w:pPr>
        <w:spacing w:line="480" w:lineRule="auto"/>
        <w:rPr>
          <w:rFonts w:ascii="Times New Roman" w:hAnsi="Times New Roman" w:cs="Times New Roman"/>
          <w:b/>
          <w:bCs/>
        </w:rPr>
      </w:pPr>
      <w:r w:rsidRPr="008715A7">
        <w:rPr>
          <w:rFonts w:ascii="Times New Roman" w:hAnsi="Times New Roman" w:cs="Times New Roman"/>
          <w:b/>
          <w:bCs/>
        </w:rPr>
        <w:t>Assessment</w:t>
      </w:r>
      <w:r w:rsidR="00D45D51" w:rsidRPr="008715A7">
        <w:rPr>
          <w:rFonts w:ascii="Times New Roman" w:hAnsi="Times New Roman" w:cs="Times New Roman"/>
          <w:b/>
          <w:bCs/>
        </w:rPr>
        <w:t xml:space="preserve"> of Gene Copy Numbers by Volume and Biomass</w:t>
      </w:r>
      <w:r w:rsidR="008341A3" w:rsidRPr="008715A7">
        <w:rPr>
          <w:rFonts w:ascii="Times New Roman" w:hAnsi="Times New Roman" w:cs="Times New Roman"/>
          <w:b/>
          <w:bCs/>
        </w:rPr>
        <w:t xml:space="preserve">. </w:t>
      </w:r>
      <w:r w:rsidR="00FD5627" w:rsidRPr="008715A7">
        <w:rPr>
          <w:rFonts w:ascii="Times New Roman" w:hAnsi="Times New Roman" w:cs="Times New Roman"/>
        </w:rPr>
        <w:t>Gene copy number</w:t>
      </w:r>
      <w:r w:rsidR="003B69CF" w:rsidRPr="008715A7">
        <w:rPr>
          <w:rFonts w:ascii="Times New Roman" w:hAnsi="Times New Roman" w:cs="Times New Roman"/>
        </w:rPr>
        <w:t>s</w:t>
      </w:r>
      <w:r w:rsidR="00FD5627" w:rsidRPr="008715A7">
        <w:rPr>
          <w:rFonts w:ascii="Times New Roman" w:hAnsi="Times New Roman" w:cs="Times New Roman"/>
        </w:rPr>
        <w:t xml:space="preserve"> (GCN</w:t>
      </w:r>
      <w:r w:rsidR="003B69CF" w:rsidRPr="008715A7">
        <w:rPr>
          <w:rFonts w:ascii="Times New Roman" w:hAnsi="Times New Roman" w:cs="Times New Roman"/>
        </w:rPr>
        <w:t>s</w:t>
      </w:r>
      <w:r w:rsidR="00FD5627" w:rsidRPr="008715A7">
        <w:rPr>
          <w:rFonts w:ascii="Times New Roman" w:hAnsi="Times New Roman" w:cs="Times New Roman"/>
        </w:rPr>
        <w:t>) w</w:t>
      </w:r>
      <w:r w:rsidR="00AF70BB" w:rsidRPr="008715A7">
        <w:rPr>
          <w:rFonts w:ascii="Times New Roman" w:hAnsi="Times New Roman" w:cs="Times New Roman"/>
        </w:rPr>
        <w:t>ere</w:t>
      </w:r>
      <w:r w:rsidR="00FD5627" w:rsidRPr="008715A7">
        <w:rPr>
          <w:rFonts w:ascii="Times New Roman" w:hAnsi="Times New Roman" w:cs="Times New Roman"/>
        </w:rPr>
        <w:t xml:space="preserve"> expressed in terms of </w:t>
      </w:r>
      <w:r w:rsidR="00A56638" w:rsidRPr="008715A7">
        <w:rPr>
          <w:rFonts w:ascii="Times New Roman" w:hAnsi="Times New Roman" w:cs="Times New Roman"/>
        </w:rPr>
        <w:t>sample</w:t>
      </w:r>
      <w:r w:rsidR="00FD5627" w:rsidRPr="008715A7">
        <w:rPr>
          <w:rFonts w:ascii="Times New Roman" w:hAnsi="Times New Roman" w:cs="Times New Roman"/>
        </w:rPr>
        <w:t xml:space="preserve"> (per m</w:t>
      </w:r>
      <w:r w:rsidR="0093673F" w:rsidRPr="008715A7">
        <w:rPr>
          <w:rFonts w:ascii="Times New Roman" w:hAnsi="Times New Roman" w:cs="Times New Roman"/>
        </w:rPr>
        <w:t>L</w:t>
      </w:r>
      <w:r w:rsidR="00FD5627" w:rsidRPr="008715A7">
        <w:rPr>
          <w:rFonts w:ascii="Times New Roman" w:hAnsi="Times New Roman" w:cs="Times New Roman"/>
        </w:rPr>
        <w:t xml:space="preserve"> or </w:t>
      </w:r>
      <w:r w:rsidR="0093673F" w:rsidRPr="008715A7">
        <w:rPr>
          <w:rFonts w:ascii="Times New Roman" w:hAnsi="Times New Roman" w:cs="Times New Roman"/>
        </w:rPr>
        <w:t>g</w:t>
      </w:r>
      <w:r w:rsidR="00FD5627" w:rsidRPr="008715A7">
        <w:rPr>
          <w:rFonts w:ascii="Times New Roman" w:hAnsi="Times New Roman" w:cs="Times New Roman"/>
        </w:rPr>
        <w:t xml:space="preserve"> of sample) and biomass (per ng of DNA or RNA).</w:t>
      </w:r>
      <w:r w:rsidR="00BE215E" w:rsidRPr="008715A7">
        <w:rPr>
          <w:rFonts w:ascii="Times New Roman" w:hAnsi="Times New Roman" w:cs="Times New Roman"/>
        </w:rPr>
        <w:t xml:space="preserve"> </w:t>
      </w:r>
      <w:r w:rsidR="00FD5627" w:rsidRPr="008715A7">
        <w:rPr>
          <w:rFonts w:ascii="Times New Roman" w:hAnsi="Times New Roman" w:cs="Times New Roman"/>
        </w:rPr>
        <w:t>GCN</w:t>
      </w:r>
      <w:r w:rsidR="003B69CF" w:rsidRPr="008715A7">
        <w:rPr>
          <w:rFonts w:ascii="Times New Roman" w:hAnsi="Times New Roman" w:cs="Times New Roman"/>
        </w:rPr>
        <w:t>s</w:t>
      </w:r>
      <w:r w:rsidR="00FD5627" w:rsidRPr="008715A7">
        <w:rPr>
          <w:rFonts w:ascii="Times New Roman" w:hAnsi="Times New Roman" w:cs="Times New Roman"/>
        </w:rPr>
        <w:t xml:space="preserve"> per m</w:t>
      </w:r>
      <w:r w:rsidR="00BA3270" w:rsidRPr="008715A7">
        <w:rPr>
          <w:rFonts w:ascii="Times New Roman" w:hAnsi="Times New Roman" w:cs="Times New Roman"/>
        </w:rPr>
        <w:t xml:space="preserve">L </w:t>
      </w:r>
      <w:r w:rsidR="00FD5627" w:rsidRPr="008715A7">
        <w:rPr>
          <w:rFonts w:ascii="Times New Roman" w:hAnsi="Times New Roman" w:cs="Times New Roman"/>
        </w:rPr>
        <w:t xml:space="preserve">of sample were calculated as previously described by </w:t>
      </w:r>
      <w:proofErr w:type="spellStart"/>
      <w:r w:rsidR="00FD5627" w:rsidRPr="008715A7">
        <w:rPr>
          <w:rFonts w:ascii="Times New Roman" w:hAnsi="Times New Roman" w:cs="Times New Roman"/>
        </w:rPr>
        <w:t>Ritalahti</w:t>
      </w:r>
      <w:proofErr w:type="spellEnd"/>
      <w:r w:rsidR="00FD5627" w:rsidRPr="008715A7">
        <w:rPr>
          <w:rFonts w:ascii="Times New Roman" w:hAnsi="Times New Roman" w:cs="Times New Roman"/>
        </w:rPr>
        <w:t xml:space="preserve"> et al. (2006). When calculating </w:t>
      </w:r>
      <w:r w:rsidR="00FF0EDA" w:rsidRPr="008715A7">
        <w:rPr>
          <w:rFonts w:ascii="Times New Roman" w:hAnsi="Times New Roman" w:cs="Times New Roman"/>
        </w:rPr>
        <w:t>GCN</w:t>
      </w:r>
      <w:r w:rsidR="003B69CF" w:rsidRPr="008715A7">
        <w:rPr>
          <w:rFonts w:ascii="Times New Roman" w:hAnsi="Times New Roman" w:cs="Times New Roman"/>
        </w:rPr>
        <w:t>s</w:t>
      </w:r>
      <w:r w:rsidR="004C4F9E" w:rsidRPr="008715A7">
        <w:rPr>
          <w:rFonts w:ascii="Times New Roman" w:hAnsi="Times New Roman" w:cs="Times New Roman"/>
        </w:rPr>
        <w:t xml:space="preserve"> </w:t>
      </w:r>
      <w:r w:rsidR="00FD5627" w:rsidRPr="008715A7">
        <w:rPr>
          <w:rFonts w:ascii="Times New Roman" w:hAnsi="Times New Roman" w:cs="Times New Roman"/>
        </w:rPr>
        <w:t>per m</w:t>
      </w:r>
      <w:r w:rsidR="009D001C" w:rsidRPr="008715A7">
        <w:rPr>
          <w:rFonts w:ascii="Times New Roman" w:hAnsi="Times New Roman" w:cs="Times New Roman"/>
        </w:rPr>
        <w:t>L</w:t>
      </w:r>
      <w:r w:rsidR="00FD5627" w:rsidRPr="008715A7">
        <w:rPr>
          <w:rFonts w:ascii="Times New Roman" w:hAnsi="Times New Roman" w:cs="Times New Roman"/>
        </w:rPr>
        <w:t xml:space="preserve"> </w:t>
      </w:r>
      <w:r w:rsidR="002F5499" w:rsidRPr="008715A7">
        <w:rPr>
          <w:rFonts w:ascii="Times New Roman" w:hAnsi="Times New Roman" w:cs="Times New Roman"/>
        </w:rPr>
        <w:t xml:space="preserve">of </w:t>
      </w:r>
      <w:r w:rsidR="00FD5627" w:rsidRPr="008715A7">
        <w:rPr>
          <w:rFonts w:ascii="Times New Roman" w:hAnsi="Times New Roman" w:cs="Times New Roman"/>
        </w:rPr>
        <w:t xml:space="preserve">sample, the final volume recovered after filtering 140 mL of wastewater sample was used in the formula. For the </w:t>
      </w:r>
      <w:r w:rsidR="009A5CD6" w:rsidRPr="008715A7">
        <w:rPr>
          <w:rFonts w:ascii="Times New Roman" w:hAnsi="Times New Roman" w:cs="Times New Roman"/>
        </w:rPr>
        <w:t>SC</w:t>
      </w:r>
      <w:r w:rsidR="00FD5627" w:rsidRPr="008715A7">
        <w:rPr>
          <w:rFonts w:ascii="Times New Roman" w:hAnsi="Times New Roman" w:cs="Times New Roman"/>
        </w:rPr>
        <w:t xml:space="preserve"> samples, the mass of </w:t>
      </w:r>
      <w:r w:rsidR="009A5CD6" w:rsidRPr="008715A7">
        <w:rPr>
          <w:rFonts w:ascii="Times New Roman" w:hAnsi="Times New Roman" w:cs="Times New Roman"/>
        </w:rPr>
        <w:t>SC</w:t>
      </w:r>
      <w:r w:rsidR="00FD5627" w:rsidRPr="008715A7">
        <w:rPr>
          <w:rFonts w:ascii="Times New Roman" w:hAnsi="Times New Roman" w:cs="Times New Roman"/>
        </w:rPr>
        <w:t xml:space="preserve"> collected was used in the formula</w:t>
      </w:r>
      <w:r w:rsidR="00633A01" w:rsidRPr="008715A7">
        <w:rPr>
          <w:rFonts w:ascii="Times New Roman" w:hAnsi="Times New Roman" w:cs="Times New Roman"/>
        </w:rPr>
        <w:t>, giving results in units of GCN</w:t>
      </w:r>
      <w:r w:rsidR="00654AE7" w:rsidRPr="008715A7">
        <w:rPr>
          <w:rFonts w:ascii="Times New Roman" w:hAnsi="Times New Roman" w:cs="Times New Roman"/>
        </w:rPr>
        <w:t>s</w:t>
      </w:r>
      <w:r w:rsidR="0093673F" w:rsidRPr="008715A7">
        <w:rPr>
          <w:rFonts w:ascii="Times New Roman" w:hAnsi="Times New Roman" w:cs="Times New Roman"/>
        </w:rPr>
        <w:t xml:space="preserve"> per g</w:t>
      </w:r>
      <w:r w:rsidR="00466813" w:rsidRPr="008715A7">
        <w:rPr>
          <w:rFonts w:ascii="Times New Roman" w:hAnsi="Times New Roman" w:cs="Times New Roman"/>
        </w:rPr>
        <w:t xml:space="preserve"> of sample.</w:t>
      </w:r>
    </w:p>
    <w:p w14:paraId="40F34570" w14:textId="77777777" w:rsidR="002A5957" w:rsidRPr="008715A7" w:rsidRDefault="002A5957">
      <w:pPr>
        <w:spacing w:line="480" w:lineRule="auto"/>
        <w:rPr>
          <w:rFonts w:ascii="Times New Roman" w:hAnsi="Times New Roman" w:cs="Times New Roman"/>
        </w:rPr>
      </w:pPr>
    </w:p>
    <w:p w14:paraId="3FCB4952" w14:textId="43AF668E" w:rsidR="005513FB" w:rsidRPr="008715A7" w:rsidRDefault="00854E31" w:rsidP="00443666">
      <w:pPr>
        <w:spacing w:line="480" w:lineRule="auto"/>
        <w:rPr>
          <w:rFonts w:ascii="Times New Roman" w:hAnsi="Times New Roman" w:cs="Times New Roman"/>
        </w:rPr>
      </w:pPr>
      <w:r w:rsidRPr="008715A7">
        <w:rPr>
          <w:rFonts w:ascii="Times New Roman" w:hAnsi="Times New Roman" w:cs="Times New Roman"/>
          <w:b/>
          <w:bCs/>
        </w:rPr>
        <w:t>Collection of Metadata</w:t>
      </w:r>
      <w:r w:rsidR="00B23824" w:rsidRPr="008715A7">
        <w:rPr>
          <w:rFonts w:ascii="Times New Roman" w:hAnsi="Times New Roman" w:cs="Times New Roman"/>
          <w:b/>
          <w:bCs/>
        </w:rPr>
        <w:t xml:space="preserve"> for Sampling Events</w:t>
      </w:r>
      <w:r w:rsidR="006A4A7F" w:rsidRPr="008715A7">
        <w:rPr>
          <w:rFonts w:ascii="Times New Roman" w:hAnsi="Times New Roman" w:cs="Times New Roman"/>
          <w:b/>
          <w:bCs/>
        </w:rPr>
        <w:t xml:space="preserve">. </w:t>
      </w:r>
      <w:r w:rsidR="00CD5B01" w:rsidRPr="008715A7">
        <w:rPr>
          <w:rFonts w:ascii="Times New Roman" w:hAnsi="Times New Roman" w:cs="Times New Roman"/>
        </w:rPr>
        <w:t>To perform Principal Component Analysis (PCA) and Spearman’s rank correlation</w:t>
      </w:r>
      <w:r w:rsidR="004F3F72" w:rsidRPr="008715A7">
        <w:rPr>
          <w:rFonts w:ascii="Times New Roman" w:hAnsi="Times New Roman" w:cs="Times New Roman"/>
        </w:rPr>
        <w:t xml:space="preserve"> analysis </w:t>
      </w:r>
      <w:r w:rsidR="008678B9" w:rsidRPr="008715A7">
        <w:rPr>
          <w:rFonts w:ascii="Times New Roman" w:hAnsi="Times New Roman" w:cs="Times New Roman"/>
        </w:rPr>
        <w:t>for EF samples</w:t>
      </w:r>
      <w:r w:rsidR="00CD5B01" w:rsidRPr="008715A7">
        <w:rPr>
          <w:rFonts w:ascii="Times New Roman" w:hAnsi="Times New Roman" w:cs="Times New Roman"/>
        </w:rPr>
        <w:t>, metadata pertinent to the sampling events was retrieved. Water quality parameters obtained from the NESTP were combined with their October 2019 monitoring data</w:t>
      </w:r>
      <w:r w:rsidR="00477E46" w:rsidRPr="008715A7">
        <w:rPr>
          <w:rFonts w:ascii="Times New Roman" w:hAnsi="Times New Roman" w:cs="Times New Roman"/>
        </w:rPr>
        <w:t xml:space="preserve"> </w:t>
      </w:r>
      <w:sdt>
        <w:sdtPr>
          <w:rPr>
            <w:rFonts w:ascii="Times New Roman" w:hAnsi="Times New Roman" w:cs="Times New Roman"/>
          </w:rPr>
          <w:id w:val="-837620975"/>
          <w:citation/>
        </w:sdtPr>
        <w:sdtEndPr/>
        <w:sdtContent>
          <w:r w:rsidR="00477E46"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Cit19 \l 4105 </w:instrText>
          </w:r>
          <w:r w:rsidR="00477E46"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2019)</w:t>
          </w:r>
          <w:r w:rsidR="00477E46" w:rsidRPr="008715A7">
            <w:rPr>
              <w:rFonts w:ascii="Times New Roman" w:hAnsi="Times New Roman" w:cs="Times New Roman"/>
            </w:rPr>
            <w:fldChar w:fldCharType="end"/>
          </w:r>
        </w:sdtContent>
      </w:sdt>
      <w:r w:rsidR="00CD5B01" w:rsidRPr="008715A7">
        <w:rPr>
          <w:rFonts w:ascii="Times New Roman" w:hAnsi="Times New Roman" w:cs="Times New Roman"/>
        </w:rPr>
        <w:t xml:space="preserve"> </w:t>
      </w:r>
      <w:r w:rsidR="0053333D" w:rsidRPr="008715A7">
        <w:rPr>
          <w:rFonts w:ascii="Times New Roman" w:hAnsi="Times New Roman" w:cs="Times New Roman"/>
        </w:rPr>
        <w:t xml:space="preserve">to complete some of the missing fields. For each value found in neither document, </w:t>
      </w:r>
      <w:r w:rsidR="004960FA" w:rsidRPr="008715A7">
        <w:rPr>
          <w:rFonts w:ascii="Times New Roman" w:hAnsi="Times New Roman" w:cs="Times New Roman"/>
        </w:rPr>
        <w:t xml:space="preserve">data interpolation was performed by taking </w:t>
      </w:r>
      <w:r w:rsidR="0053333D" w:rsidRPr="008715A7">
        <w:rPr>
          <w:rFonts w:ascii="Times New Roman" w:hAnsi="Times New Roman" w:cs="Times New Roman"/>
        </w:rPr>
        <w:t>an average of the corresponding values for the day</w:t>
      </w:r>
      <w:r w:rsidR="00F266A1" w:rsidRPr="008715A7">
        <w:rPr>
          <w:rFonts w:ascii="Times New Roman" w:hAnsi="Times New Roman" w:cs="Times New Roman"/>
        </w:rPr>
        <w:t>s</w:t>
      </w:r>
      <w:r w:rsidR="0053333D" w:rsidRPr="008715A7">
        <w:rPr>
          <w:rFonts w:ascii="Times New Roman" w:hAnsi="Times New Roman" w:cs="Times New Roman"/>
        </w:rPr>
        <w:t xml:space="preserve"> before and after the sampling event</w:t>
      </w:r>
      <w:r w:rsidR="004960FA" w:rsidRPr="008715A7">
        <w:rPr>
          <w:rFonts w:ascii="Times New Roman" w:hAnsi="Times New Roman" w:cs="Times New Roman"/>
        </w:rPr>
        <w:t>.</w:t>
      </w:r>
      <w:r w:rsidR="00BF5210" w:rsidRPr="008715A7">
        <w:rPr>
          <w:rFonts w:ascii="Times New Roman" w:hAnsi="Times New Roman" w:cs="Times New Roman"/>
        </w:rPr>
        <w:t xml:space="preserve"> In addition,</w:t>
      </w:r>
      <w:r w:rsidR="00C871E1" w:rsidRPr="008715A7">
        <w:rPr>
          <w:rFonts w:ascii="Times New Roman" w:hAnsi="Times New Roman" w:cs="Times New Roman"/>
        </w:rPr>
        <w:t xml:space="preserve"> we searched </w:t>
      </w:r>
      <w:r w:rsidR="00BF5210" w:rsidRPr="008715A7">
        <w:rPr>
          <w:rFonts w:ascii="Times New Roman" w:hAnsi="Times New Roman" w:cs="Times New Roman"/>
        </w:rPr>
        <w:t xml:space="preserve">the Government of </w:t>
      </w:r>
      <w:r w:rsidR="00BF5210" w:rsidRPr="008715A7">
        <w:rPr>
          <w:rFonts w:ascii="Times New Roman" w:hAnsi="Times New Roman" w:cs="Times New Roman"/>
        </w:rPr>
        <w:lastRenderedPageBreak/>
        <w:t>Canada’s historical weather data</w:t>
      </w:r>
      <w:r w:rsidR="00C871E1" w:rsidRPr="008715A7">
        <w:rPr>
          <w:rFonts w:ascii="Times New Roman" w:hAnsi="Times New Roman" w:cs="Times New Roman"/>
        </w:rPr>
        <w:t xml:space="preserve">base </w:t>
      </w:r>
      <w:r w:rsidR="00BF5210" w:rsidRPr="008715A7">
        <w:rPr>
          <w:rFonts w:ascii="Times New Roman" w:hAnsi="Times New Roman" w:cs="Times New Roman"/>
        </w:rPr>
        <w:t xml:space="preserve">to obtain the mean temperature on the sampling dates and the total precipitation over three days before each sampling </w:t>
      </w:r>
      <w:r w:rsidR="003513C4" w:rsidRPr="008715A7">
        <w:rPr>
          <w:rFonts w:ascii="Times New Roman" w:hAnsi="Times New Roman" w:cs="Times New Roman"/>
        </w:rPr>
        <w:t>event</w:t>
      </w:r>
      <w:r w:rsidR="006350E5" w:rsidRPr="008715A7">
        <w:rPr>
          <w:rFonts w:ascii="Times New Roman" w:hAnsi="Times New Roman" w:cs="Times New Roman"/>
        </w:rPr>
        <w:t xml:space="preserve"> (hereafter referred to as “precipitation”)</w:t>
      </w:r>
      <w:r w:rsidR="005054AD" w:rsidRPr="008715A7">
        <w:rPr>
          <w:rFonts w:ascii="Times New Roman" w:hAnsi="Times New Roman" w:cs="Times New Roman"/>
        </w:rPr>
        <w:t xml:space="preserve"> </w:t>
      </w:r>
      <w:sdt>
        <w:sdtPr>
          <w:rPr>
            <w:rFonts w:ascii="Times New Roman" w:hAnsi="Times New Roman" w:cs="Times New Roman"/>
          </w:rPr>
          <w:id w:val="711235295"/>
          <w:citation/>
        </w:sdtPr>
        <w:sdtEndPr/>
        <w:sdtContent>
          <w:r w:rsidR="005054AD" w:rsidRPr="008715A7">
            <w:rPr>
              <w:rFonts w:ascii="Times New Roman" w:hAnsi="Times New Roman" w:cs="Times New Roman"/>
            </w:rPr>
            <w:fldChar w:fldCharType="begin"/>
          </w:r>
          <w:r w:rsidR="005054AD" w:rsidRPr="008715A7">
            <w:rPr>
              <w:rFonts w:ascii="Times New Roman" w:hAnsi="Times New Roman" w:cs="Times New Roman"/>
              <w:lang w:val="en-CA"/>
            </w:rPr>
            <w:instrText xml:space="preserve">CITATION Gov21 \l 4105 </w:instrText>
          </w:r>
          <w:r w:rsidR="005054AD" w:rsidRPr="008715A7">
            <w:rPr>
              <w:rFonts w:ascii="Times New Roman" w:hAnsi="Times New Roman" w:cs="Times New Roman"/>
            </w:rPr>
            <w:fldChar w:fldCharType="separate"/>
          </w:r>
          <w:r w:rsidR="00287AD2" w:rsidRPr="008715A7">
            <w:rPr>
              <w:rFonts w:ascii="Times New Roman" w:hAnsi="Times New Roman" w:cs="Times New Roman"/>
              <w:noProof/>
              <w:lang w:val="en-CA"/>
            </w:rPr>
            <w:t>(Environment and Climate Change Canada, 2021)</w:t>
          </w:r>
          <w:r w:rsidR="005054AD" w:rsidRPr="008715A7">
            <w:rPr>
              <w:rFonts w:ascii="Times New Roman" w:hAnsi="Times New Roman" w:cs="Times New Roman"/>
            </w:rPr>
            <w:fldChar w:fldCharType="end"/>
          </w:r>
        </w:sdtContent>
      </w:sdt>
      <w:r w:rsidR="005054AD" w:rsidRPr="008715A7">
        <w:rPr>
          <w:rFonts w:ascii="Times New Roman" w:hAnsi="Times New Roman" w:cs="Times New Roman"/>
        </w:rPr>
        <w:t>.</w:t>
      </w:r>
      <w:r w:rsidR="006350E5" w:rsidRPr="008715A7">
        <w:rPr>
          <w:rFonts w:ascii="Times New Roman" w:hAnsi="Times New Roman" w:cs="Times New Roman"/>
        </w:rPr>
        <w:t xml:space="preserve"> The values for all parameters were </w:t>
      </w:r>
      <w:r w:rsidR="00D059DC" w:rsidRPr="008715A7">
        <w:rPr>
          <w:rFonts w:ascii="Times New Roman" w:hAnsi="Times New Roman" w:cs="Times New Roman"/>
        </w:rPr>
        <w:t>transformed</w:t>
      </w:r>
      <w:r w:rsidR="006350E5" w:rsidRPr="008715A7">
        <w:rPr>
          <w:rFonts w:ascii="Times New Roman" w:hAnsi="Times New Roman" w:cs="Times New Roman"/>
        </w:rPr>
        <w:t xml:space="preserve"> using log</w:t>
      </w:r>
      <w:r w:rsidR="006350E5" w:rsidRPr="008715A7">
        <w:rPr>
          <w:rFonts w:ascii="Times New Roman" w:hAnsi="Times New Roman" w:cs="Times New Roman"/>
          <w:vertAlign w:val="subscript"/>
        </w:rPr>
        <w:t>10</w:t>
      </w:r>
      <w:r w:rsidR="006350E5" w:rsidRPr="008715A7">
        <w:rPr>
          <w:rFonts w:ascii="Times New Roman" w:hAnsi="Times New Roman" w:cs="Times New Roman"/>
        </w:rPr>
        <w:t xml:space="preserve">, </w:t>
      </w:r>
      <w:r w:rsidR="00A77E1B" w:rsidRPr="008715A7">
        <w:rPr>
          <w:rFonts w:ascii="Times New Roman" w:hAnsi="Times New Roman" w:cs="Times New Roman"/>
        </w:rPr>
        <w:t>except for</w:t>
      </w:r>
      <w:r w:rsidR="006350E5" w:rsidRPr="008715A7">
        <w:rPr>
          <w:rFonts w:ascii="Times New Roman" w:hAnsi="Times New Roman" w:cs="Times New Roman"/>
        </w:rPr>
        <w:t xml:space="preserve"> </w:t>
      </w:r>
      <w:r w:rsidR="00D3766D" w:rsidRPr="008715A7">
        <w:rPr>
          <w:rFonts w:ascii="Times New Roman" w:hAnsi="Times New Roman" w:cs="Times New Roman"/>
        </w:rPr>
        <w:t>precipitation due to the presence of zero values.</w:t>
      </w:r>
      <w:r w:rsidR="00D059DC" w:rsidRPr="008715A7">
        <w:rPr>
          <w:rFonts w:ascii="Times New Roman" w:hAnsi="Times New Roman" w:cs="Times New Roman"/>
        </w:rPr>
        <w:t xml:space="preserve"> The</w:t>
      </w:r>
      <w:r w:rsidR="00C60048" w:rsidRPr="008715A7">
        <w:rPr>
          <w:rFonts w:ascii="Times New Roman" w:hAnsi="Times New Roman" w:cs="Times New Roman"/>
        </w:rPr>
        <w:t>se</w:t>
      </w:r>
      <w:r w:rsidR="00D059DC" w:rsidRPr="008715A7">
        <w:rPr>
          <w:rFonts w:ascii="Times New Roman" w:hAnsi="Times New Roman" w:cs="Times New Roman"/>
        </w:rPr>
        <w:t xml:space="preserve"> variables</w:t>
      </w:r>
      <w:r w:rsidR="003E30D6" w:rsidRPr="008715A7">
        <w:rPr>
          <w:rFonts w:ascii="Times New Roman" w:hAnsi="Times New Roman" w:cs="Times New Roman"/>
        </w:rPr>
        <w:t xml:space="preserve"> </w:t>
      </w:r>
      <w:r w:rsidR="00D059DC" w:rsidRPr="008715A7">
        <w:rPr>
          <w:rFonts w:ascii="Times New Roman" w:hAnsi="Times New Roman" w:cs="Times New Roman"/>
        </w:rPr>
        <w:t>were used with log</w:t>
      </w:r>
      <w:r w:rsidR="00D059DC" w:rsidRPr="008715A7">
        <w:rPr>
          <w:rFonts w:ascii="Times New Roman" w:hAnsi="Times New Roman" w:cs="Times New Roman"/>
          <w:vertAlign w:val="subscript"/>
        </w:rPr>
        <w:t>10</w:t>
      </w:r>
      <w:r w:rsidR="00D059DC" w:rsidRPr="008715A7">
        <w:rPr>
          <w:rFonts w:ascii="Times New Roman" w:hAnsi="Times New Roman" w:cs="Times New Roman"/>
        </w:rPr>
        <w:t>-</w:t>
      </w:r>
      <w:r w:rsidR="008678B9" w:rsidRPr="008715A7">
        <w:rPr>
          <w:rFonts w:ascii="Times New Roman" w:hAnsi="Times New Roman" w:cs="Times New Roman"/>
        </w:rPr>
        <w:t xml:space="preserve">transformed </w:t>
      </w:r>
      <w:r w:rsidR="00CC6AAB" w:rsidRPr="008715A7">
        <w:rPr>
          <w:rFonts w:ascii="Times New Roman" w:hAnsi="Times New Roman" w:cs="Times New Roman"/>
        </w:rPr>
        <w:t>GCNs</w:t>
      </w:r>
      <w:r w:rsidR="003E30D6" w:rsidRPr="008715A7">
        <w:rPr>
          <w:rFonts w:ascii="Times New Roman" w:hAnsi="Times New Roman" w:cs="Times New Roman"/>
        </w:rPr>
        <w:t xml:space="preserve"> per mL sample</w:t>
      </w:r>
      <w:r w:rsidR="007F13F1" w:rsidRPr="008715A7">
        <w:rPr>
          <w:rFonts w:ascii="Times New Roman" w:hAnsi="Times New Roman" w:cs="Times New Roman"/>
        </w:rPr>
        <w:t xml:space="preserve"> for </w:t>
      </w:r>
      <w:proofErr w:type="spellStart"/>
      <w:r w:rsidR="001F1C77" w:rsidRPr="008715A7">
        <w:rPr>
          <w:rFonts w:ascii="Times New Roman" w:hAnsi="Times New Roman" w:cs="Times New Roman"/>
        </w:rPr>
        <w:t>AdV</w:t>
      </w:r>
      <w:proofErr w:type="spellEnd"/>
      <w:r w:rsidR="007F13F1" w:rsidRPr="008715A7">
        <w:rPr>
          <w:rFonts w:ascii="Times New Roman" w:hAnsi="Times New Roman" w:cs="Times New Roman"/>
        </w:rPr>
        <w:t xml:space="preserve">, </w:t>
      </w:r>
      <w:proofErr w:type="spellStart"/>
      <w:ins w:id="31" w:author="Miguel Uyaguari" w:date="2021-07-26T22:23:00Z">
        <w:r w:rsidR="001A7325">
          <w:rPr>
            <w:rFonts w:ascii="Times New Roman" w:hAnsi="Times New Roman" w:cs="Times New Roman"/>
          </w:rPr>
          <w:t>c</w:t>
        </w:r>
      </w:ins>
      <w:del w:id="32" w:author="Miguel Uyaguari" w:date="2021-07-26T22:23:00Z">
        <w:r w:rsidR="007F13F1" w:rsidRPr="008715A7" w:rsidDel="001A7325">
          <w:rPr>
            <w:rFonts w:ascii="Times New Roman" w:hAnsi="Times New Roman" w:cs="Times New Roman"/>
          </w:rPr>
          <w:delText>C</w:delText>
        </w:r>
      </w:del>
      <w:r w:rsidR="007F13F1" w:rsidRPr="008715A7">
        <w:rPr>
          <w:rFonts w:ascii="Times New Roman" w:hAnsi="Times New Roman" w:cs="Times New Roman"/>
        </w:rPr>
        <w:t>rAssphage</w:t>
      </w:r>
      <w:proofErr w:type="spellEnd"/>
      <w:r w:rsidR="007F13F1" w:rsidRPr="008715A7">
        <w:rPr>
          <w:rFonts w:ascii="Times New Roman" w:hAnsi="Times New Roman" w:cs="Times New Roman"/>
        </w:rPr>
        <w:t xml:space="preserve">, PMMV, and </w:t>
      </w:r>
      <w:proofErr w:type="spellStart"/>
      <w:r w:rsidR="007F13F1" w:rsidRPr="008715A7">
        <w:rPr>
          <w:rFonts w:ascii="Times New Roman" w:hAnsi="Times New Roman" w:cs="Times New Roman"/>
          <w:i/>
          <w:iCs/>
        </w:rPr>
        <w:t>uidA</w:t>
      </w:r>
      <w:proofErr w:type="spellEnd"/>
      <w:r w:rsidR="007F13F1" w:rsidRPr="008715A7">
        <w:rPr>
          <w:rFonts w:ascii="Times New Roman" w:hAnsi="Times New Roman" w:cs="Times New Roman"/>
        </w:rPr>
        <w:t xml:space="preserve"> (targets with quantifiable qPCR readings for all replicates across all events) as input for downstream analyses</w:t>
      </w:r>
      <w:r w:rsidR="00B814AD" w:rsidRPr="008715A7">
        <w:rPr>
          <w:rFonts w:ascii="Times New Roman" w:hAnsi="Times New Roman" w:cs="Times New Roman"/>
        </w:rPr>
        <w:t xml:space="preserve"> (PCA and Spearman’s rank correlation analysis)</w:t>
      </w:r>
      <w:r w:rsidR="007F13F1" w:rsidRPr="008715A7">
        <w:rPr>
          <w:rFonts w:ascii="Times New Roman" w:hAnsi="Times New Roman" w:cs="Times New Roman"/>
        </w:rPr>
        <w:t>.</w:t>
      </w:r>
    </w:p>
    <w:p w14:paraId="57B2A1FD" w14:textId="77777777" w:rsidR="00D8750B" w:rsidRPr="008715A7" w:rsidRDefault="00D8750B" w:rsidP="00443666">
      <w:pPr>
        <w:spacing w:line="480" w:lineRule="auto"/>
        <w:rPr>
          <w:rFonts w:ascii="Times New Roman" w:hAnsi="Times New Roman" w:cs="Times New Roman"/>
        </w:rPr>
      </w:pPr>
    </w:p>
    <w:p w14:paraId="6388067A" w14:textId="1F043302" w:rsidR="005513FB" w:rsidRPr="008715A7" w:rsidRDefault="005513FB" w:rsidP="00443666">
      <w:pPr>
        <w:spacing w:line="480" w:lineRule="auto"/>
        <w:rPr>
          <w:rFonts w:ascii="Times New Roman" w:hAnsi="Times New Roman" w:cs="Times New Roman"/>
          <w:b/>
          <w:bCs/>
        </w:rPr>
      </w:pPr>
      <w:r w:rsidRPr="008715A7">
        <w:rPr>
          <w:rFonts w:ascii="Times New Roman" w:hAnsi="Times New Roman" w:cs="Times New Roman"/>
          <w:b/>
          <w:bCs/>
        </w:rPr>
        <w:t>Data Handling, Statistical Analysis, and Data Visualizatio</w:t>
      </w:r>
      <w:r w:rsidR="001F628C" w:rsidRPr="008715A7">
        <w:rPr>
          <w:rFonts w:ascii="Times New Roman" w:hAnsi="Times New Roman" w:cs="Times New Roman"/>
          <w:b/>
          <w:bCs/>
        </w:rPr>
        <w:t xml:space="preserve">n. </w:t>
      </w:r>
      <w:r w:rsidRPr="008715A7">
        <w:rPr>
          <w:rFonts w:ascii="Times New Roman" w:hAnsi="Times New Roman" w:cs="Times New Roman"/>
        </w:rPr>
        <w:t>Various applications were employed to process data at different steps of the pipeline. Input data, such as output from the qPCR instrument, was subjected to rudimentary formatting and cleaning in Microsoft Excel, which was then also used to calculate GCNs per mL or g sample and per ng nucleic acid.</w:t>
      </w:r>
      <w:r w:rsidR="00BE5A9D" w:rsidRPr="008715A7">
        <w:rPr>
          <w:rFonts w:ascii="Times New Roman" w:hAnsi="Times New Roman" w:cs="Times New Roman"/>
        </w:rPr>
        <w:t xml:space="preserve"> </w:t>
      </w:r>
    </w:p>
    <w:p w14:paraId="78026B2E" w14:textId="08C584DA" w:rsidR="0046235D"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R</w:t>
      </w:r>
      <w:r w:rsidR="00315C09" w:rsidRPr="008715A7">
        <w:rPr>
          <w:rFonts w:ascii="Times New Roman" w:hAnsi="Times New Roman" w:cs="Times New Roman"/>
        </w:rPr>
        <w:t xml:space="preserve"> </w:t>
      </w:r>
      <w:sdt>
        <w:sdtPr>
          <w:rPr>
            <w:rFonts w:ascii="Times New Roman" w:hAnsi="Times New Roman" w:cs="Times New Roman"/>
          </w:rPr>
          <w:id w:val="-1122149029"/>
          <w:citation/>
        </w:sdtPr>
        <w:sdtEndPr/>
        <w:sdtContent>
          <w:r w:rsidR="00315C09" w:rsidRPr="008715A7">
            <w:rPr>
              <w:rFonts w:ascii="Times New Roman" w:hAnsi="Times New Roman" w:cs="Times New Roman"/>
            </w:rPr>
            <w:fldChar w:fldCharType="begin"/>
          </w:r>
          <w:r w:rsidR="00315C09" w:rsidRPr="008715A7">
            <w:rPr>
              <w:rFonts w:ascii="Times New Roman" w:hAnsi="Times New Roman" w:cs="Times New Roman"/>
              <w:lang w:val="en-CA"/>
            </w:rPr>
            <w:instrText xml:space="preserve">CITATION Tea21 \l 4105 </w:instrText>
          </w:r>
          <w:r w:rsidR="00315C09" w:rsidRPr="008715A7">
            <w:rPr>
              <w:rFonts w:ascii="Times New Roman" w:hAnsi="Times New Roman" w:cs="Times New Roman"/>
            </w:rPr>
            <w:fldChar w:fldCharType="separate"/>
          </w:r>
          <w:r w:rsidR="00287AD2" w:rsidRPr="008715A7">
            <w:rPr>
              <w:rFonts w:ascii="Times New Roman" w:hAnsi="Times New Roman" w:cs="Times New Roman"/>
              <w:noProof/>
              <w:lang w:val="en-CA"/>
            </w:rPr>
            <w:t>(R Core Team, 2021)</w:t>
          </w:r>
          <w:r w:rsidR="00315C09" w:rsidRPr="008715A7">
            <w:rPr>
              <w:rFonts w:ascii="Times New Roman" w:hAnsi="Times New Roman" w:cs="Times New Roman"/>
            </w:rPr>
            <w:fldChar w:fldCharType="end"/>
          </w:r>
        </w:sdtContent>
      </w:sdt>
      <w:r w:rsidR="0067719E" w:rsidRPr="008715A7">
        <w:rPr>
          <w:rFonts w:ascii="Times New Roman" w:hAnsi="Times New Roman" w:cs="Times New Roman"/>
        </w:rPr>
        <w:t xml:space="preserve"> </w:t>
      </w:r>
      <w:r w:rsidRPr="008715A7">
        <w:rPr>
          <w:rFonts w:ascii="Times New Roman" w:hAnsi="Times New Roman" w:cs="Times New Roman"/>
        </w:rPr>
        <w:t>and its integrated development environment RStudio</w:t>
      </w:r>
      <w:r w:rsidR="001B4445" w:rsidRPr="008715A7">
        <w:rPr>
          <w:rFonts w:ascii="Times New Roman" w:hAnsi="Times New Roman" w:cs="Times New Roman"/>
        </w:rPr>
        <w:t xml:space="preserve"> </w:t>
      </w:r>
      <w:sdt>
        <w:sdtPr>
          <w:rPr>
            <w:rFonts w:ascii="Times New Roman" w:hAnsi="Times New Roman" w:cs="Times New Roman"/>
          </w:rPr>
          <w:id w:val="-1021768804"/>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RSt21 \l 4105 </w:instrText>
          </w:r>
          <w:r w:rsidR="001B4445" w:rsidRPr="008715A7">
            <w:rPr>
              <w:rFonts w:ascii="Times New Roman" w:hAnsi="Times New Roman" w:cs="Times New Roman"/>
            </w:rPr>
            <w:fldChar w:fldCharType="separate"/>
          </w:r>
          <w:r w:rsidR="00287AD2" w:rsidRPr="008715A7">
            <w:rPr>
              <w:rFonts w:ascii="Times New Roman" w:hAnsi="Times New Roman" w:cs="Times New Roman"/>
              <w:noProof/>
              <w:lang w:val="en-CA"/>
            </w:rPr>
            <w:t>(RStudio Team, 2021)</w:t>
          </w:r>
          <w:r w:rsidR="001B4445" w:rsidRPr="008715A7">
            <w:rPr>
              <w:rFonts w:ascii="Times New Roman" w:hAnsi="Times New Roman" w:cs="Times New Roman"/>
            </w:rPr>
            <w:fldChar w:fldCharType="end"/>
          </w:r>
        </w:sdtContent>
      </w:sdt>
      <w:r w:rsidRPr="008715A7">
        <w:rPr>
          <w:rFonts w:ascii="Times New Roman" w:hAnsi="Times New Roman" w:cs="Times New Roman"/>
        </w:rPr>
        <w:t xml:space="preserve"> were utilized to further process the data and perform statistical analyses and output visualizations. These operations included general linear models (and estimated pairwise differences) using the package </w:t>
      </w:r>
      <w:proofErr w:type="spellStart"/>
      <w:r w:rsidRPr="008715A7">
        <w:rPr>
          <w:rFonts w:ascii="Times New Roman" w:hAnsi="Times New Roman" w:cs="Times New Roman"/>
          <w:i/>
          <w:iCs/>
        </w:rPr>
        <w:t>sasLM</w:t>
      </w:r>
      <w:proofErr w:type="spellEnd"/>
      <w:r w:rsidR="0064201E" w:rsidRPr="008715A7">
        <w:rPr>
          <w:rFonts w:ascii="Times New Roman" w:hAnsi="Times New Roman" w:cs="Times New Roman"/>
          <w:i/>
          <w:iCs/>
        </w:rPr>
        <w:t xml:space="preserve"> </w:t>
      </w:r>
      <w:r w:rsidR="0064201E" w:rsidRPr="008715A7">
        <w:rPr>
          <w:rFonts w:ascii="Times New Roman" w:hAnsi="Times New Roman" w:cs="Times New Roman"/>
        </w:rPr>
        <w:t>version 0.6.0</w:t>
      </w:r>
      <w:r w:rsidR="001B4445" w:rsidRPr="008715A7">
        <w:rPr>
          <w:rFonts w:ascii="Times New Roman" w:hAnsi="Times New Roman" w:cs="Times New Roman"/>
        </w:rPr>
        <w:t xml:space="preserve"> </w:t>
      </w:r>
      <w:sdt>
        <w:sdtPr>
          <w:rPr>
            <w:rFonts w:ascii="Times New Roman" w:hAnsi="Times New Roman" w:cs="Times New Roman"/>
          </w:rPr>
          <w:id w:val="252628309"/>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Bae21 \l 4105 </w:instrText>
          </w:r>
          <w:r w:rsidR="001B4445" w:rsidRPr="008715A7">
            <w:rPr>
              <w:rFonts w:ascii="Times New Roman" w:hAnsi="Times New Roman" w:cs="Times New Roman"/>
            </w:rPr>
            <w:fldChar w:fldCharType="separate"/>
          </w:r>
          <w:r w:rsidR="00287AD2" w:rsidRPr="008715A7">
            <w:rPr>
              <w:rFonts w:ascii="Times New Roman" w:hAnsi="Times New Roman" w:cs="Times New Roman"/>
              <w:noProof/>
              <w:lang w:val="en-CA"/>
            </w:rPr>
            <w:t>(Bae, 2021)</w:t>
          </w:r>
          <w:r w:rsidR="001B4445" w:rsidRPr="008715A7">
            <w:rPr>
              <w:rFonts w:ascii="Times New Roman" w:hAnsi="Times New Roman" w:cs="Times New Roman"/>
            </w:rPr>
            <w:fldChar w:fldCharType="end"/>
          </w:r>
        </w:sdtContent>
      </w:sdt>
      <w:r w:rsidR="001B4445" w:rsidRPr="008715A7">
        <w:rPr>
          <w:rFonts w:ascii="Times New Roman" w:hAnsi="Times New Roman" w:cs="Times New Roman"/>
        </w:rPr>
        <w:t>,</w:t>
      </w:r>
      <w:r w:rsidRPr="008715A7">
        <w:rPr>
          <w:rFonts w:ascii="Times New Roman" w:hAnsi="Times New Roman" w:cs="Times New Roman"/>
        </w:rPr>
        <w:t xml:space="preserve"> PCA (corresponding biplots were created using the package </w:t>
      </w:r>
      <w:proofErr w:type="spellStart"/>
      <w:r w:rsidRPr="008715A7">
        <w:rPr>
          <w:rFonts w:ascii="Times New Roman" w:hAnsi="Times New Roman" w:cs="Times New Roman"/>
          <w:i/>
          <w:iCs/>
        </w:rPr>
        <w:t>ggbiplot</w:t>
      </w:r>
      <w:proofErr w:type="spellEnd"/>
      <w:r w:rsidR="0064201E" w:rsidRPr="008715A7">
        <w:rPr>
          <w:rFonts w:ascii="Times New Roman" w:hAnsi="Times New Roman" w:cs="Times New Roman"/>
          <w:i/>
          <w:iCs/>
        </w:rPr>
        <w:t xml:space="preserve"> </w:t>
      </w:r>
      <w:r w:rsidR="0064201E" w:rsidRPr="008715A7">
        <w:rPr>
          <w:rFonts w:ascii="Times New Roman" w:hAnsi="Times New Roman" w:cs="Times New Roman"/>
        </w:rPr>
        <w:t>version 0.55</w:t>
      </w:r>
      <w:r w:rsidR="00BF0159" w:rsidRPr="008715A7">
        <w:rPr>
          <w:rFonts w:ascii="Times New Roman" w:hAnsi="Times New Roman" w:cs="Times New Roman"/>
        </w:rPr>
        <w:t xml:space="preserve"> </w:t>
      </w:r>
      <w:sdt>
        <w:sdtPr>
          <w:rPr>
            <w:rFonts w:ascii="Times New Roman" w:hAnsi="Times New Roman" w:cs="Times New Roman"/>
          </w:rPr>
          <w:id w:val="1851518481"/>
          <w:citation/>
        </w:sdtPr>
        <w:sdtEndPr/>
        <w:sdtContent>
          <w:r w:rsidR="00BF0159" w:rsidRPr="008715A7">
            <w:rPr>
              <w:rFonts w:ascii="Times New Roman" w:hAnsi="Times New Roman" w:cs="Times New Roman"/>
            </w:rPr>
            <w:fldChar w:fldCharType="begin"/>
          </w:r>
          <w:r w:rsidR="00BF0159" w:rsidRPr="008715A7">
            <w:rPr>
              <w:rFonts w:ascii="Times New Roman" w:hAnsi="Times New Roman" w:cs="Times New Roman"/>
              <w:lang w:val="en-CA"/>
            </w:rPr>
            <w:instrText xml:space="preserve"> CITATION VuV11 \l 4105 </w:instrText>
          </w:r>
          <w:r w:rsidR="00BF0159" w:rsidRPr="008715A7">
            <w:rPr>
              <w:rFonts w:ascii="Times New Roman" w:hAnsi="Times New Roman" w:cs="Times New Roman"/>
            </w:rPr>
            <w:fldChar w:fldCharType="separate"/>
          </w:r>
          <w:r w:rsidR="00287AD2" w:rsidRPr="008715A7">
            <w:rPr>
              <w:rFonts w:ascii="Times New Roman" w:hAnsi="Times New Roman" w:cs="Times New Roman"/>
              <w:noProof/>
              <w:lang w:val="en-CA"/>
            </w:rPr>
            <w:t>(Vu, 2011)</w:t>
          </w:r>
          <w:r w:rsidR="00BF0159" w:rsidRPr="008715A7">
            <w:rPr>
              <w:rFonts w:ascii="Times New Roman" w:hAnsi="Times New Roman" w:cs="Times New Roman"/>
            </w:rPr>
            <w:fldChar w:fldCharType="end"/>
          </w:r>
        </w:sdtContent>
      </w:sdt>
      <w:r w:rsidR="00C110A5" w:rsidRPr="008715A7">
        <w:rPr>
          <w:rFonts w:ascii="Times New Roman" w:hAnsi="Times New Roman" w:cs="Times New Roman"/>
        </w:rPr>
        <w:t>)</w:t>
      </w:r>
      <w:r w:rsidR="00BF0159" w:rsidRPr="008715A7">
        <w:rPr>
          <w:rFonts w:ascii="Times New Roman" w:hAnsi="Times New Roman" w:cs="Times New Roman"/>
        </w:rPr>
        <w:t xml:space="preserve">, </w:t>
      </w:r>
      <w:r w:rsidRPr="008715A7">
        <w:rPr>
          <w:rFonts w:ascii="Times New Roman" w:hAnsi="Times New Roman" w:cs="Times New Roman"/>
        </w:rPr>
        <w:t xml:space="preserve">and Spearman’s correlation matrix using the package </w:t>
      </w:r>
      <w:proofErr w:type="spellStart"/>
      <w:r w:rsidRPr="008715A7">
        <w:rPr>
          <w:rFonts w:ascii="Times New Roman" w:hAnsi="Times New Roman" w:cs="Times New Roman"/>
          <w:i/>
          <w:iCs/>
        </w:rPr>
        <w:t>Hmisc</w:t>
      </w:r>
      <w:proofErr w:type="spellEnd"/>
      <w:r w:rsidR="00077DAB" w:rsidRPr="008715A7">
        <w:rPr>
          <w:rFonts w:ascii="Times New Roman" w:hAnsi="Times New Roman" w:cs="Times New Roman"/>
          <w:i/>
          <w:iCs/>
        </w:rPr>
        <w:t xml:space="preserve"> </w:t>
      </w:r>
      <w:r w:rsidR="00077DAB" w:rsidRPr="008715A7">
        <w:rPr>
          <w:rFonts w:ascii="Times New Roman" w:hAnsi="Times New Roman" w:cs="Times New Roman"/>
        </w:rPr>
        <w:t>version 4.5-0</w:t>
      </w:r>
      <w:r w:rsidR="00C110A5" w:rsidRPr="008715A7">
        <w:rPr>
          <w:rFonts w:ascii="Times New Roman" w:hAnsi="Times New Roman" w:cs="Times New Roman"/>
        </w:rPr>
        <w:t xml:space="preserve"> </w:t>
      </w:r>
      <w:sdt>
        <w:sdtPr>
          <w:rPr>
            <w:rFonts w:ascii="Times New Roman" w:hAnsi="Times New Roman" w:cs="Times New Roman"/>
          </w:rPr>
          <w:id w:val="-1909067318"/>
          <w:citation/>
        </w:sdtPr>
        <w:sdtEndPr/>
        <w:sdtContent>
          <w:r w:rsidR="00C110A5" w:rsidRPr="008715A7">
            <w:rPr>
              <w:rFonts w:ascii="Times New Roman" w:hAnsi="Times New Roman" w:cs="Times New Roman"/>
            </w:rPr>
            <w:fldChar w:fldCharType="begin"/>
          </w:r>
          <w:r w:rsidR="00C110A5" w:rsidRPr="008715A7">
            <w:rPr>
              <w:rFonts w:ascii="Times New Roman" w:hAnsi="Times New Roman" w:cs="Times New Roman"/>
              <w:lang w:val="en-CA"/>
            </w:rPr>
            <w:instrText xml:space="preserve">CITATION Fra \l 4105 </w:instrText>
          </w:r>
          <w:r w:rsidR="00C110A5" w:rsidRPr="008715A7">
            <w:rPr>
              <w:rFonts w:ascii="Times New Roman" w:hAnsi="Times New Roman" w:cs="Times New Roman"/>
            </w:rPr>
            <w:fldChar w:fldCharType="separate"/>
          </w:r>
          <w:r w:rsidR="00287AD2" w:rsidRPr="008715A7">
            <w:rPr>
              <w:rFonts w:ascii="Times New Roman" w:hAnsi="Times New Roman" w:cs="Times New Roman"/>
              <w:noProof/>
              <w:lang w:val="en-CA"/>
            </w:rPr>
            <w:t>(Harrell Jr., 2021)</w:t>
          </w:r>
          <w:r w:rsidR="00C110A5" w:rsidRPr="008715A7">
            <w:rPr>
              <w:rFonts w:ascii="Times New Roman" w:hAnsi="Times New Roman" w:cs="Times New Roman"/>
            </w:rPr>
            <w:fldChar w:fldCharType="end"/>
          </w:r>
        </w:sdtContent>
      </w:sdt>
      <w:r w:rsidRPr="008715A7">
        <w:rPr>
          <w:rFonts w:ascii="Times New Roman" w:hAnsi="Times New Roman" w:cs="Times New Roman"/>
        </w:rPr>
        <w:t xml:space="preserve">. The package </w:t>
      </w:r>
      <w:r w:rsidRPr="008715A7">
        <w:rPr>
          <w:rFonts w:ascii="Times New Roman" w:hAnsi="Times New Roman" w:cs="Times New Roman"/>
          <w:i/>
          <w:iCs/>
        </w:rPr>
        <w:t>reshape2</w:t>
      </w:r>
      <w:r w:rsidR="00E32E77" w:rsidRPr="008715A7">
        <w:rPr>
          <w:rFonts w:ascii="Times New Roman" w:hAnsi="Times New Roman" w:cs="Times New Roman"/>
          <w:i/>
          <w:iCs/>
        </w:rPr>
        <w:t xml:space="preserve"> </w:t>
      </w:r>
      <w:r w:rsidR="00EC4DE6" w:rsidRPr="008715A7">
        <w:rPr>
          <w:rFonts w:ascii="Times New Roman" w:hAnsi="Times New Roman" w:cs="Times New Roman"/>
        </w:rPr>
        <w:t>ver</w:t>
      </w:r>
      <w:r w:rsidR="00C110A5" w:rsidRPr="008715A7">
        <w:rPr>
          <w:rFonts w:ascii="Times New Roman" w:hAnsi="Times New Roman" w:cs="Times New Roman"/>
        </w:rPr>
        <w:t>s</w:t>
      </w:r>
      <w:r w:rsidR="00EC4DE6" w:rsidRPr="008715A7">
        <w:rPr>
          <w:rFonts w:ascii="Times New Roman" w:hAnsi="Times New Roman" w:cs="Times New Roman"/>
        </w:rPr>
        <w:t>ion 1.4.4</w:t>
      </w:r>
      <w:r w:rsidRPr="008715A7">
        <w:rPr>
          <w:rFonts w:ascii="Times New Roman" w:hAnsi="Times New Roman" w:cs="Times New Roman"/>
        </w:rPr>
        <w:t xml:space="preserve"> </w:t>
      </w:r>
      <w:sdt>
        <w:sdtPr>
          <w:rPr>
            <w:rFonts w:ascii="Times New Roman" w:hAnsi="Times New Roman" w:cs="Times New Roman"/>
          </w:rPr>
          <w:id w:val="1127587921"/>
          <w:citation/>
        </w:sdtPr>
        <w:sdtEndPr/>
        <w:sdtContent>
          <w:r w:rsidR="00A376A2" w:rsidRPr="008715A7">
            <w:rPr>
              <w:rFonts w:ascii="Times New Roman" w:hAnsi="Times New Roman" w:cs="Times New Roman"/>
            </w:rPr>
            <w:fldChar w:fldCharType="begin"/>
          </w:r>
          <w:r w:rsidR="00A376A2" w:rsidRPr="008715A7">
            <w:rPr>
              <w:rFonts w:ascii="Times New Roman" w:hAnsi="Times New Roman" w:cs="Times New Roman"/>
              <w:lang w:val="en-CA"/>
            </w:rPr>
            <w:instrText xml:space="preserve"> CITATION Wic20 \l 4105 </w:instrText>
          </w:r>
          <w:r w:rsidR="00A376A2" w:rsidRPr="008715A7">
            <w:rPr>
              <w:rFonts w:ascii="Times New Roman" w:hAnsi="Times New Roman" w:cs="Times New Roman"/>
            </w:rPr>
            <w:fldChar w:fldCharType="separate"/>
          </w:r>
          <w:r w:rsidR="00287AD2" w:rsidRPr="008715A7">
            <w:rPr>
              <w:rFonts w:ascii="Times New Roman" w:hAnsi="Times New Roman" w:cs="Times New Roman"/>
              <w:noProof/>
              <w:lang w:val="en-CA"/>
            </w:rPr>
            <w:t>(Wickham, reshape2: Flexibly Reshape Data: A Reboot of the Reshape Package, 2020)</w:t>
          </w:r>
          <w:r w:rsidR="00A376A2" w:rsidRPr="008715A7">
            <w:rPr>
              <w:rFonts w:ascii="Times New Roman" w:hAnsi="Times New Roman" w:cs="Times New Roman"/>
            </w:rPr>
            <w:fldChar w:fldCharType="end"/>
          </w:r>
        </w:sdtContent>
      </w:sdt>
      <w:r w:rsidR="00A376A2" w:rsidRPr="008715A7">
        <w:rPr>
          <w:rFonts w:ascii="Times New Roman" w:hAnsi="Times New Roman" w:cs="Times New Roman"/>
        </w:rPr>
        <w:t xml:space="preserve"> </w:t>
      </w:r>
      <w:r w:rsidRPr="008715A7">
        <w:rPr>
          <w:rFonts w:ascii="Times New Roman" w:hAnsi="Times New Roman" w:cs="Times New Roman"/>
        </w:rPr>
        <w:t xml:space="preserve">was used to reformat these correlation matrices to make them more compatible with other data-handling tools. </w:t>
      </w:r>
      <w:r w:rsidR="00FC431B" w:rsidRPr="008715A7">
        <w:rPr>
          <w:rFonts w:ascii="Times New Roman" w:hAnsi="Times New Roman" w:cs="Times New Roman"/>
        </w:rPr>
        <w:t xml:space="preserve">Other packages utilized but not mentioned here </w:t>
      </w:r>
      <w:r w:rsidRPr="008715A7">
        <w:rPr>
          <w:rFonts w:ascii="Times New Roman" w:hAnsi="Times New Roman" w:cs="Times New Roman"/>
        </w:rPr>
        <w:t xml:space="preserve">will be further detailed in </w:t>
      </w:r>
      <w:r w:rsidRPr="008715A7">
        <w:rPr>
          <w:rFonts w:ascii="Times New Roman" w:hAnsi="Times New Roman" w:cs="Times New Roman"/>
        </w:rPr>
        <w:lastRenderedPageBreak/>
        <w:t>Supplementary Materials</w:t>
      </w:r>
      <w:r w:rsidR="005170F2" w:rsidRPr="008715A7">
        <w:rPr>
          <w:rFonts w:ascii="Times New Roman" w:hAnsi="Times New Roman" w:cs="Times New Roman"/>
        </w:rPr>
        <w:t xml:space="preserve"> </w:t>
      </w:r>
      <w:r w:rsidR="00B44974" w:rsidRPr="008715A7">
        <w:rPr>
          <w:rFonts w:ascii="Times New Roman" w:hAnsi="Times New Roman" w:cs="Times New Roman"/>
        </w:rPr>
        <w:t>(</w:t>
      </w:r>
      <w:r w:rsidR="00B44974" w:rsidRPr="008715A7">
        <w:rPr>
          <w:rFonts w:ascii="Times New Roman" w:hAnsi="Times New Roman" w:cs="Times New Roman"/>
          <w:i/>
          <w:iCs/>
        </w:rPr>
        <w:t>Table S2</w:t>
      </w:r>
      <w:r w:rsidR="00B44974" w:rsidRPr="008715A7">
        <w:rPr>
          <w:rFonts w:ascii="Times New Roman" w:hAnsi="Times New Roman" w:cs="Times New Roman"/>
        </w:rPr>
        <w:t>).</w:t>
      </w:r>
      <w:r w:rsidR="00C71B0A" w:rsidRPr="008715A7">
        <w:rPr>
          <w:rFonts w:ascii="Times New Roman" w:hAnsi="Times New Roman" w:cs="Times New Roman"/>
        </w:rPr>
        <w:t xml:space="preserve"> </w:t>
      </w:r>
      <w:r w:rsidRPr="008715A7">
        <w:rPr>
          <w:rFonts w:ascii="Times New Roman" w:hAnsi="Times New Roman" w:cs="Times New Roman"/>
        </w:rPr>
        <w:t>The R script used for analysis can be found on GitHub (</w:t>
      </w:r>
      <w:proofErr w:type="gramStart"/>
      <w:r w:rsidR="00590B90" w:rsidRPr="008715A7">
        <w:rPr>
          <w:rFonts w:ascii="Times New Roman" w:hAnsi="Times New Roman" w:cs="Times New Roman"/>
        </w:rPr>
        <w:t>https://git.io/J8VUl</w:t>
      </w:r>
      <w:r w:rsidR="00590B90" w:rsidRPr="008715A7" w:rsidDel="00590B90">
        <w:rPr>
          <w:rFonts w:ascii="Times New Roman" w:hAnsi="Times New Roman" w:cs="Times New Roman"/>
        </w:rPr>
        <w:t xml:space="preserve"> </w:t>
      </w:r>
      <w:r w:rsidRPr="008715A7">
        <w:rPr>
          <w:rFonts w:ascii="Times New Roman" w:hAnsi="Times New Roman" w:cs="Times New Roman"/>
        </w:rPr>
        <w:t>)</w:t>
      </w:r>
      <w:proofErr w:type="gramEnd"/>
      <w:r w:rsidRPr="008715A7">
        <w:rPr>
          <w:rFonts w:ascii="Times New Roman" w:hAnsi="Times New Roman" w:cs="Times New Roman"/>
        </w:rPr>
        <w:t>.</w:t>
      </w:r>
    </w:p>
    <w:p w14:paraId="63F2C40D" w14:textId="0639F1EB" w:rsidR="004B7A15"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Another software involved in data visualization was Tableau. Specifically, it was used to generate boxplots for GCNs per mL or g sample and per ng nucleic acid, as well as the heatmap representing the above-mentioned Spearman correlation matrix</w:t>
      </w:r>
      <w:r w:rsidR="004B7A15" w:rsidRPr="008715A7">
        <w:rPr>
          <w:rFonts w:ascii="Times New Roman" w:hAnsi="Times New Roman" w:cs="Times New Roman"/>
        </w:rPr>
        <w:t>.</w:t>
      </w:r>
    </w:p>
    <w:p w14:paraId="6FBCB235" w14:textId="4C68E480" w:rsidR="005513FB"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For all tests, a p-value of 0.05 was assumed to be the minimum level of significance</w:t>
      </w:r>
      <w:r w:rsidR="00F357C7" w:rsidRPr="008715A7">
        <w:rPr>
          <w:rFonts w:ascii="Times New Roman" w:hAnsi="Times New Roman" w:cs="Times New Roman"/>
        </w:rPr>
        <w:t>.</w:t>
      </w:r>
    </w:p>
    <w:p w14:paraId="6F12EB3F" w14:textId="43D7CD8B" w:rsidR="004B7A15" w:rsidRPr="008715A7" w:rsidRDefault="004B7A15" w:rsidP="00443666">
      <w:pPr>
        <w:spacing w:line="480" w:lineRule="auto"/>
        <w:rPr>
          <w:rFonts w:ascii="Times New Roman" w:hAnsi="Times New Roman" w:cs="Times New Roman"/>
        </w:rPr>
      </w:pPr>
    </w:p>
    <w:p w14:paraId="590F070B" w14:textId="1C864F87" w:rsidR="004B7A15" w:rsidRPr="008715A7" w:rsidRDefault="004B7A15"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t>RESULTS</w:t>
      </w:r>
      <w:r w:rsidRPr="008715A7">
        <w:rPr>
          <w:rFonts w:ascii="Times New Roman" w:hAnsi="Times New Roman" w:cs="Times New Roman"/>
          <w:b/>
          <w:bCs/>
          <w:sz w:val="24"/>
          <w:szCs w:val="24"/>
        </w:rPr>
        <w:t xml:space="preserve"> </w:t>
      </w:r>
    </w:p>
    <w:p w14:paraId="308E2835" w14:textId="77777777" w:rsidR="004B7A15" w:rsidRPr="008715A7" w:rsidRDefault="004B7A15"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For our assessment of the ultrafiltration method used in this study, the recovery efficiency of Armored RNA as measured by RT-qPCR was estimated to be between 7.14% and 8.64% for both raw sewage samples. </w:t>
      </w:r>
    </w:p>
    <w:p w14:paraId="5E326D4F" w14:textId="61F7C0AB"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GCN values for the DNA and RNA viruses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were transformed into log</w:t>
      </w:r>
      <w:r w:rsidRPr="008715A7">
        <w:rPr>
          <w:rFonts w:ascii="Times New Roman" w:hAnsi="Times New Roman" w:cs="Times New Roman"/>
          <w:vertAlign w:val="subscript"/>
        </w:rPr>
        <w:t>10</w:t>
      </w:r>
      <w:r w:rsidRPr="008715A7">
        <w:rPr>
          <w:rFonts w:ascii="Times New Roman" w:hAnsi="Times New Roman" w:cs="Times New Roman"/>
        </w:rPr>
        <w:t xml:space="preserve"> form. These values then ran a general linear model Tukey-Kramer analysis, and the means of each wastewater processing stage for each target were analyzed. The GCNs were expressed in terms of volume (mL) or weight (g) of sample and biomass (ng of nucleic acids)</w:t>
      </w:r>
      <w:r w:rsidR="00FA4D94" w:rsidRPr="008715A7">
        <w:rPr>
          <w:rFonts w:ascii="Times New Roman" w:hAnsi="Times New Roman" w:cs="Times New Roman"/>
        </w:rPr>
        <w:t xml:space="preserve">. </w:t>
      </w:r>
      <w:r w:rsidRPr="008715A7">
        <w:rPr>
          <w:rFonts w:ascii="Times New Roman" w:hAnsi="Times New Roman" w:cs="Times New Roman"/>
        </w:rPr>
        <w:t xml:space="preserve">The presence of DNA and RNA viral gene copies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 xml:space="preserve">in the Milli-Q water (negative control) samples across all Events 1-4 were negative. The orange-dotted lines in </w:t>
      </w:r>
      <w:r w:rsidRPr="008715A7">
        <w:rPr>
          <w:rFonts w:ascii="Times New Roman" w:hAnsi="Times New Roman" w:cs="Times New Roman"/>
          <w:i/>
          <w:iCs/>
        </w:rPr>
        <w:t>Figs</w:t>
      </w:r>
      <w:r w:rsidR="00AC6D59" w:rsidRPr="008715A7">
        <w:rPr>
          <w:rFonts w:ascii="Times New Roman" w:hAnsi="Times New Roman" w:cs="Times New Roman"/>
          <w:i/>
          <w:iCs/>
        </w:rPr>
        <w:t>.</w:t>
      </w:r>
      <w:r w:rsidRPr="008715A7">
        <w:rPr>
          <w:rFonts w:ascii="Times New Roman" w:hAnsi="Times New Roman" w:cs="Times New Roman"/>
          <w:i/>
          <w:iCs/>
        </w:rPr>
        <w:t xml:space="preserve"> 2-6</w:t>
      </w:r>
      <w:r w:rsidRPr="008715A7">
        <w:rPr>
          <w:rFonts w:ascii="Times New Roman" w:hAnsi="Times New Roman" w:cs="Times New Roman"/>
        </w:rPr>
        <w:t xml:space="preserve"> indicate the mean of the number of gene copies of each wastewater treatment sample across all events.</w:t>
      </w:r>
    </w:p>
    <w:p w14:paraId="25053120" w14:textId="128C4483"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RS were not significantly different (p-values ranged between 0.0547 and 0.7986) </w:t>
      </w:r>
      <w:r w:rsidR="00AC5F99" w:rsidRPr="008715A7">
        <w:rPr>
          <w:rFonts w:ascii="Times New Roman" w:hAnsi="Times New Roman" w:cs="Times New Roman"/>
        </w:rPr>
        <w:t>compared to</w:t>
      </w:r>
      <w:r w:rsidRPr="008715A7">
        <w:rPr>
          <w:rFonts w:ascii="Times New Roman" w:hAnsi="Times New Roman" w:cs="Times New Roman"/>
        </w:rPr>
        <w:t xml:space="preserve"> 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EF for the DNA enteric viruses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and </w:t>
      </w:r>
      <w:proofErr w:type="spellStart"/>
      <w:ins w:id="33" w:author="Miguel Uyaguari" w:date="2021-07-26T22:23:00Z">
        <w:r w:rsidR="001A7325">
          <w:rPr>
            <w:rFonts w:ascii="Times New Roman" w:hAnsi="Times New Roman" w:cs="Times New Roman"/>
          </w:rPr>
          <w:t>c</w:t>
        </w:r>
      </w:ins>
      <w:del w:id="34"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w:t>
      </w:r>
      <w:r w:rsidR="0033179B" w:rsidRPr="008715A7">
        <w:rPr>
          <w:rFonts w:ascii="Times New Roman" w:hAnsi="Times New Roman" w:cs="Times New Roman"/>
        </w:rPr>
        <w:t xml:space="preserve"> (</w:t>
      </w:r>
      <w:r w:rsidR="0033179B" w:rsidRPr="008715A7">
        <w:rPr>
          <w:rFonts w:ascii="Times New Roman" w:hAnsi="Times New Roman" w:cs="Times New Roman"/>
          <w:i/>
          <w:iCs/>
        </w:rPr>
        <w:t>Fig. 2</w:t>
      </w:r>
      <w:r w:rsidR="0033179B" w:rsidRPr="008715A7">
        <w:rPr>
          <w:rFonts w:ascii="Times New Roman" w:hAnsi="Times New Roman" w:cs="Times New Roman"/>
        </w:rPr>
        <w:t>)</w:t>
      </w:r>
      <w:r w:rsidRPr="008715A7">
        <w:rPr>
          <w:rFonts w:ascii="Times New Roman" w:hAnsi="Times New Roman" w:cs="Times New Roman"/>
        </w:rPr>
        <w:t>, PMMV</w:t>
      </w:r>
      <w:r w:rsidR="0033179B" w:rsidRPr="008715A7">
        <w:rPr>
          <w:rFonts w:ascii="Times New Roman" w:hAnsi="Times New Roman" w:cs="Times New Roman"/>
        </w:rPr>
        <w:t xml:space="preserve"> (</w:t>
      </w:r>
      <w:r w:rsidR="0033179B" w:rsidRPr="008715A7">
        <w:rPr>
          <w:rFonts w:ascii="Times New Roman" w:hAnsi="Times New Roman" w:cs="Times New Roman"/>
          <w:i/>
          <w:iCs/>
        </w:rPr>
        <w:t>Fig. 3</w:t>
      </w:r>
      <w:r w:rsidR="0033179B" w:rsidRPr="008715A7">
        <w:rPr>
          <w:rFonts w:ascii="Times New Roman" w:hAnsi="Times New Roman" w:cs="Times New Roman"/>
        </w:rPr>
        <w:t>)</w:t>
      </w:r>
      <w:r w:rsidRPr="008715A7">
        <w:rPr>
          <w:rFonts w:ascii="Times New Roman" w:hAnsi="Times New Roman" w:cs="Times New Roman"/>
        </w:rPr>
        <w:t xml:space="preserve">,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w:t>
      </w:r>
      <w:r w:rsidRPr="008715A7">
        <w:rPr>
          <w:rFonts w:ascii="Times New Roman" w:hAnsi="Times New Roman" w:cs="Times New Roman"/>
          <w:i/>
        </w:rPr>
        <w:t>E. coli</w:t>
      </w:r>
      <w:r w:rsidRPr="008715A7">
        <w:rPr>
          <w:rFonts w:ascii="Times New Roman" w:hAnsi="Times New Roman" w:cs="Times New Roman"/>
        </w:rPr>
        <w:t xml:space="preserve">) </w:t>
      </w:r>
      <w:r w:rsidR="0033179B" w:rsidRPr="008715A7">
        <w:rPr>
          <w:rFonts w:ascii="Times New Roman" w:hAnsi="Times New Roman" w:cs="Times New Roman"/>
        </w:rPr>
        <w:t>(</w:t>
      </w:r>
      <w:r w:rsidR="0033179B" w:rsidRPr="008715A7">
        <w:rPr>
          <w:rFonts w:ascii="Times New Roman" w:hAnsi="Times New Roman" w:cs="Times New Roman"/>
          <w:i/>
          <w:iCs/>
        </w:rPr>
        <w:t>Fig. 4</w:t>
      </w:r>
      <w:r w:rsidR="002C3147" w:rsidRPr="008715A7">
        <w:rPr>
          <w:rFonts w:ascii="Times New Roman" w:hAnsi="Times New Roman" w:cs="Times New Roman"/>
        </w:rPr>
        <w:t>)</w:t>
      </w:r>
      <w:r w:rsidR="0033179B" w:rsidRPr="008715A7">
        <w:rPr>
          <w:rFonts w:ascii="Times New Roman" w:hAnsi="Times New Roman" w:cs="Times New Roman"/>
        </w:rPr>
        <w:t xml:space="preserve"> </w:t>
      </w:r>
      <w:r w:rsidRPr="008715A7">
        <w:rPr>
          <w:rFonts w:ascii="Times New Roman" w:hAnsi="Times New Roman" w:cs="Times New Roman"/>
        </w:rPr>
        <w:t xml:space="preserve">in terms of both volume and biomass. However, the average </w:t>
      </w:r>
      <w:r w:rsidR="00AC5F99" w:rsidRPr="008715A7">
        <w:rPr>
          <w:rFonts w:ascii="Times New Roman" w:hAnsi="Times New Roman" w:cs="Times New Roman"/>
        </w:rPr>
        <w:t>GCNs</w:t>
      </w:r>
      <w:r w:rsidRPr="008715A7">
        <w:rPr>
          <w:rFonts w:ascii="Times New Roman" w:hAnsi="Times New Roman" w:cs="Times New Roman"/>
        </w:rPr>
        <w:t xml:space="preserve"> of the DNA enteric viruses assessed in </w:t>
      </w:r>
      <w:r w:rsidRPr="008715A7">
        <w:rPr>
          <w:rFonts w:ascii="Times New Roman" w:hAnsi="Times New Roman" w:cs="Times New Roman"/>
        </w:rPr>
        <w:lastRenderedPageBreak/>
        <w:t xml:space="preserve">AS was significantly and consistently lower compared to RS. Corresponding reductions in gene copies per volume and gene copies per biomass were also seen for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xml:space="preserve">, although these reductions were not statistically significant, with p-values being 0.8769 for the former and 0.6353 for the latter. For all the aforementioned targets, there was a relatively higher number of gene copies observed in the EF across all events compared to AS samples. </w:t>
      </w:r>
    </w:p>
    <w:p w14:paraId="6B03868F" w14:textId="6C1A45B2" w:rsidR="004B7A15" w:rsidRPr="008715A7" w:rsidRDefault="004B7A15" w:rsidP="00443666">
      <w:pPr>
        <w:spacing w:line="480" w:lineRule="auto"/>
        <w:contextualSpacing/>
        <w:rPr>
          <w:rFonts w:ascii="Times New Roman" w:hAnsi="Times New Roman" w:cs="Times New Roman"/>
        </w:rPr>
      </w:pP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were also targets for our study. Box plots of their GCNs across the different wastewater stages throughout Events 1-4 can be found in Supplementary Materials (</w:t>
      </w:r>
      <w:r w:rsidRPr="008715A7">
        <w:rPr>
          <w:rFonts w:ascii="Times New Roman" w:hAnsi="Times New Roman" w:cs="Times New Roman"/>
          <w:i/>
          <w:iCs/>
        </w:rPr>
        <w:t>Fi</w:t>
      </w:r>
      <w:r w:rsidR="003F78FC" w:rsidRPr="008715A7">
        <w:rPr>
          <w:rFonts w:ascii="Times New Roman" w:hAnsi="Times New Roman" w:cs="Times New Roman"/>
          <w:i/>
          <w:iCs/>
        </w:rPr>
        <w:t>g.</w:t>
      </w:r>
      <w:r w:rsidRPr="008715A7">
        <w:rPr>
          <w:rFonts w:ascii="Times New Roman" w:hAnsi="Times New Roman" w:cs="Times New Roman"/>
          <w:i/>
          <w:iCs/>
        </w:rPr>
        <w:t xml:space="preserve"> S1</w:t>
      </w:r>
      <w:r w:rsidRPr="008715A7">
        <w:rPr>
          <w:rFonts w:ascii="Times New Roman" w:hAnsi="Times New Roman" w:cs="Times New Roman"/>
        </w:rPr>
        <w:t>). In Events 1 and 2 (</w:t>
      </w:r>
      <w:r w:rsidR="00DB3ECE" w:rsidRPr="008715A7">
        <w:rPr>
          <w:rFonts w:ascii="Times New Roman" w:hAnsi="Times New Roman" w:cs="Times New Roman"/>
        </w:rPr>
        <w:t>F</w:t>
      </w:r>
      <w:r w:rsidRPr="008715A7">
        <w:rPr>
          <w:rFonts w:ascii="Times New Roman" w:hAnsi="Times New Roman" w:cs="Times New Roman"/>
        </w:rPr>
        <w:t xml:space="preserve">all season),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w:t>
      </w:r>
      <w:r w:rsidR="00DB3ECE" w:rsidRPr="008715A7">
        <w:rPr>
          <w:rFonts w:ascii="Times New Roman" w:hAnsi="Times New Roman" w:cs="Times New Roman"/>
        </w:rPr>
        <w:t>was</w:t>
      </w:r>
      <w:r w:rsidRPr="008715A7">
        <w:rPr>
          <w:rFonts w:ascii="Times New Roman" w:hAnsi="Times New Roman" w:cs="Times New Roman"/>
        </w:rPr>
        <w:t xml:space="preserve"> below qPCR detection limits for all samples (RS, AS, and EF). </w:t>
      </w:r>
      <w:proofErr w:type="gramStart"/>
      <w:r w:rsidRPr="008715A7">
        <w:rPr>
          <w:rFonts w:ascii="Times New Roman" w:hAnsi="Times New Roman" w:cs="Times New Roman"/>
        </w:rPr>
        <w:t>Also</w:t>
      </w:r>
      <w:proofErr w:type="gramEnd"/>
      <w:r w:rsidRPr="008715A7">
        <w:rPr>
          <w:rFonts w:ascii="Times New Roman" w:hAnsi="Times New Roman" w:cs="Times New Roman"/>
        </w:rPr>
        <w:t xml:space="preserve"> below detection limits were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GCNs for all samples collected in Event 2 and AS samples in Events 3 and 4 (</w:t>
      </w:r>
      <w:r w:rsidR="00DB3ECE" w:rsidRPr="008715A7">
        <w:rPr>
          <w:rFonts w:ascii="Times New Roman" w:hAnsi="Times New Roman" w:cs="Times New Roman"/>
        </w:rPr>
        <w:t>W</w:t>
      </w:r>
      <w:r w:rsidRPr="008715A7">
        <w:rPr>
          <w:rFonts w:ascii="Times New Roman" w:hAnsi="Times New Roman" w:cs="Times New Roman"/>
        </w:rPr>
        <w:t>inter season). Among the quantifiable samples, statistically significant GCN differences in terms of volume/mass and biomass were calculated for the pairs of AS-EF (p-values were 4.483 x 10</w:t>
      </w:r>
      <w:r w:rsidRPr="008715A7">
        <w:rPr>
          <w:rFonts w:ascii="Times New Roman" w:hAnsi="Times New Roman" w:cs="Times New Roman"/>
          <w:vertAlign w:val="superscript"/>
        </w:rPr>
        <w:t>-6</w:t>
      </w:r>
      <w:r w:rsidRPr="008715A7">
        <w:rPr>
          <w:rFonts w:ascii="Times New Roman" w:hAnsi="Times New Roman" w:cs="Times New Roman"/>
        </w:rPr>
        <w:t xml:space="preserve"> and 3.226 x 10</w:t>
      </w:r>
      <w:r w:rsidRPr="008715A7">
        <w:rPr>
          <w:rFonts w:ascii="Times New Roman" w:hAnsi="Times New Roman" w:cs="Times New Roman"/>
          <w:vertAlign w:val="superscript"/>
        </w:rPr>
        <w:t>-7</w:t>
      </w:r>
      <w:r w:rsidRPr="008715A7">
        <w:rPr>
          <w:rFonts w:ascii="Times New Roman" w:hAnsi="Times New Roman" w:cs="Times New Roman"/>
          <w:vertAlign w:val="subscript"/>
        </w:rPr>
        <w:t xml:space="preserve">, </w:t>
      </w:r>
      <w:r w:rsidRPr="008715A7">
        <w:rPr>
          <w:rFonts w:ascii="Times New Roman" w:hAnsi="Times New Roman" w:cs="Times New Roman"/>
        </w:rPr>
        <w:t>respectively), AS-RS (1.658 x 10</w:t>
      </w:r>
      <w:r w:rsidRPr="008715A7">
        <w:rPr>
          <w:rFonts w:ascii="Times New Roman" w:hAnsi="Times New Roman" w:cs="Times New Roman"/>
          <w:vertAlign w:val="superscript"/>
        </w:rPr>
        <w:t>-6</w:t>
      </w:r>
      <w:r w:rsidRPr="008715A7">
        <w:rPr>
          <w:rFonts w:ascii="Times New Roman" w:hAnsi="Times New Roman" w:cs="Times New Roman"/>
        </w:rPr>
        <w:t>, 1.091 x 10</w:t>
      </w:r>
      <w:r w:rsidRPr="008715A7">
        <w:rPr>
          <w:rFonts w:ascii="Times New Roman" w:hAnsi="Times New Roman" w:cs="Times New Roman"/>
          <w:vertAlign w:val="superscript"/>
        </w:rPr>
        <w:t>-5</w:t>
      </w:r>
      <w:r w:rsidRPr="008715A7">
        <w:rPr>
          <w:rFonts w:ascii="Times New Roman" w:hAnsi="Times New Roman" w:cs="Times New Roman"/>
        </w:rPr>
        <w:t xml:space="preserve">), and AS-SC (1.481 </w:t>
      </w:r>
      <w:proofErr w:type="gramStart"/>
      <w:r w:rsidRPr="008715A7">
        <w:rPr>
          <w:rFonts w:ascii="Times New Roman" w:hAnsi="Times New Roman" w:cs="Times New Roman"/>
        </w:rPr>
        <w:t>x  10</w:t>
      </w:r>
      <w:proofErr w:type="gramEnd"/>
      <w:r w:rsidRPr="008715A7">
        <w:rPr>
          <w:rFonts w:ascii="Times New Roman" w:hAnsi="Times New Roman" w:cs="Times New Roman"/>
          <w:vertAlign w:val="superscript"/>
        </w:rPr>
        <w:t>-9</w:t>
      </w:r>
      <w:r w:rsidRPr="008715A7">
        <w:rPr>
          <w:rFonts w:ascii="Times New Roman" w:hAnsi="Times New Roman" w:cs="Times New Roman"/>
        </w:rPr>
        <w:t>, 4.083 x 10</w:t>
      </w:r>
      <w:r w:rsidRPr="008715A7">
        <w:rPr>
          <w:rFonts w:ascii="Times New Roman" w:hAnsi="Times New Roman" w:cs="Times New Roman"/>
          <w:vertAlign w:val="superscript"/>
        </w:rPr>
        <w:t>-7</w:t>
      </w:r>
      <w:r w:rsidRPr="008715A7">
        <w:rPr>
          <w:rFonts w:ascii="Times New Roman" w:hAnsi="Times New Roman" w:cs="Times New Roman"/>
        </w:rPr>
        <w:t xml:space="preserve">). No other significant differences were detected among treatments for CGNs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There was not a significant difference between the mean gene copies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in the RS and EF samples in terms of volume (p-value = 0.7377), but the difference was significant in terms of biomass (p-value = 0.0490).  The corresponding quantities of all the other sample pairs were statistically significant when looking at both the volume/mass and biomass perspectives, with p-values ranging from 1.304 x 10</w:t>
      </w:r>
      <w:r w:rsidRPr="008715A7">
        <w:rPr>
          <w:rFonts w:ascii="Times New Roman" w:hAnsi="Times New Roman" w:cs="Times New Roman"/>
          <w:vertAlign w:val="superscript"/>
        </w:rPr>
        <w:t>-8</w:t>
      </w:r>
      <w:r w:rsidRPr="008715A7">
        <w:rPr>
          <w:rFonts w:ascii="Times New Roman" w:hAnsi="Times New Roman" w:cs="Times New Roman"/>
        </w:rPr>
        <w:t xml:space="preserve"> to 0.0046, except for AS-RS GCN difference in terms of biomass (p-value = 0.0637). </w:t>
      </w:r>
    </w:p>
    <w:p w14:paraId="16E03FA1" w14:textId="64D44CA4" w:rsidR="00D77362" w:rsidRPr="008715A7" w:rsidRDefault="00DB3ECE">
      <w:pPr>
        <w:spacing w:line="480" w:lineRule="auto"/>
        <w:contextualSpacing/>
        <w:rPr>
          <w:rFonts w:ascii="Times New Roman" w:hAnsi="Times New Roman" w:cs="Times New Roman"/>
        </w:rPr>
      </w:pPr>
      <w:r w:rsidRPr="008715A7">
        <w:rPr>
          <w:rFonts w:ascii="Times New Roman" w:hAnsi="Times New Roman" w:cs="Times New Roman"/>
        </w:rPr>
        <w:t xml:space="preserve">We </w:t>
      </w:r>
      <w:r w:rsidR="004B7A15" w:rsidRPr="008715A7">
        <w:rPr>
          <w:rFonts w:ascii="Times New Roman" w:hAnsi="Times New Roman" w:cs="Times New Roman"/>
        </w:rPr>
        <w:t xml:space="preserve">looked at </w:t>
      </w:r>
      <w:proofErr w:type="spellStart"/>
      <w:r w:rsidR="004B7A15" w:rsidRPr="008715A7">
        <w:rPr>
          <w:rFonts w:ascii="Times New Roman" w:hAnsi="Times New Roman" w:cs="Times New Roman"/>
        </w:rPr>
        <w:t>RoV</w:t>
      </w:r>
      <w:proofErr w:type="spellEnd"/>
      <w:r w:rsidR="004B7A15" w:rsidRPr="008715A7">
        <w:rPr>
          <w:rFonts w:ascii="Times New Roman" w:hAnsi="Times New Roman" w:cs="Times New Roman"/>
        </w:rPr>
        <w:t xml:space="preserve"> gene copies across the various wastewater treatment stages from Event 1 to 4. The boxplots illustrating these results in terms of both sample and biomass can be found in the Supplementary Materials (</w:t>
      </w:r>
      <w:r w:rsidR="004B7A15" w:rsidRPr="008715A7">
        <w:rPr>
          <w:rFonts w:ascii="Times New Roman" w:hAnsi="Times New Roman" w:cs="Times New Roman"/>
          <w:i/>
          <w:iCs/>
        </w:rPr>
        <w:t>Fig</w:t>
      </w:r>
      <w:r w:rsidR="003F78FC" w:rsidRPr="008715A7">
        <w:rPr>
          <w:rFonts w:ascii="Times New Roman" w:hAnsi="Times New Roman" w:cs="Times New Roman"/>
          <w:i/>
          <w:iCs/>
        </w:rPr>
        <w:t>.</w:t>
      </w:r>
      <w:r w:rsidR="004B7A15" w:rsidRPr="008715A7">
        <w:rPr>
          <w:rFonts w:ascii="Times New Roman" w:hAnsi="Times New Roman" w:cs="Times New Roman"/>
          <w:i/>
          <w:iCs/>
        </w:rPr>
        <w:t xml:space="preserve"> S2</w:t>
      </w:r>
      <w:r w:rsidR="004B7A15" w:rsidRPr="008715A7">
        <w:rPr>
          <w:rFonts w:ascii="Times New Roman" w:hAnsi="Times New Roman" w:cs="Times New Roman"/>
        </w:rPr>
        <w:t xml:space="preserve">). </w:t>
      </w:r>
      <w:proofErr w:type="spellStart"/>
      <w:r w:rsidR="004B7A15" w:rsidRPr="008715A7">
        <w:rPr>
          <w:rFonts w:ascii="Times New Roman" w:hAnsi="Times New Roman" w:cs="Times New Roman"/>
        </w:rPr>
        <w:t>RoV</w:t>
      </w:r>
      <w:proofErr w:type="spellEnd"/>
      <w:r w:rsidR="004B7A15" w:rsidRPr="008715A7">
        <w:rPr>
          <w:rFonts w:ascii="Times New Roman" w:hAnsi="Times New Roman" w:cs="Times New Roman"/>
        </w:rPr>
        <w:t xml:space="preserve"> GCNs were below detection limit for all samples </w:t>
      </w:r>
      <w:r w:rsidR="004B7A15" w:rsidRPr="008715A7">
        <w:rPr>
          <w:rFonts w:ascii="Times New Roman" w:hAnsi="Times New Roman" w:cs="Times New Roman"/>
        </w:rPr>
        <w:lastRenderedPageBreak/>
        <w:t>collected in Events 1 and 2. Looking at the EF-SC pair, the mean GCNs differed significantly in terms of volume/mass (p-value = 2.649 x 10</w:t>
      </w:r>
      <w:r w:rsidR="004B7A15" w:rsidRPr="008715A7">
        <w:rPr>
          <w:rFonts w:ascii="Times New Roman" w:hAnsi="Times New Roman" w:cs="Times New Roman"/>
          <w:vertAlign w:val="superscript"/>
        </w:rPr>
        <w:t>-7</w:t>
      </w:r>
      <w:r w:rsidR="004B7A15" w:rsidRPr="008715A7">
        <w:rPr>
          <w:rFonts w:ascii="Times New Roman" w:hAnsi="Times New Roman" w:cs="Times New Roman"/>
        </w:rPr>
        <w:t>) but not biomass (p-value = 0.4298). No other significant GCN differences could be detected between RS and AS samples in terms of both volume (p-value = 0.415509) and biomass (p-value = 0.6662). The equivalent magnitudes for the remaining pairs per volume/mass and per biomass were statistically significant, with p-values being between 7.907 x 10</w:t>
      </w:r>
      <w:r w:rsidR="004B7A15" w:rsidRPr="008715A7">
        <w:rPr>
          <w:rFonts w:ascii="Times New Roman" w:hAnsi="Times New Roman" w:cs="Times New Roman"/>
          <w:vertAlign w:val="superscript"/>
        </w:rPr>
        <w:t>-10</w:t>
      </w:r>
      <w:r w:rsidR="004B7A15" w:rsidRPr="008715A7">
        <w:rPr>
          <w:rFonts w:ascii="Times New Roman" w:hAnsi="Times New Roman" w:cs="Times New Roman"/>
        </w:rPr>
        <w:t xml:space="preserve"> and 0.0243.</w:t>
      </w:r>
      <w:r w:rsidRPr="008715A7">
        <w:rPr>
          <w:rFonts w:ascii="Times New Roman" w:hAnsi="Times New Roman" w:cs="Times New Roman"/>
        </w:rPr>
        <w:t xml:space="preserve"> </w:t>
      </w:r>
    </w:p>
    <w:p w14:paraId="61149DB2" w14:textId="07D55F53" w:rsidR="004B7A15" w:rsidRPr="008715A7" w:rsidDel="001A7325" w:rsidRDefault="00DB3ECE" w:rsidP="00120C72">
      <w:pPr>
        <w:spacing w:line="480" w:lineRule="auto"/>
        <w:contextualSpacing/>
        <w:rPr>
          <w:del w:id="35" w:author="Miguel Uyaguari" w:date="2021-07-26T22:09:00Z"/>
          <w:rFonts w:ascii="Times New Roman" w:hAnsi="Times New Roman" w:cs="Times New Roman"/>
        </w:rPr>
      </w:pPr>
      <w:r w:rsidRPr="008715A7">
        <w:rPr>
          <w:rFonts w:ascii="Times New Roman" w:hAnsi="Times New Roman" w:cs="Times New Roman"/>
        </w:rPr>
        <w:t xml:space="preserve">In the present study, </w:t>
      </w:r>
      <w:r w:rsidR="004B7A15" w:rsidRPr="008715A7">
        <w:rPr>
          <w:rFonts w:ascii="Times New Roman" w:hAnsi="Times New Roman" w:cs="Times New Roman"/>
        </w:rPr>
        <w:t xml:space="preserve">there was no detection of gene copies for </w:t>
      </w:r>
      <w:proofErr w:type="spellStart"/>
      <w:r w:rsidR="004B7A15" w:rsidRPr="008715A7">
        <w:rPr>
          <w:rFonts w:ascii="Times New Roman" w:hAnsi="Times New Roman" w:cs="Times New Roman"/>
        </w:rPr>
        <w:t>AstV</w:t>
      </w:r>
      <w:proofErr w:type="spellEnd"/>
      <w:r w:rsidR="004B7A15" w:rsidRPr="008715A7">
        <w:rPr>
          <w:rFonts w:ascii="Times New Roman" w:hAnsi="Times New Roman" w:cs="Times New Roman"/>
        </w:rPr>
        <w:t xml:space="preserve"> and </w:t>
      </w:r>
      <w:proofErr w:type="spellStart"/>
      <w:r w:rsidR="004B7A15" w:rsidRPr="008715A7">
        <w:rPr>
          <w:rFonts w:ascii="Times New Roman" w:hAnsi="Times New Roman" w:cs="Times New Roman"/>
        </w:rPr>
        <w:t>SaV</w:t>
      </w:r>
      <w:proofErr w:type="spellEnd"/>
      <w:r w:rsidR="004B7A15" w:rsidRPr="008715A7">
        <w:rPr>
          <w:rFonts w:ascii="Times New Roman" w:hAnsi="Times New Roman" w:cs="Times New Roman"/>
        </w:rPr>
        <w:t xml:space="preserve"> (Sav1, Sav124, and Sav5) in any of the wastewater samples across all events.</w:t>
      </w:r>
      <w:ins w:id="36" w:author="Miguel Uyaguari" w:date="2021-07-26T22:09:00Z">
        <w:r w:rsidR="001A7325">
          <w:rPr>
            <w:rFonts w:ascii="Times New Roman" w:hAnsi="Times New Roman" w:cs="Times New Roman"/>
          </w:rPr>
          <w:t xml:space="preserve"> In </w:t>
        </w:r>
        <w:proofErr w:type="gramStart"/>
        <w:r w:rsidR="001A7325">
          <w:rPr>
            <w:rFonts w:ascii="Times New Roman" w:hAnsi="Times New Roman" w:cs="Times New Roman"/>
          </w:rPr>
          <w:t>addition</w:t>
        </w:r>
        <w:proofErr w:type="gramEnd"/>
        <w:r w:rsidR="001A7325">
          <w:rPr>
            <w:rFonts w:ascii="Times New Roman" w:hAnsi="Times New Roman" w:cs="Times New Roman"/>
          </w:rPr>
          <w:t xml:space="preserve"> and </w:t>
        </w:r>
      </w:ins>
    </w:p>
    <w:p w14:paraId="6EF29A11" w14:textId="307FF780" w:rsidR="004B7A15" w:rsidRPr="008715A7" w:rsidRDefault="001A7325" w:rsidP="00120C72">
      <w:pPr>
        <w:spacing w:line="480" w:lineRule="auto"/>
        <w:contextualSpacing/>
        <w:rPr>
          <w:rFonts w:ascii="Times New Roman" w:hAnsi="Times New Roman" w:cs="Times New Roman"/>
        </w:rPr>
      </w:pPr>
      <w:ins w:id="37" w:author="Miguel Uyaguari" w:date="2021-07-26T22:09:00Z">
        <w:r>
          <w:rPr>
            <w:rFonts w:ascii="Times New Roman" w:hAnsi="Times New Roman" w:cs="Times New Roman"/>
          </w:rPr>
          <w:t>t</w:t>
        </w:r>
      </w:ins>
      <w:del w:id="38" w:author="Miguel Uyaguari" w:date="2021-07-26T22:09:00Z">
        <w:r w:rsidR="004B7A15" w:rsidRPr="008715A7" w:rsidDel="001A7325">
          <w:rPr>
            <w:rFonts w:ascii="Times New Roman" w:hAnsi="Times New Roman" w:cs="Times New Roman"/>
          </w:rPr>
          <w:delText>T</w:delText>
        </w:r>
      </w:del>
      <w:r w:rsidR="004B7A15" w:rsidRPr="008715A7">
        <w:rPr>
          <w:rFonts w:ascii="Times New Roman" w:hAnsi="Times New Roman" w:cs="Times New Roman"/>
        </w:rPr>
        <w:t xml:space="preserve">o </w:t>
      </w:r>
      <w:proofErr w:type="gramStart"/>
      <w:r w:rsidR="004B7A15" w:rsidRPr="008715A7">
        <w:rPr>
          <w:rFonts w:ascii="Times New Roman" w:hAnsi="Times New Roman" w:cs="Times New Roman"/>
        </w:rPr>
        <w:t>eliminate</w:t>
      </w:r>
      <w:proofErr w:type="gramEnd"/>
      <w:r w:rsidR="004B7A15" w:rsidRPr="008715A7">
        <w:rPr>
          <w:rFonts w:ascii="Times New Roman" w:hAnsi="Times New Roman" w:cs="Times New Roman"/>
        </w:rPr>
        <w:t xml:space="preserve"> the possibility of inhibitors or contaminants such as </w:t>
      </w:r>
      <w:proofErr w:type="spellStart"/>
      <w:r w:rsidR="004B7A15" w:rsidRPr="008715A7">
        <w:rPr>
          <w:rFonts w:ascii="Times New Roman" w:hAnsi="Times New Roman" w:cs="Times New Roman"/>
        </w:rPr>
        <w:t>humic</w:t>
      </w:r>
      <w:proofErr w:type="spellEnd"/>
      <w:r w:rsidR="004B7A15" w:rsidRPr="008715A7">
        <w:rPr>
          <w:rFonts w:ascii="Times New Roman" w:hAnsi="Times New Roman" w:cs="Times New Roman"/>
        </w:rPr>
        <w:t xml:space="preserve"> acids, additional qPCR tests using bovine serum albumin (data not shown) were conducted with environmental samples (including AS). No significant differences were observed between samples with and without the enzyme.</w:t>
      </w:r>
    </w:p>
    <w:p w14:paraId="6C0D674C" w14:textId="2BDC5F10"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To investigate any potential relationship between collected data for EF samples, PCA was performed with log</w:t>
      </w:r>
      <w:r w:rsidRPr="008715A7">
        <w:rPr>
          <w:rFonts w:ascii="Times New Roman" w:hAnsi="Times New Roman" w:cs="Times New Roman"/>
          <w:vertAlign w:val="subscript"/>
        </w:rPr>
        <w:t>10</w:t>
      </w:r>
      <w:r w:rsidRPr="008715A7">
        <w:rPr>
          <w:rFonts w:ascii="Times New Roman" w:hAnsi="Times New Roman" w:cs="Times New Roman"/>
        </w:rPr>
        <w:t xml:space="preserve">-transformed variables. We found that three components (PC1, PC2, and PC3) explained 99.14% of the variance between variables. A summary of the weight of components is included in the Supplementary Materials </w:t>
      </w:r>
      <w:r w:rsidR="00B21B0B" w:rsidRPr="008715A7">
        <w:rPr>
          <w:rFonts w:ascii="Times New Roman" w:hAnsi="Times New Roman" w:cs="Times New Roman"/>
        </w:rPr>
        <w:t>(</w:t>
      </w:r>
      <w:r w:rsidR="00B21B0B" w:rsidRPr="008715A7">
        <w:rPr>
          <w:rFonts w:ascii="Times New Roman" w:hAnsi="Times New Roman" w:cs="Times New Roman"/>
          <w:i/>
          <w:iCs/>
        </w:rPr>
        <w:t>Table S3</w:t>
      </w:r>
      <w:r w:rsidR="00B21B0B" w:rsidRPr="008715A7">
        <w:rPr>
          <w:rFonts w:ascii="Times New Roman" w:hAnsi="Times New Roman" w:cs="Times New Roman"/>
        </w:rPr>
        <w:t xml:space="preserve">). </w:t>
      </w:r>
      <w:r w:rsidRPr="008715A7">
        <w:rPr>
          <w:rFonts w:ascii="Times New Roman" w:hAnsi="Times New Roman" w:cs="Times New Roman"/>
        </w:rPr>
        <w:t xml:space="preserve">PC1 and PC2 were used to create the biplot in </w:t>
      </w:r>
      <w:r w:rsidR="006C112B" w:rsidRPr="008715A7">
        <w:rPr>
          <w:rFonts w:ascii="Times New Roman" w:hAnsi="Times New Roman" w:cs="Times New Roman"/>
          <w:i/>
          <w:iCs/>
        </w:rPr>
        <w:t>Fig. 5</w:t>
      </w:r>
      <w:r w:rsidRPr="008715A7">
        <w:rPr>
          <w:rFonts w:ascii="Times New Roman" w:hAnsi="Times New Roman" w:cs="Times New Roman"/>
        </w:rPr>
        <w:t xml:space="preserve">. Biplots for PC1 versus PC3 </w:t>
      </w:r>
      <w:r w:rsidR="004F648E" w:rsidRPr="008715A7">
        <w:rPr>
          <w:rFonts w:ascii="Times New Roman" w:hAnsi="Times New Roman" w:cs="Times New Roman"/>
        </w:rPr>
        <w:t>(</w:t>
      </w:r>
      <w:r w:rsidR="004F648E" w:rsidRPr="008715A7">
        <w:rPr>
          <w:rFonts w:ascii="Times New Roman" w:hAnsi="Times New Roman" w:cs="Times New Roman"/>
          <w:i/>
          <w:iCs/>
        </w:rPr>
        <w:t>Fig. S3</w:t>
      </w:r>
      <w:r w:rsidR="004F648E" w:rsidRPr="008715A7">
        <w:rPr>
          <w:rFonts w:ascii="Times New Roman" w:hAnsi="Times New Roman" w:cs="Times New Roman"/>
        </w:rPr>
        <w:t xml:space="preserve">) </w:t>
      </w:r>
      <w:r w:rsidRPr="008715A7">
        <w:rPr>
          <w:rFonts w:ascii="Times New Roman" w:hAnsi="Times New Roman" w:cs="Times New Roman"/>
        </w:rPr>
        <w:t xml:space="preserve">and PC2 versus PC3 </w:t>
      </w:r>
      <w:r w:rsidR="004F648E" w:rsidRPr="008715A7">
        <w:rPr>
          <w:rFonts w:ascii="Times New Roman" w:hAnsi="Times New Roman" w:cs="Times New Roman"/>
        </w:rPr>
        <w:t>(</w:t>
      </w:r>
      <w:r w:rsidR="004F648E" w:rsidRPr="008715A7">
        <w:rPr>
          <w:rFonts w:ascii="Times New Roman" w:hAnsi="Times New Roman" w:cs="Times New Roman"/>
          <w:i/>
          <w:iCs/>
        </w:rPr>
        <w:t>Fig. S4</w:t>
      </w:r>
      <w:r w:rsidR="004F648E" w:rsidRPr="008715A7">
        <w:rPr>
          <w:rFonts w:ascii="Times New Roman" w:hAnsi="Times New Roman" w:cs="Times New Roman"/>
        </w:rPr>
        <w:t xml:space="preserve">) </w:t>
      </w:r>
      <w:r w:rsidRPr="008715A7">
        <w:rPr>
          <w:rFonts w:ascii="Times New Roman" w:hAnsi="Times New Roman" w:cs="Times New Roman"/>
        </w:rPr>
        <w:t>are included in the Supplementary Materials</w:t>
      </w:r>
      <w:r w:rsidR="009837D4" w:rsidRPr="008715A7">
        <w:rPr>
          <w:rFonts w:ascii="Times New Roman" w:hAnsi="Times New Roman" w:cs="Times New Roman"/>
        </w:rPr>
        <w:t>.</w:t>
      </w:r>
    </w:p>
    <w:p w14:paraId="48F51880" w14:textId="1EB19C34"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Strongly negative contributors to PC1 were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 xml:space="preserve">-N, and TS. These observations were supported by subsequent </w:t>
      </w:r>
      <w:r w:rsidRPr="008715A7">
        <w:rPr>
          <w:rFonts w:ascii="Times New Roman" w:hAnsi="Times New Roman" w:cs="Times New Roman"/>
        </w:rPr>
        <w:lastRenderedPageBreak/>
        <w:t>Spearman’s rank correlation analysis (</w:t>
      </w:r>
      <w:r w:rsidRPr="008715A7">
        <w:rPr>
          <w:rFonts w:ascii="Times New Roman" w:hAnsi="Times New Roman" w:cs="Times New Roman"/>
          <w:i/>
          <w:iCs/>
        </w:rPr>
        <w:t>Fig</w:t>
      </w:r>
      <w:r w:rsidR="00CD5574" w:rsidRPr="008715A7">
        <w:rPr>
          <w:rFonts w:ascii="Times New Roman" w:hAnsi="Times New Roman" w:cs="Times New Roman"/>
          <w:i/>
          <w:iCs/>
        </w:rPr>
        <w:t>.</w:t>
      </w:r>
      <w:r w:rsidRPr="008715A7">
        <w:rPr>
          <w:rFonts w:ascii="Times New Roman" w:hAnsi="Times New Roman" w:cs="Times New Roman"/>
          <w:i/>
          <w:iCs/>
        </w:rPr>
        <w:t xml:space="preserve"> 6</w:t>
      </w:r>
      <w:r w:rsidRPr="008715A7">
        <w:rPr>
          <w:rFonts w:ascii="Times New Roman" w:hAnsi="Times New Roman" w:cs="Times New Roman"/>
        </w:rPr>
        <w:t xml:space="preserve">), as COD, </w:t>
      </w:r>
      <w:proofErr w:type="spellStart"/>
      <w:r w:rsidRPr="008715A7">
        <w:rPr>
          <w:rFonts w:ascii="Times New Roman" w:hAnsi="Times New Roman" w:cs="Times New Roman"/>
        </w:rPr>
        <w:t>cBOD</w:t>
      </w:r>
      <w:proofErr w:type="spellEnd"/>
      <w:r w:rsidRPr="008715A7">
        <w:rPr>
          <w:rFonts w:ascii="Times New Roman" w:hAnsi="Times New Roman" w:cs="Times New Roman"/>
        </w:rPr>
        <w:t xml:space="preserve">, BOD, and TOC demonstrated strongly positive correlations with one another </w:t>
      </w:r>
      <w:commentRangeStart w:id="39"/>
      <w:r w:rsidRPr="008715A7">
        <w:rPr>
          <w:rFonts w:ascii="Times New Roman" w:hAnsi="Times New Roman" w:cs="Times New Roman"/>
        </w:rPr>
        <w:t>(rho ranging between 0.800 and 0.949) (p-value &lt; 0.005) and strongly negative correlations with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 xml:space="preserve">-N, and TS (rho ranging between -0.949 and -0.800) (p-value &lt; 0.005). </w:t>
      </w:r>
      <w:commentRangeEnd w:id="39"/>
      <w:r w:rsidR="008F18F7">
        <w:rPr>
          <w:rStyle w:val="CommentReference"/>
        </w:rPr>
        <w:commentReference w:id="39"/>
      </w:r>
      <w:r w:rsidRPr="008715A7">
        <w:rPr>
          <w:rFonts w:ascii="Times New Roman" w:hAnsi="Times New Roman" w:cs="Times New Roman"/>
        </w:rPr>
        <w:t xml:space="preserve">PC2 explained 31.9% of the variance between sampling events and showed a strong contribution from </w:t>
      </w:r>
      <w:proofErr w:type="spellStart"/>
      <w:ins w:id="40" w:author="Miguel Uyaguari" w:date="2021-07-26T22:23:00Z">
        <w:r w:rsidR="001A7325">
          <w:rPr>
            <w:rFonts w:ascii="Times New Roman" w:hAnsi="Times New Roman" w:cs="Times New Roman"/>
          </w:rPr>
          <w:t>c</w:t>
        </w:r>
      </w:ins>
      <w:del w:id="41"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0.717 and 0.922) (p-value &lt; 0.01). Additionally, in the biplot, the axes representing </w:t>
      </w:r>
      <w:r w:rsidRPr="008715A7">
        <w:rPr>
          <w:rFonts w:ascii="Times New Roman" w:hAnsi="Times New Roman" w:cs="Times New Roman"/>
          <w:i/>
          <w:iCs/>
        </w:rPr>
        <w:t xml:space="preserve">E. coli </w:t>
      </w:r>
      <w:r w:rsidRPr="008715A7">
        <w:rPr>
          <w:rFonts w:ascii="Times New Roman" w:hAnsi="Times New Roman" w:cs="Times New Roman"/>
        </w:rPr>
        <w:t xml:space="preserve">and fecal coliform only pointed towards the same quadrant, something reflected in their moderately positive Spearman’s coefficient (0.632) (p-value = 0.0273). However, it is worth noting that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xml:space="preserve"> and </w:t>
      </w:r>
      <w:r w:rsidRPr="008715A7">
        <w:rPr>
          <w:rFonts w:ascii="Times New Roman" w:hAnsi="Times New Roman" w:cs="Times New Roman"/>
          <w:i/>
          <w:iCs/>
        </w:rPr>
        <w:t xml:space="preserve">E. coli </w:t>
      </w:r>
      <w:r w:rsidRPr="008715A7">
        <w:rPr>
          <w:rFonts w:ascii="Times New Roman" w:hAnsi="Times New Roman" w:cs="Times New Roman"/>
        </w:rPr>
        <w:t>exhibited a moderately weak negative correlation (</w:t>
      </w:r>
      <w:commentRangeStart w:id="42"/>
      <w:r w:rsidRPr="008715A7">
        <w:rPr>
          <w:rFonts w:ascii="Times New Roman" w:hAnsi="Times New Roman" w:cs="Times New Roman"/>
        </w:rPr>
        <w:t>rho = -0.307</w:t>
      </w:r>
      <w:commentRangeEnd w:id="42"/>
      <w:r w:rsidR="008F18F7">
        <w:rPr>
          <w:rStyle w:val="CommentReference"/>
        </w:rPr>
        <w:commentReference w:id="42"/>
      </w:r>
      <w:r w:rsidRPr="008715A7">
        <w:rPr>
          <w:rFonts w:ascii="Times New Roman" w:hAnsi="Times New Roman" w:cs="Times New Roman"/>
        </w:rPr>
        <w:t xml:space="preserve">), although it was not statistically significant (p-value = 0.3313). The two parameters with the strongest contribution against PC2 were grab pH and turbidity, which strongly correlated with each other as illustrated in the Spearman’s coefficient heatmap (rho = </w:t>
      </w:r>
      <w:commentRangeStart w:id="43"/>
      <w:r w:rsidRPr="008715A7">
        <w:rPr>
          <w:rFonts w:ascii="Times New Roman" w:hAnsi="Times New Roman" w:cs="Times New Roman"/>
        </w:rPr>
        <w:t>0.800</w:t>
      </w:r>
      <w:commentRangeEnd w:id="43"/>
      <w:r w:rsidR="0078236F">
        <w:rPr>
          <w:rStyle w:val="CommentReference"/>
        </w:rPr>
        <w:commentReference w:id="43"/>
      </w:r>
      <w:r w:rsidRPr="008715A7">
        <w:rPr>
          <w:rFonts w:ascii="Times New Roman" w:hAnsi="Times New Roman" w:cs="Times New Roman"/>
        </w:rPr>
        <w:t>) (p-value = 0.0018).</w:t>
      </w:r>
    </w:p>
    <w:p w14:paraId="650E16AD" w14:textId="6888E14F"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p>
    <w:p w14:paraId="1ECEED4C"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DISCUSSION</w:t>
      </w:r>
    </w:p>
    <w:p w14:paraId="03724080" w14:textId="28CA40A2" w:rsidR="00CE5849" w:rsidRPr="008715A7" w:rsidRDefault="00CE5849"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 xml:space="preserve">The ultrafiltration method used in this study was assessed and the recovery efficiency was estimated to be between 7.14% and 8.64%. This range was lower compared to other methods to concentrate viral particles such as </w:t>
      </w:r>
      <w:proofErr w:type="spellStart"/>
      <w:r w:rsidRPr="008715A7">
        <w:rPr>
          <w:rFonts w:ascii="Times New Roman" w:hAnsi="Times New Roman" w:cs="Times New Roman"/>
        </w:rPr>
        <w:t>JumboSep</w:t>
      </w:r>
      <w:proofErr w:type="spellEnd"/>
      <w:r w:rsidRPr="008715A7">
        <w:rPr>
          <w:rFonts w:ascii="Times New Roman" w:hAnsi="Times New Roman" w:cs="Times New Roman"/>
        </w:rPr>
        <w:t xml:space="preserve"> (13.38%</w:t>
      </w:r>
      <w:r w:rsidR="00DB3ECE" w:rsidRPr="008715A7">
        <w:rPr>
          <w:rFonts w:ascii="Times New Roman" w:hAnsi="Times New Roman" w:cs="Times New Roman"/>
        </w:rPr>
        <w:t xml:space="preserve"> </w:t>
      </w:r>
      <w:r w:rsidRPr="008715A7">
        <w:rPr>
          <w:rFonts w:ascii="Times New Roman" w:hAnsi="Times New Roman" w:cs="Times New Roman"/>
        </w:rPr>
        <w:t>± 9.11%) or skimmed milk flocculation (15.27%</w:t>
      </w:r>
      <w:r w:rsidR="00DB3ECE" w:rsidRPr="008715A7">
        <w:rPr>
          <w:rFonts w:ascii="Times New Roman" w:hAnsi="Times New Roman" w:cs="Times New Roman"/>
        </w:rPr>
        <w:t xml:space="preserve"> </w:t>
      </w:r>
      <w:r w:rsidRPr="008715A7">
        <w:rPr>
          <w:rFonts w:ascii="Times New Roman" w:hAnsi="Times New Roman" w:cs="Times New Roman"/>
        </w:rPr>
        <w:t>±</w:t>
      </w:r>
      <w:r w:rsidR="00DB3ECE" w:rsidRPr="008715A7">
        <w:rPr>
          <w:rFonts w:ascii="Times New Roman" w:hAnsi="Times New Roman" w:cs="Times New Roman"/>
        </w:rPr>
        <w:t xml:space="preserve"> </w:t>
      </w:r>
      <w:r w:rsidRPr="008715A7">
        <w:rPr>
          <w:rFonts w:ascii="Times New Roman" w:hAnsi="Times New Roman" w:cs="Times New Roman"/>
        </w:rPr>
        <w:t xml:space="preserve">3.32%) spiked-in wastewater samples and using Armored RNA as internal control </w:t>
      </w:r>
      <w:r w:rsidRPr="008715A7">
        <w:rPr>
          <w:rFonts w:ascii="Times New Roman" w:hAnsi="Times New Roman" w:cs="Times New Roman"/>
        </w:rPr>
        <w:lastRenderedPageBreak/>
        <w:t>(</w:t>
      </w:r>
      <w:proofErr w:type="spellStart"/>
      <w:r w:rsidRPr="008715A7">
        <w:rPr>
          <w:rFonts w:ascii="Times New Roman" w:hAnsi="Times New Roman" w:cs="Times New Roman"/>
        </w:rPr>
        <w:t>Yanaç</w:t>
      </w:r>
      <w:proofErr w:type="spellEnd"/>
      <w:r w:rsidRPr="008715A7">
        <w:rPr>
          <w:rFonts w:ascii="Times New Roman" w:hAnsi="Times New Roman" w:cs="Times New Roman"/>
        </w:rPr>
        <w:t xml:space="preserve"> and </w:t>
      </w:r>
      <w:proofErr w:type="spellStart"/>
      <w:r w:rsidRPr="008715A7">
        <w:rPr>
          <w:rFonts w:ascii="Times New Roman" w:hAnsi="Times New Roman" w:cs="Times New Roman"/>
        </w:rPr>
        <w:t>Uyaguari</w:t>
      </w:r>
      <w:proofErr w:type="spellEnd"/>
      <w:r w:rsidRPr="008715A7">
        <w:rPr>
          <w:rFonts w:ascii="Times New Roman" w:hAnsi="Times New Roman" w:cs="Times New Roman"/>
        </w:rPr>
        <w:t xml:space="preserve">, unpublished results). Viral particles may have been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biosolids present in wastewater samples. In this context, matrix has a significant effect for recovery of viral particles. When compared to other environmental matrices such as surface water samples, recovery efficiency is higher using ultrafiltration (tangential flow filtration) (32.6%±11.81%) and skimmed milk flocculation (42.64%± 15.12%) (Francis and </w:t>
      </w:r>
      <w:proofErr w:type="spellStart"/>
      <w:r w:rsidRPr="008715A7">
        <w:rPr>
          <w:rFonts w:ascii="Times New Roman" w:hAnsi="Times New Roman" w:cs="Times New Roman"/>
        </w:rPr>
        <w:t>Uyaguari</w:t>
      </w:r>
      <w:proofErr w:type="spellEnd"/>
      <w:r w:rsidRPr="008715A7">
        <w:rPr>
          <w:rFonts w:ascii="Times New Roman" w:hAnsi="Times New Roman" w:cs="Times New Roman"/>
        </w:rPr>
        <w:t>, unpublished results).</w:t>
      </w:r>
      <w:r w:rsidR="00DB3ECE" w:rsidRPr="008715A7">
        <w:rPr>
          <w:rFonts w:ascii="Times New Roman" w:hAnsi="Times New Roman" w:cs="Times New Roman"/>
        </w:rPr>
        <w:t xml:space="preserve"> Samples with high content of particles or suspended solids tend to saturate filters and impact the recovery of viral particles</w:t>
      </w:r>
      <w:r w:rsidR="008E5597" w:rsidRPr="008715A7">
        <w:rPr>
          <w:rFonts w:ascii="Times New Roman" w:hAnsi="Times New Roman" w:cs="Times New Roman"/>
        </w:rPr>
        <w:t xml:space="preserve"> </w:t>
      </w:r>
      <w:r w:rsidR="00B41179" w:rsidRPr="008715A7">
        <w:rPr>
          <w:rFonts w:ascii="Times New Roman" w:hAnsi="Times New Roman" w:cs="Times New Roman"/>
          <w:noProof/>
          <w:lang w:val="en-CA"/>
        </w:rPr>
        <w:t>(Aslan, Xagoraraki, Simmons, Rose, &amp; Dorevitch, 2011; Karim, Rhodes, Brinkman, Wymer, &amp; Fout, 2009; Uyaguari-Diaz, et al., 2016).</w:t>
      </w:r>
    </w:p>
    <w:p w14:paraId="7CA32233" w14:textId="6A4996BA"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GCNs were expressed in terms of biomass and volume (except for SC, which was expressed in </w:t>
      </w:r>
      <w:proofErr w:type="spellStart"/>
      <w:r w:rsidRPr="008715A7">
        <w:rPr>
          <w:rFonts w:ascii="Times New Roman" w:hAnsi="Times New Roman" w:cs="Times New Roman"/>
        </w:rPr>
        <w:t>gs</w:t>
      </w:r>
      <w:proofErr w:type="spellEnd"/>
      <w:r w:rsidRPr="008715A7">
        <w:rPr>
          <w:rFonts w:ascii="Times New Roman" w:hAnsi="Times New Roman" w:cs="Times New Roman"/>
        </w:rPr>
        <w:t xml:space="preserve"> of sample). The higher abundance and more stable signal over time of GCNs of </w:t>
      </w:r>
      <w:proofErr w:type="spellStart"/>
      <w:r w:rsidRPr="008715A7">
        <w:rPr>
          <w:rFonts w:ascii="Times New Roman" w:hAnsi="Times New Roman" w:cs="Times New Roman"/>
        </w:rPr>
        <w:t>AdV</w:t>
      </w:r>
      <w:proofErr w:type="spellEnd"/>
      <w:r w:rsidR="003C437D" w:rsidRPr="008715A7">
        <w:rPr>
          <w:rFonts w:ascii="Times New Roman" w:hAnsi="Times New Roman" w:cs="Times New Roman"/>
        </w:rPr>
        <w:t xml:space="preserve"> and </w:t>
      </w:r>
      <w:proofErr w:type="spellStart"/>
      <w:ins w:id="44" w:author="Miguel Uyaguari" w:date="2021-07-26T22:23:00Z">
        <w:r w:rsidR="001A7325">
          <w:rPr>
            <w:rFonts w:ascii="Times New Roman" w:hAnsi="Times New Roman" w:cs="Times New Roman"/>
          </w:rPr>
          <w:t>c</w:t>
        </w:r>
      </w:ins>
      <w:del w:id="45"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003C437D" w:rsidRPr="008715A7">
        <w:rPr>
          <w:rFonts w:ascii="Times New Roman" w:hAnsi="Times New Roman" w:cs="Times New Roman"/>
        </w:rPr>
        <w:t xml:space="preserve"> (</w:t>
      </w:r>
      <w:r w:rsidR="003C437D" w:rsidRPr="008715A7">
        <w:rPr>
          <w:rFonts w:ascii="Times New Roman" w:hAnsi="Times New Roman" w:cs="Times New Roman"/>
          <w:i/>
          <w:iCs/>
        </w:rPr>
        <w:t>Fig. 2</w:t>
      </w:r>
      <w:r w:rsidR="003C437D" w:rsidRPr="008715A7">
        <w:rPr>
          <w:rFonts w:ascii="Times New Roman" w:hAnsi="Times New Roman" w:cs="Times New Roman"/>
        </w:rPr>
        <w:t xml:space="preserve">) as well as </w:t>
      </w:r>
      <w:r w:rsidRPr="008715A7">
        <w:rPr>
          <w:rFonts w:ascii="Times New Roman" w:hAnsi="Times New Roman" w:cs="Times New Roman"/>
        </w:rPr>
        <w:t xml:space="preserve">PMMV </w:t>
      </w:r>
      <w:r w:rsidR="00BB2008" w:rsidRPr="008715A7">
        <w:rPr>
          <w:rFonts w:ascii="Times New Roman" w:hAnsi="Times New Roman" w:cs="Times New Roman"/>
        </w:rPr>
        <w:t>(</w:t>
      </w:r>
      <w:r w:rsidR="00BB2008" w:rsidRPr="008715A7">
        <w:rPr>
          <w:rFonts w:ascii="Times New Roman" w:hAnsi="Times New Roman" w:cs="Times New Roman"/>
          <w:i/>
          <w:iCs/>
        </w:rPr>
        <w:t>Fig.</w:t>
      </w:r>
      <w:r w:rsidR="0034677C" w:rsidRPr="008715A7">
        <w:rPr>
          <w:rFonts w:ascii="Times New Roman" w:hAnsi="Times New Roman" w:cs="Times New Roman"/>
          <w:i/>
          <w:iCs/>
        </w:rPr>
        <w:t xml:space="preserve"> 3</w:t>
      </w:r>
      <w:r w:rsidR="00BB2008" w:rsidRPr="008715A7">
        <w:rPr>
          <w:rFonts w:ascii="Times New Roman" w:hAnsi="Times New Roman" w:cs="Times New Roman"/>
        </w:rPr>
        <w:t xml:space="preserve">) </w:t>
      </w:r>
      <w:r w:rsidRPr="008715A7">
        <w:rPr>
          <w:rFonts w:ascii="Times New Roman" w:hAnsi="Times New Roman" w:cs="Times New Roman"/>
        </w:rPr>
        <w:t xml:space="preserve">relative to the results for our other assays make these target more representative targets for conducting comparisons with </w:t>
      </w:r>
      <w:r w:rsidRPr="008715A7">
        <w:rPr>
          <w:rFonts w:ascii="Times New Roman" w:hAnsi="Times New Roman" w:cs="Times New Roman"/>
          <w:i/>
          <w:iCs/>
        </w:rPr>
        <w:t>E. coli</w:t>
      </w:r>
      <w:r w:rsidRPr="008715A7">
        <w:rPr>
          <w:rFonts w:ascii="Times New Roman" w:hAnsi="Times New Roman" w:cs="Times New Roman"/>
        </w:rPr>
        <w:t>. This persistent presence is consistent with various longitudinal studies previously performed</w:t>
      </w:r>
      <w:r w:rsidR="005C6657" w:rsidRPr="008715A7">
        <w:rPr>
          <w:rFonts w:ascii="Times New Roman" w:hAnsi="Times New Roman" w:cs="Times New Roman"/>
        </w:rPr>
        <w:t xml:space="preserve"> </w:t>
      </w:r>
      <w:r w:rsidR="006D5139" w:rsidRPr="008715A7">
        <w:rPr>
          <w:rFonts w:ascii="Times New Roman" w:hAnsi="Times New Roman" w:cs="Times New Roman"/>
          <w:noProof/>
          <w:lang w:val="en-CA"/>
        </w:rPr>
        <w:t>(</w:t>
      </w:r>
      <w:r w:rsidR="00F72745" w:rsidRPr="008715A7">
        <w:rPr>
          <w:rFonts w:ascii="Times New Roman" w:hAnsi="Times New Roman" w:cs="Times New Roman"/>
          <w:noProof/>
          <w:lang w:val="en-CA"/>
        </w:rPr>
        <w:t xml:space="preserve">Ballesté, et al., 2019; </w:t>
      </w:r>
      <w:r w:rsidR="006D5139" w:rsidRPr="008715A7">
        <w:rPr>
          <w:rFonts w:ascii="Times New Roman" w:hAnsi="Times New Roman" w:cs="Times New Roman"/>
          <w:noProof/>
          <w:lang w:val="en-CA"/>
        </w:rPr>
        <w:t>Farkas, et al., 2018</w:t>
      </w:r>
      <w:r w:rsidR="00F72745" w:rsidRPr="008715A7">
        <w:rPr>
          <w:rFonts w:ascii="Times New Roman" w:hAnsi="Times New Roman" w:cs="Times New Roman"/>
          <w:noProof/>
          <w:lang w:val="en-CA"/>
        </w:rPr>
        <w:t xml:space="preserve">; Farkas, et al., 2019; Hamza, Rizk, Gad, &amp; Hamza, 2019; </w:t>
      </w:r>
      <w:r w:rsidR="006D5139" w:rsidRPr="008715A7">
        <w:rPr>
          <w:rFonts w:ascii="Times New Roman" w:hAnsi="Times New Roman" w:cs="Times New Roman"/>
          <w:noProof/>
          <w:lang w:val="en-CA"/>
        </w:rPr>
        <w:t>Nour, et al., 2021</w:t>
      </w:r>
      <w:r w:rsidR="00F72745" w:rsidRPr="008715A7">
        <w:rPr>
          <w:rFonts w:ascii="Times New Roman" w:hAnsi="Times New Roman" w:cs="Times New Roman"/>
          <w:noProof/>
          <w:lang w:val="en-CA"/>
        </w:rPr>
        <w:t xml:space="preserve">; </w:t>
      </w:r>
      <w:r w:rsidR="006D5139" w:rsidRPr="008715A7">
        <w:rPr>
          <w:rFonts w:ascii="Times New Roman" w:hAnsi="Times New Roman" w:cs="Times New Roman"/>
          <w:noProof/>
          <w:lang w:val="en-CA"/>
        </w:rPr>
        <w:t>Schmitz, Kitajima, Campillo, Gerba, &amp; Pepper, 2016</w:t>
      </w:r>
      <w:r w:rsidR="00F72745" w:rsidRPr="008715A7">
        <w:rPr>
          <w:rFonts w:ascii="Times New Roman" w:hAnsi="Times New Roman" w:cs="Times New Roman"/>
          <w:noProof/>
          <w:lang w:val="en-CA"/>
        </w:rPr>
        <w:t xml:space="preserve">; Tandukar, Sherchan, &amp; Haramoto, 2020; </w:t>
      </w:r>
      <w:r w:rsidR="006D5139" w:rsidRPr="008715A7">
        <w:rPr>
          <w:rFonts w:ascii="Times New Roman" w:hAnsi="Times New Roman" w:cs="Times New Roman"/>
          <w:noProof/>
          <w:lang w:val="en-CA"/>
        </w:rPr>
        <w:t>Worley‐Morse, Mann, Khunjar, Olabode, &amp; Gonzalez, 2019)</w:t>
      </w:r>
      <w:r w:rsidR="00447991" w:rsidRPr="008715A7">
        <w:rPr>
          <w:rFonts w:ascii="Times New Roman" w:hAnsi="Times New Roman" w:cs="Times New Roman"/>
        </w:rPr>
        <w:t>.</w:t>
      </w:r>
    </w:p>
    <w:p w14:paraId="786FDC55" w14:textId="0FB228B5" w:rsidR="001135E5"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 reduction of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w:t>
      </w:r>
      <w:proofErr w:type="spellStart"/>
      <w:ins w:id="46" w:author="Miguel Uyaguari" w:date="2021-07-26T22:23:00Z">
        <w:r w:rsidR="001A7325">
          <w:rPr>
            <w:rFonts w:ascii="Times New Roman" w:hAnsi="Times New Roman" w:cs="Times New Roman"/>
          </w:rPr>
          <w:t>c</w:t>
        </w:r>
      </w:ins>
      <w:del w:id="47"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PMMV and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GCNs was observed consistently in AS samples</w:t>
      </w:r>
      <w:r w:rsidR="00926006" w:rsidRPr="008715A7">
        <w:rPr>
          <w:rFonts w:ascii="Times New Roman" w:hAnsi="Times New Roman" w:cs="Times New Roman"/>
        </w:rPr>
        <w:t xml:space="preserve"> (</w:t>
      </w:r>
      <w:r w:rsidR="00926006" w:rsidRPr="008715A7">
        <w:rPr>
          <w:rFonts w:ascii="Times New Roman" w:hAnsi="Times New Roman" w:cs="Times New Roman"/>
          <w:i/>
          <w:iCs/>
        </w:rPr>
        <w:t>Figs. 2-4</w:t>
      </w:r>
      <w:r w:rsidR="00926006" w:rsidRPr="008715A7">
        <w:rPr>
          <w:rFonts w:ascii="Times New Roman" w:hAnsi="Times New Roman" w:cs="Times New Roman"/>
        </w:rPr>
        <w:t>)</w:t>
      </w:r>
      <w:r w:rsidRPr="008715A7">
        <w:rPr>
          <w:rFonts w:ascii="Times New Roman" w:hAnsi="Times New Roman" w:cs="Times New Roman"/>
        </w:rPr>
        <w:t xml:space="preserve">. This could be a result of viral particles being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larger fractions of organic matter that had been filtered by cheesecloth early in the sample-handling process</w:t>
      </w:r>
      <w:r w:rsidR="00BF1912" w:rsidRPr="008715A7">
        <w:rPr>
          <w:rFonts w:ascii="Times New Roman" w:hAnsi="Times New Roman" w:cs="Times New Roman"/>
        </w:rPr>
        <w:t xml:space="preserve"> or retained in the filtration devices as previously described</w:t>
      </w:r>
      <w:r w:rsidRPr="008715A7">
        <w:rPr>
          <w:rFonts w:ascii="Times New Roman" w:hAnsi="Times New Roman" w:cs="Times New Roman"/>
        </w:rPr>
        <w:t xml:space="preserve">. </w:t>
      </w:r>
      <w:r w:rsidR="001135E5" w:rsidRPr="008715A7">
        <w:rPr>
          <w:rFonts w:ascii="Times New Roman" w:hAnsi="Times New Roman" w:cs="Times New Roman"/>
        </w:rPr>
        <w:t xml:space="preserve">It is important to mention in each sampling event, samples were collected within a 2-hour period from RS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AS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EF consecutively. T</w:t>
      </w:r>
      <w:r w:rsidRPr="008715A7">
        <w:rPr>
          <w:rFonts w:ascii="Times New Roman" w:hAnsi="Times New Roman" w:cs="Times New Roman"/>
        </w:rPr>
        <w:t xml:space="preserve">he higher GCNs of viruses and </w:t>
      </w:r>
      <w:r w:rsidRPr="008715A7">
        <w:rPr>
          <w:rFonts w:ascii="Times New Roman" w:hAnsi="Times New Roman" w:cs="Times New Roman"/>
          <w:i/>
        </w:rPr>
        <w:t>E. coli</w:t>
      </w:r>
      <w:r w:rsidRPr="008715A7">
        <w:rPr>
          <w:rFonts w:ascii="Times New Roman" w:hAnsi="Times New Roman" w:cs="Times New Roman"/>
        </w:rPr>
        <w:t xml:space="preserve"> observed in the EF may be associated with </w:t>
      </w:r>
      <w:r w:rsidRPr="008715A7">
        <w:rPr>
          <w:rFonts w:ascii="Times New Roman" w:hAnsi="Times New Roman" w:cs="Times New Roman"/>
        </w:rPr>
        <w:lastRenderedPageBreak/>
        <w:t xml:space="preserve">the hydraulic retention time </w:t>
      </w:r>
      <w:r w:rsidRPr="00757E82">
        <w:rPr>
          <w:rFonts w:ascii="Times New Roman" w:hAnsi="Times New Roman" w:cs="Times New Roman"/>
          <w:strike/>
          <w:rPrChange w:id="48" w:author="Miguel Uyaguari" w:date="2021-07-26T23:10:00Z">
            <w:rPr>
              <w:rFonts w:ascii="Times New Roman" w:hAnsi="Times New Roman" w:cs="Times New Roman"/>
            </w:rPr>
          </w:rPrChange>
        </w:rPr>
        <w:t>(HRT)</w:t>
      </w:r>
      <w:r w:rsidRPr="008715A7">
        <w:rPr>
          <w:rFonts w:ascii="Times New Roman" w:hAnsi="Times New Roman" w:cs="Times New Roman"/>
        </w:rPr>
        <w:t xml:space="preserve"> (12 hours) in the facility</w:t>
      </w:r>
      <w:r w:rsidR="001135E5" w:rsidRPr="008715A7">
        <w:rPr>
          <w:rFonts w:ascii="Times New Roman" w:hAnsi="Times New Roman" w:cs="Times New Roman"/>
        </w:rPr>
        <w:t xml:space="preserve"> and may not reflect </w:t>
      </w:r>
      <w:r w:rsidR="00B5753D" w:rsidRPr="008715A7">
        <w:rPr>
          <w:rFonts w:ascii="Times New Roman" w:hAnsi="Times New Roman" w:cs="Times New Roman"/>
        </w:rPr>
        <w:t>wastewater</w:t>
      </w:r>
      <w:r w:rsidR="001135E5" w:rsidRPr="008715A7">
        <w:rPr>
          <w:rFonts w:ascii="Times New Roman" w:hAnsi="Times New Roman" w:cs="Times New Roman"/>
        </w:rPr>
        <w:t xml:space="preserve"> treatment profiles at the time of collection. Other variables to consider are the overflow of sewage from rainy events and fluctuations in mixed liquor-suspended solids </w:t>
      </w:r>
      <w:sdt>
        <w:sdtPr>
          <w:rPr>
            <w:rFonts w:ascii="Times New Roman" w:hAnsi="Times New Roman" w:cs="Times New Roman"/>
          </w:rPr>
          <w:id w:val="525294350"/>
          <w:citation/>
        </w:sdtPr>
        <w:sdtEndPr/>
        <w:sdtContent>
          <w:r w:rsidR="001135E5" w:rsidRPr="008715A7">
            <w:rPr>
              <w:rFonts w:ascii="Times New Roman" w:hAnsi="Times New Roman" w:cs="Times New Roman"/>
            </w:rPr>
            <w:fldChar w:fldCharType="begin"/>
          </w:r>
          <w:r w:rsidR="001135E5" w:rsidRPr="008715A7">
            <w:rPr>
              <w:rFonts w:ascii="Times New Roman" w:hAnsi="Times New Roman" w:cs="Times New Roman"/>
              <w:lang w:val="en-CA"/>
            </w:rPr>
            <w:instrText xml:space="preserve"> CITATION Pér19 \l 4105 </w:instrText>
          </w:r>
          <w:r w:rsidR="001135E5" w:rsidRPr="008715A7">
            <w:rPr>
              <w:rFonts w:ascii="Times New Roman" w:hAnsi="Times New Roman" w:cs="Times New Roman"/>
            </w:rPr>
            <w:fldChar w:fldCharType="separate"/>
          </w:r>
          <w:r w:rsidR="00287AD2" w:rsidRPr="008715A7">
            <w:rPr>
              <w:rFonts w:ascii="Times New Roman" w:hAnsi="Times New Roman" w:cs="Times New Roman"/>
              <w:noProof/>
              <w:lang w:val="en-CA"/>
            </w:rPr>
            <w:t>(Pérez, Guerrero, Orellana, Figuerola, &amp; Erijman, 2019)</w:t>
          </w:r>
          <w:r w:rsidR="001135E5" w:rsidRPr="008715A7">
            <w:rPr>
              <w:rFonts w:ascii="Times New Roman" w:hAnsi="Times New Roman" w:cs="Times New Roman"/>
            </w:rPr>
            <w:fldChar w:fldCharType="end"/>
          </w:r>
        </w:sdtContent>
      </w:sdt>
      <w:r w:rsidR="001135E5" w:rsidRPr="008715A7">
        <w:rPr>
          <w:rFonts w:ascii="Times New Roman" w:hAnsi="Times New Roman" w:cs="Times New Roman"/>
        </w:rPr>
        <w:t xml:space="preserve">. In our study, there were 4.6 mm of precipitation for Event 1, which may have affected the results </w:t>
      </w:r>
      <w:r w:rsidR="004D2130" w:rsidRPr="008715A7">
        <w:rPr>
          <w:rFonts w:ascii="Times New Roman" w:hAnsi="Times New Roman" w:cs="Times New Roman"/>
        </w:rPr>
        <w:t xml:space="preserve">here </w:t>
      </w:r>
      <w:r w:rsidR="001135E5" w:rsidRPr="008715A7">
        <w:rPr>
          <w:rFonts w:ascii="Times New Roman" w:hAnsi="Times New Roman" w:cs="Times New Roman"/>
        </w:rPr>
        <w:t>obtained</w:t>
      </w:r>
      <w:r w:rsidR="009C72CA" w:rsidRPr="008715A7">
        <w:rPr>
          <w:rFonts w:ascii="Times New Roman" w:hAnsi="Times New Roman" w:cs="Times New Roman"/>
        </w:rPr>
        <w:t>. In the PCA analysis (</w:t>
      </w:r>
      <w:r w:rsidR="009C72CA" w:rsidRPr="008715A7">
        <w:rPr>
          <w:rFonts w:ascii="Times New Roman" w:hAnsi="Times New Roman" w:cs="Times New Roman"/>
          <w:i/>
          <w:iCs/>
        </w:rPr>
        <w:t>Fig. 5</w:t>
      </w:r>
      <w:r w:rsidR="009C72CA" w:rsidRPr="008715A7">
        <w:rPr>
          <w:rFonts w:ascii="Times New Roman" w:hAnsi="Times New Roman" w:cs="Times New Roman"/>
        </w:rPr>
        <w:t>)</w:t>
      </w:r>
      <w:r w:rsidR="00571EA2" w:rsidRPr="008715A7">
        <w:rPr>
          <w:rFonts w:ascii="Times New Roman" w:hAnsi="Times New Roman" w:cs="Times New Roman"/>
        </w:rPr>
        <w:t>,</w:t>
      </w:r>
      <w:r w:rsidR="00A871E2" w:rsidRPr="008715A7">
        <w:rPr>
          <w:rFonts w:ascii="Times New Roman" w:hAnsi="Times New Roman" w:cs="Times New Roman"/>
        </w:rPr>
        <w:t xml:space="preserve"> the vector for precipitation points sharply towards data points representing Event 1</w:t>
      </w:r>
      <w:r w:rsidR="00095466" w:rsidRPr="008715A7">
        <w:rPr>
          <w:rFonts w:ascii="Times New Roman" w:hAnsi="Times New Roman" w:cs="Times New Roman"/>
        </w:rPr>
        <w:t>, indicating a possible relationship. Precipitation was also found to have positive correlations with grab flow (rho = 0.775) and raw flow (rho = 0.775) (</w:t>
      </w:r>
      <w:r w:rsidR="00095466" w:rsidRPr="008715A7">
        <w:rPr>
          <w:rFonts w:ascii="Times New Roman" w:hAnsi="Times New Roman" w:cs="Times New Roman"/>
          <w:i/>
          <w:iCs/>
        </w:rPr>
        <w:t>Fig. 6</w:t>
      </w:r>
      <w:r w:rsidR="00095466" w:rsidRPr="008715A7">
        <w:rPr>
          <w:rFonts w:ascii="Times New Roman" w:hAnsi="Times New Roman" w:cs="Times New Roman"/>
        </w:rPr>
        <w:t>). Nonetheless,</w:t>
      </w:r>
      <w:r w:rsidR="00375169" w:rsidRPr="008715A7">
        <w:rPr>
          <w:rFonts w:ascii="Times New Roman" w:hAnsi="Times New Roman" w:cs="Times New Roman"/>
        </w:rPr>
        <w:t xml:space="preserve"> further studies are needed to corroborate the potential link between precipitation and microbial counts.</w:t>
      </w:r>
    </w:p>
    <w:p w14:paraId="2B3EA88C" w14:textId="293B9898" w:rsidR="00CE5849" w:rsidRPr="008715A7" w:rsidRDefault="00CE5849" w:rsidP="00443666">
      <w:pPr>
        <w:widowControl w:val="0"/>
        <w:autoSpaceDE w:val="0"/>
        <w:autoSpaceDN w:val="0"/>
        <w:adjustRightInd w:val="0"/>
        <w:spacing w:after="240" w:line="480" w:lineRule="auto"/>
        <w:rPr>
          <w:rFonts w:ascii="Times New Roman" w:hAnsi="Times New Roman" w:cs="Times New Roman"/>
          <w:color w:val="000000"/>
        </w:rPr>
      </w:pPr>
      <w:r w:rsidRPr="008715A7">
        <w:rPr>
          <w:rFonts w:ascii="Times New Roman" w:hAnsi="Times New Roman" w:cs="Times New Roman"/>
        </w:rPr>
        <w:t>Moreover, the duration of anaerobic sludge digestion is 15 days</w:t>
      </w:r>
      <w:r w:rsidR="00EC69F1" w:rsidRPr="008715A7">
        <w:rPr>
          <w:rFonts w:ascii="Times New Roman" w:hAnsi="Times New Roman" w:cs="Times New Roman"/>
        </w:rPr>
        <w:t xml:space="preserve"> </w:t>
      </w:r>
      <w:sdt>
        <w:sdtPr>
          <w:rPr>
            <w:rFonts w:ascii="Times New Roman" w:hAnsi="Times New Roman" w:cs="Times New Roman"/>
          </w:rPr>
          <w:id w:val="-1542742130"/>
          <w:citation/>
        </w:sdtPr>
        <w:sdtEndPr/>
        <w:sdtContent>
          <w:r w:rsidR="00EC69F1" w:rsidRPr="008715A7">
            <w:rPr>
              <w:rFonts w:ascii="Times New Roman" w:hAnsi="Times New Roman" w:cs="Times New Roman"/>
            </w:rPr>
            <w:fldChar w:fldCharType="begin"/>
          </w:r>
          <w:r w:rsidR="00EC69F1" w:rsidRPr="008715A7">
            <w:rPr>
              <w:rFonts w:ascii="Times New Roman" w:hAnsi="Times New Roman" w:cs="Times New Roman"/>
              <w:lang w:val="en-CA"/>
            </w:rPr>
            <w:instrText xml:space="preserve"> CITATION Sew20 \l 4105 </w:instrText>
          </w:r>
          <w:r w:rsidR="00EC69F1" w:rsidRPr="008715A7">
            <w:rPr>
              <w:rFonts w:ascii="Times New Roman" w:hAnsi="Times New Roman" w:cs="Times New Roman"/>
            </w:rPr>
            <w:fldChar w:fldCharType="separate"/>
          </w:r>
          <w:r w:rsidR="00287AD2" w:rsidRPr="008715A7">
            <w:rPr>
              <w:rFonts w:ascii="Times New Roman" w:hAnsi="Times New Roman" w:cs="Times New Roman"/>
              <w:noProof/>
              <w:lang w:val="en-CA"/>
            </w:rPr>
            <w:t>(City of Winnipeg, Water and Waste Department, 2020)</w:t>
          </w:r>
          <w:r w:rsidR="00EC69F1" w:rsidRPr="008715A7">
            <w:rPr>
              <w:rFonts w:ascii="Times New Roman" w:hAnsi="Times New Roman" w:cs="Times New Roman"/>
            </w:rPr>
            <w:fldChar w:fldCharType="end"/>
          </w:r>
        </w:sdtContent>
      </w:sdt>
      <w:r w:rsidR="00EC69F1" w:rsidRPr="008715A7">
        <w:rPr>
          <w:rFonts w:ascii="Times New Roman" w:hAnsi="Times New Roman" w:cs="Times New Roman"/>
        </w:rPr>
        <w:t xml:space="preserve">. </w:t>
      </w:r>
      <w:r w:rsidRPr="008715A7">
        <w:rPr>
          <w:rFonts w:ascii="Times New Roman" w:hAnsi="Times New Roman" w:cs="Times New Roman"/>
        </w:rPr>
        <w:t xml:space="preserve">In this context, GCNs of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in the SC were significantly reduced by anaerobic digestion</w:t>
      </w:r>
      <w:r w:rsidR="00FF5B62" w:rsidRPr="008715A7">
        <w:rPr>
          <w:rFonts w:ascii="Times New Roman" w:hAnsi="Times New Roman" w:cs="Times New Roman"/>
        </w:rPr>
        <w:t xml:space="preserve"> (</w:t>
      </w:r>
      <w:r w:rsidR="00FF5B62" w:rsidRPr="008715A7">
        <w:rPr>
          <w:rFonts w:ascii="Times New Roman" w:hAnsi="Times New Roman" w:cs="Times New Roman"/>
          <w:i/>
          <w:iCs/>
        </w:rPr>
        <w:t>Fig. 4</w:t>
      </w:r>
      <w:r w:rsidR="00FF5B62" w:rsidRPr="008715A7">
        <w:rPr>
          <w:rFonts w:ascii="Times New Roman" w:hAnsi="Times New Roman" w:cs="Times New Roman"/>
        </w:rPr>
        <w:t>)</w:t>
      </w:r>
      <w:r w:rsidRPr="008715A7">
        <w:rPr>
          <w:rFonts w:ascii="Times New Roman" w:hAnsi="Times New Roman" w:cs="Times New Roman"/>
        </w:rPr>
        <w:t xml:space="preserve">. This may explain why the gene copies of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w:t>
      </w:r>
      <w:r w:rsidR="00434832" w:rsidRPr="008715A7">
        <w:rPr>
          <w:rFonts w:ascii="Times New Roman" w:hAnsi="Times New Roman" w:cs="Times New Roman"/>
        </w:rPr>
        <w:t xml:space="preserve">in terms of biomass </w:t>
      </w:r>
      <w:r w:rsidRPr="008715A7">
        <w:rPr>
          <w:rFonts w:ascii="Times New Roman" w:hAnsi="Times New Roman" w:cs="Times New Roman"/>
        </w:rPr>
        <w:t>were lower in SC compared to all treatments</w:t>
      </w:r>
      <w:r w:rsidR="00434832" w:rsidRPr="008715A7">
        <w:rPr>
          <w:rFonts w:ascii="Times New Roman" w:hAnsi="Times New Roman" w:cs="Times New Roman"/>
        </w:rPr>
        <w:t xml:space="preserve"> (p-value &lt; 0.02)</w:t>
      </w:r>
      <w:r w:rsidRPr="008715A7">
        <w:rPr>
          <w:rFonts w:ascii="Times New Roman" w:hAnsi="Times New Roman" w:cs="Times New Roman"/>
        </w:rPr>
        <w:t xml:space="preserve">. The average gene copies across all wastewater stages (RS, AS, and EF) for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were not significantly different in terms of both volume and biomass. When compared to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enteric viruses were found to be at least one order of magnitude more abundant than the </w:t>
      </w:r>
      <w:r w:rsidRPr="008715A7">
        <w:rPr>
          <w:rFonts w:ascii="Times New Roman" w:hAnsi="Times New Roman" w:cs="Times New Roman"/>
          <w:i/>
        </w:rPr>
        <w:t>E. coli</w:t>
      </w:r>
      <w:r w:rsidRPr="008715A7">
        <w:rPr>
          <w:rFonts w:ascii="Times New Roman" w:hAnsi="Times New Roman" w:cs="Times New Roman"/>
        </w:rPr>
        <w:t xml:space="preserve"> marker. </w:t>
      </w:r>
    </w:p>
    <w:p w14:paraId="1DD4BDC1" w14:textId="769B38E4" w:rsidR="00CE5849" w:rsidRPr="008715A7" w:rsidRDefault="00A5788E"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GCNs</w:t>
      </w:r>
      <w:r w:rsidR="00CE5849" w:rsidRPr="008715A7">
        <w:rPr>
          <w:rFonts w:ascii="Times New Roman" w:hAnsi="Times New Roman" w:cs="Times New Roman"/>
        </w:rPr>
        <w:t xml:space="preserve"> of </w:t>
      </w:r>
      <w:proofErr w:type="spellStart"/>
      <w:ins w:id="49" w:author="Miguel Uyaguari" w:date="2021-07-26T22:23:00Z">
        <w:r w:rsidR="001A7325">
          <w:rPr>
            <w:rFonts w:ascii="Times New Roman" w:hAnsi="Times New Roman" w:cs="Times New Roman"/>
          </w:rPr>
          <w:t>c</w:t>
        </w:r>
      </w:ins>
      <w:del w:id="50" w:author="Miguel Uyaguari" w:date="2021-07-26T22:23:00Z">
        <w:r w:rsidR="00CE5849" w:rsidRPr="008715A7" w:rsidDel="001A7325">
          <w:rPr>
            <w:rFonts w:ascii="Times New Roman" w:hAnsi="Times New Roman" w:cs="Times New Roman"/>
          </w:rPr>
          <w:delText>C</w:delText>
        </w:r>
      </w:del>
      <w:r w:rsidR="00CE5849" w:rsidRPr="008715A7">
        <w:rPr>
          <w:rFonts w:ascii="Times New Roman" w:hAnsi="Times New Roman" w:cs="Times New Roman"/>
        </w:rPr>
        <w:t>rAssphage</w:t>
      </w:r>
      <w:proofErr w:type="spellEnd"/>
      <w:r w:rsidR="00CE5849" w:rsidRPr="008715A7">
        <w:rPr>
          <w:rFonts w:ascii="Times New Roman" w:hAnsi="Times New Roman" w:cs="Times New Roman"/>
        </w:rPr>
        <w:t xml:space="preserve"> </w:t>
      </w:r>
      <w:r w:rsidR="00B5753D" w:rsidRPr="008715A7">
        <w:rPr>
          <w:rFonts w:ascii="Times New Roman" w:hAnsi="Times New Roman" w:cs="Times New Roman"/>
        </w:rPr>
        <w:t xml:space="preserve">in terms of biomass </w:t>
      </w:r>
      <w:r w:rsidRPr="008715A7">
        <w:rPr>
          <w:rFonts w:ascii="Times New Roman" w:hAnsi="Times New Roman" w:cs="Times New Roman"/>
        </w:rPr>
        <w:t xml:space="preserve">in SC </w:t>
      </w:r>
      <w:r w:rsidR="00CE5849" w:rsidRPr="008715A7">
        <w:rPr>
          <w:rFonts w:ascii="Times New Roman" w:hAnsi="Times New Roman" w:cs="Times New Roman"/>
        </w:rPr>
        <w:t xml:space="preserve">were </w:t>
      </w:r>
      <w:r w:rsidRPr="008715A7">
        <w:rPr>
          <w:rFonts w:ascii="Times New Roman" w:hAnsi="Times New Roman" w:cs="Times New Roman"/>
        </w:rPr>
        <w:t xml:space="preserve">significantly </w:t>
      </w:r>
      <w:r w:rsidR="004D2130" w:rsidRPr="008715A7">
        <w:rPr>
          <w:rFonts w:ascii="Times New Roman" w:hAnsi="Times New Roman" w:cs="Times New Roman"/>
        </w:rPr>
        <w:t>higher</w:t>
      </w:r>
      <w:r w:rsidR="00CE5849" w:rsidRPr="008715A7">
        <w:rPr>
          <w:rFonts w:ascii="Times New Roman" w:hAnsi="Times New Roman" w:cs="Times New Roman"/>
        </w:rPr>
        <w:t xml:space="preserve"> </w:t>
      </w:r>
      <w:r w:rsidRPr="008715A7">
        <w:rPr>
          <w:rFonts w:ascii="Times New Roman" w:hAnsi="Times New Roman" w:cs="Times New Roman"/>
        </w:rPr>
        <w:t>than RS (p-value = 0.0040</w:t>
      </w:r>
      <w:del w:id="51" w:author="Miguel Uyaguari" w:date="2021-07-26T22:10:00Z">
        <w:r w:rsidRPr="008715A7" w:rsidDel="001A7325">
          <w:rPr>
            <w:rFonts w:ascii="Times New Roman" w:hAnsi="Times New Roman" w:cs="Times New Roman"/>
          </w:rPr>
          <w:delText>28</w:delText>
        </w:r>
      </w:del>
      <w:r w:rsidRPr="008715A7">
        <w:rPr>
          <w:rFonts w:ascii="Times New Roman" w:hAnsi="Times New Roman" w:cs="Times New Roman"/>
        </w:rPr>
        <w:t>) and AS (p-value = 5.877 x 10</w:t>
      </w:r>
      <w:r w:rsidRPr="008715A7">
        <w:rPr>
          <w:rFonts w:ascii="Times New Roman" w:hAnsi="Times New Roman" w:cs="Times New Roman"/>
          <w:vertAlign w:val="superscript"/>
        </w:rPr>
        <w:t>-5</w:t>
      </w:r>
      <w:r w:rsidRPr="008715A7">
        <w:rPr>
          <w:rFonts w:ascii="Times New Roman" w:hAnsi="Times New Roman" w:cs="Times New Roman"/>
        </w:rPr>
        <w:t>)</w:t>
      </w:r>
      <w:r w:rsidR="00CE0220" w:rsidRPr="008715A7">
        <w:rPr>
          <w:rFonts w:ascii="Times New Roman" w:hAnsi="Times New Roman" w:cs="Times New Roman"/>
        </w:rPr>
        <w:t xml:space="preserve"> (</w:t>
      </w:r>
      <w:r w:rsidR="00CE0220" w:rsidRPr="008715A7">
        <w:rPr>
          <w:rFonts w:ascii="Times New Roman" w:hAnsi="Times New Roman" w:cs="Times New Roman"/>
          <w:i/>
          <w:iCs/>
        </w:rPr>
        <w:t xml:space="preserve">Fig. </w:t>
      </w:r>
      <w:r w:rsidR="008502E2" w:rsidRPr="008715A7">
        <w:rPr>
          <w:rFonts w:ascii="Times New Roman" w:hAnsi="Times New Roman" w:cs="Times New Roman"/>
          <w:i/>
          <w:iCs/>
        </w:rPr>
        <w:t>2</w:t>
      </w:r>
      <w:r w:rsidR="00CE0220" w:rsidRPr="008715A7">
        <w:rPr>
          <w:rFonts w:ascii="Times New Roman" w:hAnsi="Times New Roman" w:cs="Times New Roman"/>
        </w:rPr>
        <w:t>)</w:t>
      </w:r>
      <w:r w:rsidRPr="008715A7">
        <w:rPr>
          <w:rFonts w:ascii="Times New Roman" w:hAnsi="Times New Roman" w:cs="Times New Roman"/>
        </w:rPr>
        <w:t>. For PMMV, SC samples had significantly more GCNs in terms of biomass than samples from other parts of the wastewater treatment process (p-values ranged from 1.487 x 10</w:t>
      </w:r>
      <w:r w:rsidRPr="008715A7">
        <w:rPr>
          <w:rFonts w:ascii="Times New Roman" w:hAnsi="Times New Roman" w:cs="Times New Roman"/>
          <w:vertAlign w:val="superscript"/>
        </w:rPr>
        <w:t>-5</w:t>
      </w:r>
      <w:r w:rsidRPr="008715A7">
        <w:rPr>
          <w:rFonts w:ascii="Times New Roman" w:hAnsi="Times New Roman" w:cs="Times New Roman"/>
        </w:rPr>
        <w:t xml:space="preserve"> to 0.037</w:t>
      </w:r>
      <w:ins w:id="52" w:author="Miguel Uyaguari" w:date="2021-07-26T22:10:00Z">
        <w:r w:rsidR="001A7325">
          <w:rPr>
            <w:rFonts w:ascii="Times New Roman" w:hAnsi="Times New Roman" w:cs="Times New Roman"/>
          </w:rPr>
          <w:t>8</w:t>
        </w:r>
      </w:ins>
      <w:del w:id="53" w:author="Miguel Uyaguari" w:date="2021-07-26T22:10:00Z">
        <w:r w:rsidRPr="008715A7" w:rsidDel="001A7325">
          <w:rPr>
            <w:rFonts w:ascii="Times New Roman" w:hAnsi="Times New Roman" w:cs="Times New Roman"/>
          </w:rPr>
          <w:delText>75</w:delText>
        </w:r>
      </w:del>
      <w:r w:rsidRPr="008715A7">
        <w:rPr>
          <w:rFonts w:ascii="Times New Roman" w:hAnsi="Times New Roman" w:cs="Times New Roman"/>
        </w:rPr>
        <w:t>)</w:t>
      </w:r>
      <w:r w:rsidR="008502E2" w:rsidRPr="008715A7">
        <w:rPr>
          <w:rFonts w:ascii="Times New Roman" w:hAnsi="Times New Roman" w:cs="Times New Roman"/>
        </w:rPr>
        <w:t xml:space="preserve"> (</w:t>
      </w:r>
      <w:r w:rsidR="008502E2" w:rsidRPr="008715A7">
        <w:rPr>
          <w:rFonts w:ascii="Times New Roman" w:hAnsi="Times New Roman" w:cs="Times New Roman"/>
          <w:i/>
          <w:iCs/>
        </w:rPr>
        <w:t>Fig.</w:t>
      </w:r>
      <w:r w:rsidR="003133EC" w:rsidRPr="008715A7">
        <w:rPr>
          <w:rFonts w:ascii="Times New Roman" w:hAnsi="Times New Roman" w:cs="Times New Roman"/>
          <w:i/>
          <w:iCs/>
        </w:rPr>
        <w:t xml:space="preserve"> 3</w:t>
      </w:r>
      <w:r w:rsidR="003133EC" w:rsidRPr="008715A7">
        <w:rPr>
          <w:rFonts w:ascii="Times New Roman" w:hAnsi="Times New Roman" w:cs="Times New Roman"/>
        </w:rPr>
        <w:t>)</w:t>
      </w:r>
      <w:r w:rsidR="006F2086" w:rsidRPr="008715A7">
        <w:rPr>
          <w:rFonts w:ascii="Times New Roman" w:hAnsi="Times New Roman" w:cs="Times New Roman"/>
        </w:rPr>
        <w:t xml:space="preserve">. </w:t>
      </w:r>
      <w:r w:rsidR="00CE5849" w:rsidRPr="008715A7">
        <w:rPr>
          <w:rFonts w:ascii="Times New Roman" w:hAnsi="Times New Roman" w:cs="Times New Roman"/>
        </w:rPr>
        <w:t xml:space="preserve">Since SC is the by-product of </w:t>
      </w:r>
      <w:r w:rsidR="004D2130" w:rsidRPr="008715A7">
        <w:rPr>
          <w:rFonts w:ascii="Times New Roman" w:hAnsi="Times New Roman" w:cs="Times New Roman"/>
        </w:rPr>
        <w:t xml:space="preserve">RS and </w:t>
      </w:r>
      <w:r w:rsidR="00CE5849" w:rsidRPr="008715A7">
        <w:rPr>
          <w:rFonts w:ascii="Times New Roman" w:hAnsi="Times New Roman" w:cs="Times New Roman"/>
        </w:rPr>
        <w:t xml:space="preserve">AS using anaerobic digestion, this may </w:t>
      </w:r>
      <w:del w:id="54" w:author="Miguel Uyaguari" w:date="2021-07-26T22:11:00Z">
        <w:r w:rsidR="00CE5849" w:rsidRPr="008715A7" w:rsidDel="001A7325">
          <w:rPr>
            <w:rFonts w:ascii="Times New Roman" w:hAnsi="Times New Roman" w:cs="Times New Roman"/>
          </w:rPr>
          <w:delText xml:space="preserve">mean </w:delText>
        </w:r>
      </w:del>
      <w:ins w:id="55" w:author="Miguel Uyaguari" w:date="2021-07-26T22:11:00Z">
        <w:r w:rsidR="001A7325">
          <w:rPr>
            <w:rFonts w:ascii="Times New Roman" w:hAnsi="Times New Roman" w:cs="Times New Roman"/>
          </w:rPr>
          <w:t>indicate</w:t>
        </w:r>
        <w:r w:rsidR="001A7325" w:rsidRPr="008715A7">
          <w:rPr>
            <w:rFonts w:ascii="Times New Roman" w:hAnsi="Times New Roman" w:cs="Times New Roman"/>
          </w:rPr>
          <w:t xml:space="preserve"> </w:t>
        </w:r>
      </w:ins>
      <w:r w:rsidR="00CE5849" w:rsidRPr="008715A7">
        <w:rPr>
          <w:rFonts w:ascii="Times New Roman" w:hAnsi="Times New Roman" w:cs="Times New Roman"/>
        </w:rPr>
        <w:t xml:space="preserve">that the presence of </w:t>
      </w:r>
      <w:proofErr w:type="spellStart"/>
      <w:ins w:id="56" w:author="Miguel Uyaguari" w:date="2021-07-26T22:23:00Z">
        <w:r w:rsidR="001A7325">
          <w:rPr>
            <w:rFonts w:ascii="Times New Roman" w:hAnsi="Times New Roman" w:cs="Times New Roman"/>
          </w:rPr>
          <w:t>c</w:t>
        </w:r>
      </w:ins>
      <w:del w:id="57" w:author="Miguel Uyaguari" w:date="2021-07-26T22:23:00Z">
        <w:r w:rsidR="00CE5849" w:rsidRPr="008715A7" w:rsidDel="001A7325">
          <w:rPr>
            <w:rFonts w:ascii="Times New Roman" w:hAnsi="Times New Roman" w:cs="Times New Roman"/>
          </w:rPr>
          <w:delText>C</w:delText>
        </w:r>
      </w:del>
      <w:r w:rsidR="00CE5849" w:rsidRPr="008715A7">
        <w:rPr>
          <w:rFonts w:ascii="Times New Roman" w:hAnsi="Times New Roman" w:cs="Times New Roman"/>
        </w:rPr>
        <w:t>rAssphage</w:t>
      </w:r>
      <w:proofErr w:type="spellEnd"/>
      <w:r w:rsidR="00CE5849" w:rsidRPr="008715A7">
        <w:rPr>
          <w:rFonts w:ascii="Times New Roman" w:hAnsi="Times New Roman" w:cs="Times New Roman"/>
        </w:rPr>
        <w:t xml:space="preserve"> and PMMV </w:t>
      </w:r>
      <w:del w:id="58" w:author="Miguel Uyaguari" w:date="2021-07-26T22:11:00Z">
        <w:r w:rsidR="00CE5849" w:rsidRPr="008715A7" w:rsidDel="001A7325">
          <w:rPr>
            <w:rFonts w:ascii="Times New Roman" w:hAnsi="Times New Roman" w:cs="Times New Roman"/>
          </w:rPr>
          <w:delText>may have been</w:delText>
        </w:r>
      </w:del>
      <w:ins w:id="59" w:author="Miguel Uyaguari" w:date="2021-07-26T22:11:00Z">
        <w:r w:rsidR="001A7325">
          <w:rPr>
            <w:rFonts w:ascii="Times New Roman" w:hAnsi="Times New Roman" w:cs="Times New Roman"/>
          </w:rPr>
          <w:t>was</w:t>
        </w:r>
      </w:ins>
      <w:r w:rsidR="00CE5849" w:rsidRPr="008715A7">
        <w:rPr>
          <w:rFonts w:ascii="Times New Roman" w:hAnsi="Times New Roman" w:cs="Times New Roman"/>
        </w:rPr>
        <w:t xml:space="preserve"> </w:t>
      </w:r>
      <w:r w:rsidR="00CE5849" w:rsidRPr="008715A7">
        <w:rPr>
          <w:rFonts w:ascii="Times New Roman" w:hAnsi="Times New Roman" w:cs="Times New Roman"/>
        </w:rPr>
        <w:lastRenderedPageBreak/>
        <w:t xml:space="preserve">lower in the wastewater being treated in the AS, but higher in the solids. </w:t>
      </w:r>
      <w:del w:id="60" w:author="Miguel Uyaguari" w:date="2021-07-26T22:26:00Z">
        <w:r w:rsidR="00CE5849" w:rsidRPr="008715A7" w:rsidDel="001A7325">
          <w:rPr>
            <w:rFonts w:ascii="Times New Roman" w:hAnsi="Times New Roman" w:cs="Times New Roman"/>
          </w:rPr>
          <w:delText>However</w:delText>
        </w:r>
      </w:del>
      <w:ins w:id="61" w:author="Miguel Uyaguari" w:date="2021-07-26T22:26:00Z">
        <w:r w:rsidR="001A7325">
          <w:rPr>
            <w:rFonts w:ascii="Times New Roman" w:hAnsi="Times New Roman" w:cs="Times New Roman"/>
          </w:rPr>
          <w:t>On the other hand</w:t>
        </w:r>
      </w:ins>
      <w:r w:rsidR="00CE5849" w:rsidRPr="008715A7">
        <w:rPr>
          <w:rFonts w:ascii="Times New Roman" w:hAnsi="Times New Roman" w:cs="Times New Roman"/>
        </w:rPr>
        <w:t xml:space="preserve">, GCNs of </w:t>
      </w:r>
      <w:proofErr w:type="spellStart"/>
      <w:r w:rsidR="00CE5849" w:rsidRPr="008715A7">
        <w:rPr>
          <w:rFonts w:ascii="Times New Roman" w:hAnsi="Times New Roman" w:cs="Times New Roman"/>
        </w:rPr>
        <w:t>AdV</w:t>
      </w:r>
      <w:proofErr w:type="spellEnd"/>
      <w:r w:rsidR="00CE5849" w:rsidRPr="008715A7">
        <w:rPr>
          <w:rFonts w:ascii="Times New Roman" w:hAnsi="Times New Roman" w:cs="Times New Roman"/>
        </w:rPr>
        <w:t xml:space="preserve"> in terms of biomass were not significantly different between the AS and SC samples</w:t>
      </w:r>
      <w:r w:rsidR="008B4805" w:rsidRPr="008715A7">
        <w:rPr>
          <w:rFonts w:ascii="Times New Roman" w:hAnsi="Times New Roman" w:cs="Times New Roman"/>
        </w:rPr>
        <w:t xml:space="preserve"> (</w:t>
      </w:r>
      <w:r w:rsidR="008B4805" w:rsidRPr="008715A7">
        <w:rPr>
          <w:rFonts w:ascii="Times New Roman" w:hAnsi="Times New Roman" w:cs="Times New Roman"/>
          <w:i/>
          <w:iCs/>
        </w:rPr>
        <w:t>Fig. 2</w:t>
      </w:r>
      <w:r w:rsidR="008B4805" w:rsidRPr="008715A7">
        <w:rPr>
          <w:rFonts w:ascii="Times New Roman" w:hAnsi="Times New Roman" w:cs="Times New Roman"/>
        </w:rPr>
        <w:t>)</w:t>
      </w:r>
      <w:r w:rsidR="00CE5849" w:rsidRPr="008715A7">
        <w:rPr>
          <w:rFonts w:ascii="Times New Roman" w:hAnsi="Times New Roman" w:cs="Times New Roman"/>
        </w:rPr>
        <w:t>. Meanwhile, plant viruses such as PMMV remain more stable (in terms of biomass) during these digestion processes</w:t>
      </w:r>
      <w:r w:rsidR="00F81100" w:rsidRPr="008715A7">
        <w:rPr>
          <w:rFonts w:ascii="Times New Roman" w:hAnsi="Times New Roman" w:cs="Times New Roman"/>
        </w:rPr>
        <w:t xml:space="preserve"> </w:t>
      </w:r>
      <w:sdt>
        <w:sdtPr>
          <w:rPr>
            <w:rFonts w:ascii="Times New Roman" w:hAnsi="Times New Roman" w:cs="Times New Roman"/>
          </w:rPr>
          <w:id w:val="-330838383"/>
          <w:citation/>
        </w:sdtPr>
        <w:sdtEndPr/>
        <w:sdtContent>
          <w:r w:rsidR="00F81100" w:rsidRPr="008715A7">
            <w:rPr>
              <w:rFonts w:ascii="Times New Roman" w:hAnsi="Times New Roman" w:cs="Times New Roman"/>
            </w:rPr>
            <w:fldChar w:fldCharType="begin"/>
          </w:r>
          <w:r w:rsidR="00F81100" w:rsidRPr="008715A7">
            <w:rPr>
              <w:rFonts w:ascii="Times New Roman" w:hAnsi="Times New Roman" w:cs="Times New Roman"/>
              <w:lang w:val="en-CA"/>
            </w:rPr>
            <w:instrText xml:space="preserve"> CITATION Jum17 \l 4105 </w:instrText>
          </w:r>
          <w:r w:rsidR="00F81100" w:rsidRPr="008715A7">
            <w:rPr>
              <w:rFonts w:ascii="Times New Roman" w:hAnsi="Times New Roman" w:cs="Times New Roman"/>
            </w:rPr>
            <w:fldChar w:fldCharType="separate"/>
          </w:r>
          <w:r w:rsidR="00287AD2" w:rsidRPr="008715A7">
            <w:rPr>
              <w:rFonts w:ascii="Times New Roman" w:hAnsi="Times New Roman" w:cs="Times New Roman"/>
              <w:noProof/>
              <w:lang w:val="en-CA"/>
            </w:rPr>
            <w:t>(Jumat, et al., 2017)</w:t>
          </w:r>
          <w:r w:rsidR="00F81100" w:rsidRPr="008715A7">
            <w:rPr>
              <w:rFonts w:ascii="Times New Roman" w:hAnsi="Times New Roman" w:cs="Times New Roman"/>
            </w:rPr>
            <w:fldChar w:fldCharType="end"/>
          </w:r>
        </w:sdtContent>
      </w:sdt>
      <w:r w:rsidR="00CE5849" w:rsidRPr="008715A7">
        <w:rPr>
          <w:rFonts w:ascii="Times New Roman" w:hAnsi="Times New Roman" w:cs="Times New Roman"/>
        </w:rPr>
        <w:t xml:space="preserve">. </w:t>
      </w:r>
    </w:p>
    <w:p w14:paraId="0580661D" w14:textId="61E90B41"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higher presence of </w:t>
      </w:r>
      <w:proofErr w:type="spellStart"/>
      <w:r w:rsidRPr="008715A7">
        <w:rPr>
          <w:rFonts w:ascii="Times New Roman" w:hAnsi="Times New Roman" w:cs="Times New Roman"/>
        </w:rPr>
        <w:t>RoV</w:t>
      </w:r>
      <w:proofErr w:type="spellEnd"/>
      <w:r w:rsidRPr="008715A7">
        <w:rPr>
          <w:rFonts w:ascii="Times New Roman" w:hAnsi="Times New Roman" w:cs="Times New Roman"/>
        </w:rPr>
        <w:t xml:space="preserve"> gene copies in the EF </w:t>
      </w:r>
      <w:r w:rsidR="002152A4" w:rsidRPr="008715A7">
        <w:rPr>
          <w:rFonts w:ascii="Times New Roman" w:hAnsi="Times New Roman" w:cs="Times New Roman"/>
        </w:rPr>
        <w:t>(p-value = 0.000</w:t>
      </w:r>
      <w:ins w:id="62" w:author="Miguel Uyaguari" w:date="2021-07-26T22:12:00Z">
        <w:r w:rsidR="001A7325">
          <w:rPr>
            <w:rFonts w:ascii="Times New Roman" w:hAnsi="Times New Roman" w:cs="Times New Roman"/>
          </w:rPr>
          <w:t>6</w:t>
        </w:r>
      </w:ins>
      <w:del w:id="63" w:author="Miguel Uyaguari" w:date="2021-07-26T22:12:00Z">
        <w:r w:rsidR="002152A4" w:rsidRPr="008715A7" w:rsidDel="001A7325">
          <w:rPr>
            <w:rFonts w:ascii="Times New Roman" w:hAnsi="Times New Roman" w:cs="Times New Roman"/>
          </w:rPr>
          <w:delText>5918</w:delText>
        </w:r>
      </w:del>
      <w:r w:rsidR="002152A4" w:rsidRPr="008715A7">
        <w:rPr>
          <w:rFonts w:ascii="Times New Roman" w:hAnsi="Times New Roman" w:cs="Times New Roman"/>
        </w:rPr>
        <w:t xml:space="preserve"> in terms of sample and p-value =</w:t>
      </w:r>
      <w:r w:rsidR="002152A4" w:rsidRPr="008715A7">
        <w:t xml:space="preserve"> </w:t>
      </w:r>
      <w:r w:rsidR="002152A4" w:rsidRPr="008715A7">
        <w:rPr>
          <w:rFonts w:ascii="Times New Roman" w:hAnsi="Times New Roman" w:cs="Times New Roman"/>
        </w:rPr>
        <w:t>0.001</w:t>
      </w:r>
      <w:ins w:id="64" w:author="Miguel Uyaguari" w:date="2021-07-26T22:12:00Z">
        <w:r w:rsidR="001A7325">
          <w:rPr>
            <w:rFonts w:ascii="Times New Roman" w:hAnsi="Times New Roman" w:cs="Times New Roman"/>
          </w:rPr>
          <w:t>5</w:t>
        </w:r>
      </w:ins>
      <w:del w:id="65" w:author="Miguel Uyaguari" w:date="2021-07-26T22:12:00Z">
        <w:r w:rsidR="002152A4" w:rsidRPr="008715A7" w:rsidDel="001A7325">
          <w:rPr>
            <w:rFonts w:ascii="Times New Roman" w:hAnsi="Times New Roman" w:cs="Times New Roman"/>
          </w:rPr>
          <w:delText>498</w:delText>
        </w:r>
      </w:del>
      <w:r w:rsidR="002152A4" w:rsidRPr="008715A7">
        <w:rPr>
          <w:rFonts w:ascii="Times New Roman" w:hAnsi="Times New Roman" w:cs="Times New Roman"/>
        </w:rPr>
        <w:t xml:space="preserve"> in terms of biomass) </w:t>
      </w:r>
      <w:r w:rsidRPr="008715A7">
        <w:rPr>
          <w:rFonts w:ascii="Times New Roman" w:hAnsi="Times New Roman" w:cs="Times New Roman"/>
        </w:rPr>
        <w:t xml:space="preserve">during the winter season </w:t>
      </w:r>
      <w:r w:rsidR="0060665C" w:rsidRPr="008715A7">
        <w:rPr>
          <w:rFonts w:ascii="Times New Roman" w:hAnsi="Times New Roman" w:cs="Times New Roman"/>
        </w:rPr>
        <w:t>(</w:t>
      </w:r>
      <w:r w:rsidR="0060665C" w:rsidRPr="008715A7">
        <w:rPr>
          <w:rFonts w:ascii="Times New Roman" w:hAnsi="Times New Roman" w:cs="Times New Roman"/>
          <w:i/>
          <w:iCs/>
        </w:rPr>
        <w:t>Fig. S2</w:t>
      </w:r>
      <w:r w:rsidR="0060665C" w:rsidRPr="008715A7">
        <w:rPr>
          <w:rFonts w:ascii="Times New Roman" w:hAnsi="Times New Roman" w:cs="Times New Roman"/>
        </w:rPr>
        <w:t xml:space="preserve">) </w:t>
      </w:r>
      <w:r w:rsidRPr="008715A7">
        <w:rPr>
          <w:rFonts w:ascii="Times New Roman" w:hAnsi="Times New Roman" w:cs="Times New Roman"/>
        </w:rPr>
        <w:t>may indicate a higher risk of transmission during cold seasons (</w:t>
      </w:r>
      <w:proofErr w:type="spellStart"/>
      <w:r w:rsidRPr="008715A7">
        <w:rPr>
          <w:rFonts w:ascii="Times New Roman" w:hAnsi="Times New Roman" w:cs="Times New Roman"/>
        </w:rPr>
        <w:t>Atabakhsh</w:t>
      </w:r>
      <w:proofErr w:type="spellEnd"/>
      <w:r w:rsidRPr="008715A7">
        <w:rPr>
          <w:rFonts w:ascii="Times New Roman" w:hAnsi="Times New Roman" w:cs="Times New Roman"/>
        </w:rPr>
        <w:t xml:space="preserve"> et al. 2020), since it has been previously reported that a greater presence of </w:t>
      </w:r>
      <w:proofErr w:type="spellStart"/>
      <w:r w:rsidRPr="008715A7">
        <w:rPr>
          <w:rFonts w:ascii="Times New Roman" w:hAnsi="Times New Roman" w:cs="Times New Roman"/>
        </w:rPr>
        <w:t>RoV</w:t>
      </w:r>
      <w:proofErr w:type="spellEnd"/>
      <w:r w:rsidRPr="008715A7">
        <w:rPr>
          <w:rFonts w:ascii="Times New Roman" w:hAnsi="Times New Roman" w:cs="Times New Roman"/>
        </w:rPr>
        <w:t xml:space="preserve"> in EF </w:t>
      </w:r>
      <w:proofErr w:type="gramStart"/>
      <w:r w:rsidRPr="008715A7">
        <w:rPr>
          <w:rFonts w:ascii="Times New Roman" w:hAnsi="Times New Roman" w:cs="Times New Roman"/>
        </w:rPr>
        <w:t>are</w:t>
      </w:r>
      <w:proofErr w:type="gramEnd"/>
      <w:r w:rsidRPr="008715A7">
        <w:rPr>
          <w:rFonts w:ascii="Times New Roman" w:hAnsi="Times New Roman" w:cs="Times New Roman"/>
        </w:rPr>
        <w:t xml:space="preserve"> found during the winter season</w:t>
      </w:r>
      <w:r w:rsidR="000F5237" w:rsidRPr="008715A7">
        <w:rPr>
          <w:rFonts w:ascii="Times New Roman" w:hAnsi="Times New Roman" w:cs="Times New Roman"/>
        </w:rPr>
        <w:t xml:space="preserve"> </w:t>
      </w:r>
      <w:sdt>
        <w:sdtPr>
          <w:rPr>
            <w:rFonts w:ascii="Times New Roman" w:hAnsi="Times New Roman" w:cs="Times New Roman"/>
          </w:rPr>
          <w:id w:val="-1549215872"/>
          <w:citation/>
        </w:sdtPr>
        <w:sdtEndPr/>
        <w:sdtContent>
          <w:r w:rsidR="000F5237" w:rsidRPr="008715A7">
            <w:rPr>
              <w:rFonts w:ascii="Times New Roman" w:hAnsi="Times New Roman" w:cs="Times New Roman"/>
            </w:rPr>
            <w:fldChar w:fldCharType="begin"/>
          </w:r>
          <w:r w:rsidR="000F5237" w:rsidRPr="008715A7">
            <w:rPr>
              <w:rFonts w:ascii="Times New Roman" w:hAnsi="Times New Roman" w:cs="Times New Roman"/>
              <w:lang w:val="en-CA"/>
            </w:rPr>
            <w:instrText xml:space="preserve"> CITATION LiD11 \l 4105 </w:instrText>
          </w:r>
          <w:r w:rsidR="000F5237" w:rsidRPr="008715A7">
            <w:rPr>
              <w:rFonts w:ascii="Times New Roman" w:hAnsi="Times New Roman" w:cs="Times New Roman"/>
            </w:rPr>
            <w:fldChar w:fldCharType="separate"/>
          </w:r>
          <w:r w:rsidR="00287AD2" w:rsidRPr="008715A7">
            <w:rPr>
              <w:rFonts w:ascii="Times New Roman" w:hAnsi="Times New Roman" w:cs="Times New Roman"/>
              <w:noProof/>
              <w:lang w:val="en-CA"/>
            </w:rPr>
            <w:t>(Li, et al., 2011)</w:t>
          </w:r>
          <w:r w:rsidR="000F5237" w:rsidRPr="008715A7">
            <w:rPr>
              <w:rFonts w:ascii="Times New Roman" w:hAnsi="Times New Roman" w:cs="Times New Roman"/>
            </w:rPr>
            <w:fldChar w:fldCharType="end"/>
          </w:r>
        </w:sdtContent>
      </w:sdt>
      <w:r w:rsidRPr="008715A7">
        <w:rPr>
          <w:rFonts w:ascii="Times New Roman" w:hAnsi="Times New Roman" w:cs="Times New Roman"/>
        </w:rPr>
        <w:t>.</w:t>
      </w:r>
      <w:r w:rsidR="004D2130" w:rsidRPr="008715A7">
        <w:rPr>
          <w:rFonts w:ascii="Times New Roman" w:hAnsi="Times New Roman" w:cs="Times New Roman"/>
        </w:rPr>
        <w:t xml:space="preserve"> </w:t>
      </w:r>
    </w:p>
    <w:p w14:paraId="29DA2793" w14:textId="076B6D42" w:rsidR="00CE5849" w:rsidRPr="008715A7" w:rsidRDefault="00CE5849" w:rsidP="00443666">
      <w:pPr>
        <w:widowControl w:val="0"/>
        <w:autoSpaceDE w:val="0"/>
        <w:autoSpaceDN w:val="0"/>
        <w:adjustRightInd w:val="0"/>
        <w:spacing w:after="240" w:line="480" w:lineRule="auto"/>
        <w:rPr>
          <w:rFonts w:ascii="Times New Roman" w:hAnsi="Times New Roman" w:cs="Times New Roman"/>
          <w:strike/>
        </w:rPr>
      </w:pPr>
      <w:r w:rsidRPr="008715A7">
        <w:rPr>
          <w:rFonts w:ascii="Times New Roman" w:hAnsi="Times New Roman" w:cs="Times New Roman"/>
        </w:rPr>
        <w:t xml:space="preserve">The negative results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(Sav1, Sav124, and Sav5) across all wastewater treatment stages during the fall and winter season are consistent with a report by Varela et al. (2018) using samples from a wastewater treatment plant in Tunisia. Their results did not support the general belief that the peak of detection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occurs during the cold and rainy months of the year. However, quantitative detection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in wastewater and river water in Japan showed an increased concentration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in influents between winter and spring (December to May), but a decrease in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 during the summer and autumn months (July to October)</w:t>
      </w:r>
      <w:r w:rsidR="00953092" w:rsidRPr="008715A7">
        <w:rPr>
          <w:rFonts w:ascii="Times New Roman" w:hAnsi="Times New Roman" w:cs="Times New Roman"/>
        </w:rPr>
        <w:t xml:space="preserve"> </w:t>
      </w:r>
      <w:sdt>
        <w:sdtPr>
          <w:rPr>
            <w:rFonts w:ascii="Times New Roman" w:hAnsi="Times New Roman" w:cs="Times New Roman"/>
          </w:rPr>
          <w:id w:val="1037232958"/>
          <w:citation/>
        </w:sdtPr>
        <w:sdtEndPr/>
        <w:sdtContent>
          <w:r w:rsidR="00953092" w:rsidRPr="008715A7">
            <w:rPr>
              <w:rFonts w:ascii="Times New Roman" w:hAnsi="Times New Roman" w:cs="Times New Roman"/>
            </w:rPr>
            <w:fldChar w:fldCharType="begin"/>
          </w:r>
          <w:r w:rsidR="00953092" w:rsidRPr="008715A7">
            <w:rPr>
              <w:rFonts w:ascii="Times New Roman" w:hAnsi="Times New Roman" w:cs="Times New Roman"/>
              <w:lang w:val="en-CA"/>
            </w:rPr>
            <w:instrText xml:space="preserve"> CITATION Har08 \l 4105 </w:instrText>
          </w:r>
          <w:r w:rsidR="00953092" w:rsidRPr="008715A7">
            <w:rPr>
              <w:rFonts w:ascii="Times New Roman" w:hAnsi="Times New Roman" w:cs="Times New Roman"/>
            </w:rPr>
            <w:fldChar w:fldCharType="separate"/>
          </w:r>
          <w:r w:rsidR="00287AD2" w:rsidRPr="008715A7">
            <w:rPr>
              <w:rFonts w:ascii="Times New Roman" w:hAnsi="Times New Roman" w:cs="Times New Roman"/>
              <w:noProof/>
              <w:lang w:val="en-CA"/>
            </w:rPr>
            <w:t>(Haramoto, Katayama, Phanuwan, &amp; Ohgaki, 2008)</w:t>
          </w:r>
          <w:r w:rsidR="00953092" w:rsidRPr="008715A7">
            <w:rPr>
              <w:rFonts w:ascii="Times New Roman" w:hAnsi="Times New Roman" w:cs="Times New Roman"/>
            </w:rPr>
            <w:fldChar w:fldCharType="end"/>
          </w:r>
        </w:sdtContent>
      </w:sdt>
      <w:r w:rsidRPr="008715A7">
        <w:rPr>
          <w:rFonts w:ascii="Times New Roman" w:hAnsi="Times New Roman" w:cs="Times New Roman"/>
        </w:rPr>
        <w:t xml:space="preserve">. Yet another pattern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presence was reported in France in 2011, as </w:t>
      </w:r>
      <w:proofErr w:type="spellStart"/>
      <w:r w:rsidRPr="008715A7">
        <w:rPr>
          <w:rFonts w:ascii="Times New Roman" w:hAnsi="Times New Roman" w:cs="Times New Roman"/>
        </w:rPr>
        <w:t>Sima</w:t>
      </w:r>
      <w:proofErr w:type="spellEnd"/>
      <w:r w:rsidRPr="008715A7">
        <w:rPr>
          <w:rFonts w:ascii="Times New Roman" w:hAnsi="Times New Roman" w:cs="Times New Roman"/>
        </w:rPr>
        <w:t xml:space="preserve"> et al. found the virus to be readily detected in influents but had no clear variations in numbers over the </w:t>
      </w:r>
      <w:r w:rsidR="00D8750B" w:rsidRPr="008715A7">
        <w:rPr>
          <w:rFonts w:ascii="Times New Roman" w:hAnsi="Times New Roman" w:cs="Times New Roman"/>
        </w:rPr>
        <w:t>9</w:t>
      </w:r>
      <w:r w:rsidRPr="008715A7">
        <w:rPr>
          <w:rFonts w:ascii="Times New Roman" w:hAnsi="Times New Roman" w:cs="Times New Roman"/>
        </w:rPr>
        <w:t xml:space="preserve">-month (October to June) duration of the study. Similarly, seasonal differences in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concentrations were not statistically significant in a 3-year study conducted by Song et al. in China between 2017 and 2019. As a result, there might be other factors that can influence wastewater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concentrations. For example, it has been speculated </w:t>
      </w:r>
      <w:r w:rsidRPr="008715A7">
        <w:rPr>
          <w:rFonts w:ascii="Times New Roman" w:hAnsi="Times New Roman" w:cs="Times New Roman"/>
        </w:rPr>
        <w:lastRenderedPageBreak/>
        <w:t xml:space="preserve">that </w:t>
      </w:r>
      <w:proofErr w:type="spellStart"/>
      <w:r w:rsidRPr="008715A7">
        <w:rPr>
          <w:rFonts w:ascii="Times New Roman" w:hAnsi="Times New Roman" w:cs="Times New Roman"/>
        </w:rPr>
        <w:t>pI</w:t>
      </w:r>
      <w:proofErr w:type="spellEnd"/>
      <w:r w:rsidRPr="008715A7">
        <w:rPr>
          <w:rFonts w:ascii="Times New Roman" w:hAnsi="Times New Roman" w:cs="Times New Roman"/>
        </w:rPr>
        <w:t xml:space="preserve"> could affect how viruses and their different strains behave in bioreactors</w:t>
      </w:r>
      <w:r w:rsidR="00277E76" w:rsidRPr="008715A7">
        <w:rPr>
          <w:rFonts w:ascii="Times New Roman" w:hAnsi="Times New Roman" w:cs="Times New Roman"/>
        </w:rPr>
        <w:t xml:space="preserve"> </w:t>
      </w:r>
      <w:sdt>
        <w:sdtPr>
          <w:rPr>
            <w:rFonts w:ascii="Times New Roman" w:hAnsi="Times New Roman" w:cs="Times New Roman"/>
          </w:rPr>
          <w:id w:val="-1832897286"/>
          <w:citation/>
        </w:sdtPr>
        <w:sdtEndPr/>
        <w:sdtContent>
          <w:r w:rsidR="00277E76" w:rsidRPr="008715A7">
            <w:rPr>
              <w:rFonts w:ascii="Times New Roman" w:hAnsi="Times New Roman" w:cs="Times New Roman"/>
            </w:rPr>
            <w:fldChar w:fldCharType="begin"/>
          </w:r>
          <w:r w:rsidR="00277E76" w:rsidRPr="008715A7">
            <w:rPr>
              <w:rFonts w:ascii="Times New Roman" w:hAnsi="Times New Roman" w:cs="Times New Roman"/>
              <w:lang w:val="en-CA"/>
            </w:rPr>
            <w:instrText xml:space="preserve"> CITATION Miu15 \l 4105 </w:instrText>
          </w:r>
          <w:r w:rsidR="00277E76" w:rsidRPr="008715A7">
            <w:rPr>
              <w:rFonts w:ascii="Times New Roman" w:hAnsi="Times New Roman" w:cs="Times New Roman"/>
            </w:rPr>
            <w:fldChar w:fldCharType="separate"/>
          </w:r>
          <w:r w:rsidR="00287AD2" w:rsidRPr="008715A7">
            <w:rPr>
              <w:rFonts w:ascii="Times New Roman" w:hAnsi="Times New Roman" w:cs="Times New Roman"/>
              <w:noProof/>
              <w:lang w:val="en-CA"/>
            </w:rPr>
            <w:t>(Miura, Okabe, Nakahara, &amp; Sano, 2015)</w:t>
          </w:r>
          <w:r w:rsidR="00277E76" w:rsidRPr="008715A7">
            <w:rPr>
              <w:rFonts w:ascii="Times New Roman" w:hAnsi="Times New Roman" w:cs="Times New Roman"/>
            </w:rPr>
            <w:fldChar w:fldCharType="end"/>
          </w:r>
        </w:sdtContent>
      </w:sdt>
      <w:r w:rsidRPr="008715A7">
        <w:rPr>
          <w:rFonts w:ascii="Times New Roman" w:hAnsi="Times New Roman" w:cs="Times New Roman"/>
        </w:rPr>
        <w:t xml:space="preserve">. </w:t>
      </w:r>
    </w:p>
    <w:p w14:paraId="312CFF5B" w14:textId="297BD12E"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gene copies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were below the detection limit in many of the </w:t>
      </w:r>
      <w:proofErr w:type="gramStart"/>
      <w:r w:rsidRPr="008715A7">
        <w:rPr>
          <w:rFonts w:ascii="Times New Roman" w:hAnsi="Times New Roman" w:cs="Times New Roman"/>
        </w:rPr>
        <w:t>AS</w:t>
      </w:r>
      <w:proofErr w:type="gramEnd"/>
      <w:r w:rsidRPr="008715A7">
        <w:rPr>
          <w:rFonts w:ascii="Times New Roman" w:hAnsi="Times New Roman" w:cs="Times New Roman"/>
        </w:rPr>
        <w:t xml:space="preserve"> samples (in terms of both volume and biomass), but still relatively abundant in the EF</w:t>
      </w:r>
      <w:r w:rsidR="00351B3B" w:rsidRPr="008715A7">
        <w:rPr>
          <w:rFonts w:ascii="Times New Roman" w:hAnsi="Times New Roman" w:cs="Times New Roman"/>
        </w:rPr>
        <w:t xml:space="preserve"> (</w:t>
      </w:r>
      <w:r w:rsidR="00351B3B" w:rsidRPr="008715A7">
        <w:rPr>
          <w:rFonts w:ascii="Times New Roman" w:hAnsi="Times New Roman" w:cs="Times New Roman"/>
          <w:i/>
          <w:iCs/>
        </w:rPr>
        <w:t>Fig. S1</w:t>
      </w:r>
      <w:r w:rsidR="00351B3B" w:rsidRPr="008715A7">
        <w:rPr>
          <w:rFonts w:ascii="Times New Roman" w:hAnsi="Times New Roman" w:cs="Times New Roman"/>
        </w:rPr>
        <w:t>)</w:t>
      </w:r>
      <w:r w:rsidRPr="008715A7">
        <w:rPr>
          <w:rFonts w:ascii="Times New Roman" w:hAnsi="Times New Roman" w:cs="Times New Roman"/>
        </w:rPr>
        <w:t>.</w:t>
      </w:r>
      <w:r w:rsidR="000C1553" w:rsidRPr="008715A7">
        <w:rPr>
          <w:rFonts w:ascii="Times New Roman" w:hAnsi="Times New Roman" w:cs="Times New Roman"/>
        </w:rPr>
        <w:t xml:space="preserve"> </w:t>
      </w:r>
      <w:r w:rsidRPr="008715A7">
        <w:rPr>
          <w:rFonts w:ascii="Times New Roman" w:hAnsi="Times New Roman" w:cs="Times New Roman"/>
        </w:rPr>
        <w:t xml:space="preserve">A possible explanation for the greatly reduced viral GCNs in AS samples is the </w:t>
      </w:r>
      <w:r w:rsidR="00C15330" w:rsidRPr="008715A7">
        <w:rPr>
          <w:rFonts w:ascii="Times New Roman" w:hAnsi="Times New Roman" w:cs="Times New Roman"/>
        </w:rPr>
        <w:t xml:space="preserve">high </w:t>
      </w:r>
      <w:r w:rsidRPr="008715A7">
        <w:rPr>
          <w:rFonts w:ascii="Times New Roman" w:hAnsi="Times New Roman" w:cs="Times New Roman"/>
        </w:rPr>
        <w:t xml:space="preserve">efficiency with which </w:t>
      </w:r>
      <w:proofErr w:type="spellStart"/>
      <w:r w:rsidR="00C15330" w:rsidRPr="008715A7">
        <w:rPr>
          <w:rFonts w:ascii="Times New Roman" w:hAnsi="Times New Roman" w:cs="Times New Roman"/>
        </w:rPr>
        <w:t>NoV</w:t>
      </w:r>
      <w:proofErr w:type="spellEnd"/>
      <w:r w:rsidR="00C15330" w:rsidRPr="008715A7">
        <w:rPr>
          <w:rFonts w:ascii="Times New Roman" w:hAnsi="Times New Roman" w:cs="Times New Roman"/>
        </w:rPr>
        <w:t xml:space="preserve"> GI and GII </w:t>
      </w:r>
      <w:r w:rsidRPr="008715A7">
        <w:rPr>
          <w:rFonts w:ascii="Times New Roman" w:hAnsi="Times New Roman" w:cs="Times New Roman"/>
        </w:rPr>
        <w:t>are removed</w:t>
      </w:r>
      <w:r w:rsidR="00C15330" w:rsidRPr="008715A7">
        <w:rPr>
          <w:rFonts w:ascii="Times New Roman" w:hAnsi="Times New Roman" w:cs="Times New Roman"/>
        </w:rPr>
        <w:t xml:space="preserve">, a notion supported by literature </w:t>
      </w:r>
      <w:r w:rsidR="00F9341F" w:rsidRPr="008715A7">
        <w:rPr>
          <w:rFonts w:ascii="Times New Roman" w:hAnsi="Times New Roman" w:cs="Times New Roman"/>
          <w:noProof/>
          <w:lang w:val="en-CA"/>
        </w:rPr>
        <w:t>(Ibrahim, Hammami, Khelifi, Pothier, &amp; Hassen, 2020; Kitajima, Iker, Pepper, &amp; Gerba, 2014; Schmitz, Kitajima, Campillo, Gerba, &amp; Pepper, 2016)</w:t>
      </w:r>
      <w:r w:rsidRPr="008715A7">
        <w:rPr>
          <w:rFonts w:ascii="Times New Roman" w:hAnsi="Times New Roman" w:cs="Times New Roman"/>
        </w:rPr>
        <w:t>.</w:t>
      </w:r>
      <w:r w:rsidR="00AB4EF9" w:rsidRPr="008715A7">
        <w:rPr>
          <w:rFonts w:ascii="Times New Roman" w:hAnsi="Times New Roman" w:cs="Times New Roman"/>
        </w:rPr>
        <w:t xml:space="preserve"> </w:t>
      </w:r>
      <w:r w:rsidRPr="008715A7">
        <w:rPr>
          <w:rFonts w:ascii="Times New Roman" w:hAnsi="Times New Roman" w:cs="Times New Roman"/>
        </w:rPr>
        <w:t xml:space="preserve">Furthermore, taking into account the observation that these viruses were found in abundance in SC samples, another contributing factor could be limitations in the sample collection process, which might not have adequately retrieved the slurry part of the sludge where the viruses may be found in greater numbers as they might have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the larger fractions of the sludge solids. The relative abundance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RS and EF during the winter months (December and February) and the absence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in RS in October may be due to seasonal variability</w:t>
      </w:r>
      <w:r w:rsidR="00A7092D" w:rsidRPr="008715A7">
        <w:rPr>
          <w:rFonts w:ascii="Times New Roman" w:hAnsi="Times New Roman" w:cs="Times New Roman"/>
        </w:rPr>
        <w:t xml:space="preserve"> </w:t>
      </w:r>
      <w:sdt>
        <w:sdtPr>
          <w:rPr>
            <w:rFonts w:ascii="Times New Roman" w:hAnsi="Times New Roman" w:cs="Times New Roman"/>
          </w:rPr>
          <w:id w:val="1340191626"/>
          <w:citation/>
        </w:sdtPr>
        <w:sdtEndPr/>
        <w:sdtContent>
          <w:r w:rsidR="00A7092D" w:rsidRPr="008715A7">
            <w:rPr>
              <w:rFonts w:ascii="Times New Roman" w:hAnsi="Times New Roman" w:cs="Times New Roman"/>
            </w:rPr>
            <w:fldChar w:fldCharType="begin"/>
          </w:r>
          <w:r w:rsidR="00A7092D" w:rsidRPr="008715A7">
            <w:rPr>
              <w:rFonts w:ascii="Times New Roman" w:hAnsi="Times New Roman" w:cs="Times New Roman"/>
              <w:lang w:val="en-CA"/>
            </w:rPr>
            <w:instrText xml:space="preserve"> CITATION Pér19 \l 4105 </w:instrText>
          </w:r>
          <w:r w:rsidR="00A7092D" w:rsidRPr="008715A7">
            <w:rPr>
              <w:rFonts w:ascii="Times New Roman" w:hAnsi="Times New Roman" w:cs="Times New Roman"/>
            </w:rPr>
            <w:fldChar w:fldCharType="separate"/>
          </w:r>
          <w:r w:rsidR="00287AD2" w:rsidRPr="008715A7">
            <w:rPr>
              <w:rFonts w:ascii="Times New Roman" w:hAnsi="Times New Roman" w:cs="Times New Roman"/>
              <w:noProof/>
              <w:lang w:val="en-CA"/>
            </w:rPr>
            <w:t>(Pérez, Guerrero, Orellana, Figuerola, &amp; Erijman, 2019)</w:t>
          </w:r>
          <w:r w:rsidR="00A7092D" w:rsidRPr="008715A7">
            <w:rPr>
              <w:rFonts w:ascii="Times New Roman" w:hAnsi="Times New Roman" w:cs="Times New Roman"/>
            </w:rPr>
            <w:fldChar w:fldCharType="end"/>
          </w:r>
        </w:sdtContent>
      </w:sdt>
      <w:r w:rsidR="00A7092D" w:rsidRPr="008715A7">
        <w:rPr>
          <w:rFonts w:ascii="Times New Roman" w:hAnsi="Times New Roman" w:cs="Times New Roman"/>
        </w:rPr>
        <w:t xml:space="preserve">. </w:t>
      </w:r>
      <w:r w:rsidRPr="008715A7">
        <w:rPr>
          <w:rFonts w:ascii="Times New Roman" w:hAnsi="Times New Roman" w:cs="Times New Roman"/>
        </w:rPr>
        <w:t xml:space="preserve">However, the presence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RS in Event 4 (February) is consistent with a study conducted by Flannery et al. (2012), in which the concentration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the influents of a wastewater treatment plant were significantly higher during the winter months (January to March).</w:t>
      </w:r>
      <w:r w:rsidR="00F436D3" w:rsidRPr="008715A7">
        <w:rPr>
          <w:rFonts w:ascii="Times New Roman" w:hAnsi="Times New Roman" w:cs="Times New Roman"/>
        </w:rPr>
        <w:t xml:space="preserve"> This seasonal trend is also reflected colloquially</w:t>
      </w:r>
      <w:r w:rsidR="00466284" w:rsidRPr="008715A7">
        <w:rPr>
          <w:rFonts w:ascii="Times New Roman" w:hAnsi="Times New Roman" w:cs="Times New Roman"/>
        </w:rPr>
        <w:t xml:space="preserve"> through </w:t>
      </w:r>
      <w:r w:rsidR="00DA58ED" w:rsidRPr="008715A7">
        <w:rPr>
          <w:rFonts w:ascii="Times New Roman" w:hAnsi="Times New Roman" w:cs="Times New Roman"/>
        </w:rPr>
        <w:t xml:space="preserve">virus’s </w:t>
      </w:r>
      <w:r w:rsidR="00466284" w:rsidRPr="008715A7">
        <w:rPr>
          <w:rFonts w:ascii="Times New Roman" w:hAnsi="Times New Roman" w:cs="Times New Roman"/>
        </w:rPr>
        <w:t xml:space="preserve">sobriquet, </w:t>
      </w:r>
      <w:r w:rsidR="00F436D3" w:rsidRPr="008715A7">
        <w:rPr>
          <w:rFonts w:ascii="Times New Roman" w:hAnsi="Times New Roman" w:cs="Times New Roman"/>
        </w:rPr>
        <w:t>the winter vomiting bug</w:t>
      </w:r>
      <w:r w:rsidR="008C1CD3" w:rsidRPr="008715A7">
        <w:rPr>
          <w:rFonts w:ascii="Times New Roman" w:hAnsi="Times New Roman" w:cs="Times New Roman"/>
        </w:rPr>
        <w:t xml:space="preserve"> </w:t>
      </w:r>
      <w:sdt>
        <w:sdtPr>
          <w:rPr>
            <w:rFonts w:ascii="Times New Roman" w:hAnsi="Times New Roman" w:cs="Times New Roman"/>
          </w:rPr>
          <w:id w:val="-1974128476"/>
          <w:citation/>
        </w:sdtPr>
        <w:sdtEndPr/>
        <w:sdtContent>
          <w:r w:rsidR="008C1CD3" w:rsidRPr="008715A7">
            <w:rPr>
              <w:rFonts w:ascii="Times New Roman" w:hAnsi="Times New Roman" w:cs="Times New Roman"/>
            </w:rPr>
            <w:fldChar w:fldCharType="begin"/>
          </w:r>
          <w:r w:rsidR="008C1CD3" w:rsidRPr="008715A7">
            <w:rPr>
              <w:rFonts w:ascii="Times New Roman" w:hAnsi="Times New Roman" w:cs="Times New Roman"/>
              <w:lang w:val="en-CA"/>
            </w:rPr>
            <w:instrText xml:space="preserve"> CITATION Far21 \l 4105 </w:instrText>
          </w:r>
          <w:r w:rsidR="008C1CD3" w:rsidRPr="008715A7">
            <w:rPr>
              <w:rFonts w:ascii="Times New Roman" w:hAnsi="Times New Roman" w:cs="Times New Roman"/>
            </w:rPr>
            <w:fldChar w:fldCharType="separate"/>
          </w:r>
          <w:r w:rsidR="00287AD2" w:rsidRPr="008715A7">
            <w:rPr>
              <w:rFonts w:ascii="Times New Roman" w:hAnsi="Times New Roman" w:cs="Times New Roman"/>
              <w:noProof/>
              <w:lang w:val="en-CA"/>
            </w:rPr>
            <w:t>(Farkas, et al., 2021)</w:t>
          </w:r>
          <w:r w:rsidR="008C1CD3" w:rsidRPr="008715A7">
            <w:rPr>
              <w:rFonts w:ascii="Times New Roman" w:hAnsi="Times New Roman" w:cs="Times New Roman"/>
            </w:rPr>
            <w:fldChar w:fldCharType="end"/>
          </w:r>
        </w:sdtContent>
      </w:sdt>
      <w:r w:rsidR="008C1CD3" w:rsidRPr="008715A7">
        <w:rPr>
          <w:rFonts w:ascii="Times New Roman" w:hAnsi="Times New Roman" w:cs="Times New Roman"/>
        </w:rPr>
        <w:t>.</w:t>
      </w:r>
    </w:p>
    <w:p w14:paraId="264D0E71" w14:textId="008D23E5"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In a study conducted by </w:t>
      </w:r>
      <w:r w:rsidR="00BA1CF3" w:rsidRPr="008715A7">
        <w:rPr>
          <w:rFonts w:ascii="Times New Roman" w:hAnsi="Times New Roman" w:cs="Times New Roman"/>
          <w:noProof/>
          <w:lang w:val="en-CA"/>
        </w:rPr>
        <w:t xml:space="preserve">El-Senousy, </w:t>
      </w:r>
      <w:r w:rsidR="00823C77" w:rsidRPr="008715A7">
        <w:rPr>
          <w:rFonts w:ascii="Times New Roman" w:hAnsi="Times New Roman" w:cs="Times New Roman"/>
          <w:noProof/>
          <w:lang w:val="en-CA"/>
        </w:rPr>
        <w:t xml:space="preserve">et al. </w:t>
      </w:r>
      <w:r w:rsidR="00BA1CF3" w:rsidRPr="008715A7">
        <w:rPr>
          <w:rFonts w:ascii="Times New Roman" w:hAnsi="Times New Roman" w:cs="Times New Roman"/>
          <w:noProof/>
          <w:lang w:val="en-CA"/>
        </w:rPr>
        <w:t>in 2007</w:t>
      </w:r>
      <w:r w:rsidRPr="008715A7">
        <w:rPr>
          <w:rFonts w:ascii="Times New Roman" w:hAnsi="Times New Roman" w:cs="Times New Roman"/>
        </w:rPr>
        <w:t xml:space="preserve">, high numbers of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gene copies (per liter) in sewage water samples (from the Greater Cairo area in Egypt) were observed at the end of </w:t>
      </w:r>
      <w:r w:rsidRPr="008715A7">
        <w:rPr>
          <w:rFonts w:ascii="Times New Roman" w:hAnsi="Times New Roman" w:cs="Times New Roman"/>
        </w:rPr>
        <w:lastRenderedPageBreak/>
        <w:t xml:space="preserve">autumn and during the winter months, but the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concentrations tended to decrease as temperatures increased. These results are </w:t>
      </w:r>
      <w:del w:id="66" w:author="Miguel Uyaguari" w:date="2021-07-26T22:19:00Z">
        <w:r w:rsidRPr="008715A7" w:rsidDel="001A7325">
          <w:rPr>
            <w:rFonts w:ascii="Times New Roman" w:hAnsi="Times New Roman" w:cs="Times New Roman"/>
          </w:rPr>
          <w:delText xml:space="preserve">significantly </w:delText>
        </w:r>
      </w:del>
      <w:r w:rsidRPr="008715A7">
        <w:rPr>
          <w:rFonts w:ascii="Times New Roman" w:hAnsi="Times New Roman" w:cs="Times New Roman"/>
        </w:rPr>
        <w:t xml:space="preserve">different from </w:t>
      </w:r>
      <w:ins w:id="67" w:author="Miguel Uyaguari" w:date="2021-07-26T22:20:00Z">
        <w:r w:rsidR="001A7325">
          <w:rPr>
            <w:rFonts w:ascii="Times New Roman" w:hAnsi="Times New Roman" w:cs="Times New Roman"/>
          </w:rPr>
          <w:t>what we o</w:t>
        </w:r>
      </w:ins>
      <w:ins w:id="68" w:author="Miguel Uyaguari" w:date="2021-07-26T22:21:00Z">
        <w:r w:rsidR="001A7325">
          <w:rPr>
            <w:rFonts w:ascii="Times New Roman" w:hAnsi="Times New Roman" w:cs="Times New Roman"/>
          </w:rPr>
          <w:t xml:space="preserve">bserved in the </w:t>
        </w:r>
      </w:ins>
      <w:del w:id="69" w:author="Miguel Uyaguari" w:date="2021-07-26T22:19:00Z">
        <w:r w:rsidRPr="008715A7" w:rsidDel="001A7325">
          <w:rPr>
            <w:rFonts w:ascii="Times New Roman" w:hAnsi="Times New Roman" w:cs="Times New Roman"/>
          </w:rPr>
          <w:delText xml:space="preserve">the quantitation of </w:delText>
        </w:r>
      </w:del>
      <w:del w:id="70" w:author="Miguel Uyaguari" w:date="2021-07-26T22:21:00Z">
        <w:r w:rsidRPr="008715A7" w:rsidDel="001A7325">
          <w:rPr>
            <w:rFonts w:ascii="Times New Roman" w:hAnsi="Times New Roman" w:cs="Times New Roman"/>
          </w:rPr>
          <w:delText xml:space="preserve">AstV gene copies in the </w:delText>
        </w:r>
      </w:del>
      <w:del w:id="71" w:author="Miguel Uyaguari" w:date="2021-07-26T22:22:00Z">
        <w:r w:rsidRPr="008715A7" w:rsidDel="001A7325">
          <w:rPr>
            <w:rFonts w:ascii="Times New Roman" w:hAnsi="Times New Roman" w:cs="Times New Roman"/>
          </w:rPr>
          <w:delText xml:space="preserve">wastewater samples from the </w:delText>
        </w:r>
      </w:del>
      <w:r w:rsidRPr="008715A7">
        <w:rPr>
          <w:rFonts w:ascii="Times New Roman" w:hAnsi="Times New Roman" w:cs="Times New Roman"/>
        </w:rPr>
        <w:t>NESTP</w:t>
      </w:r>
      <w:ins w:id="72" w:author="Miguel Uyaguari" w:date="2021-07-26T22:21:00Z">
        <w:r w:rsidR="001A7325">
          <w:rPr>
            <w:rFonts w:ascii="Times New Roman" w:hAnsi="Times New Roman" w:cs="Times New Roman"/>
          </w:rPr>
          <w:t xml:space="preserve">, where there was </w:t>
        </w:r>
      </w:ins>
      <w:del w:id="73" w:author="Miguel Uyaguari" w:date="2021-07-26T22:21:00Z">
        <w:r w:rsidRPr="008715A7" w:rsidDel="001A7325">
          <w:rPr>
            <w:rFonts w:ascii="Times New Roman" w:hAnsi="Times New Roman" w:cs="Times New Roman"/>
          </w:rPr>
          <w:delText xml:space="preserve">. There was </w:delText>
        </w:r>
      </w:del>
      <w:r w:rsidR="00823C77" w:rsidRPr="008715A7">
        <w:rPr>
          <w:rFonts w:ascii="Times New Roman" w:hAnsi="Times New Roman" w:cs="Times New Roman"/>
        </w:rPr>
        <w:t xml:space="preserve">no </w:t>
      </w:r>
      <w:r w:rsidRPr="008715A7">
        <w:rPr>
          <w:rFonts w:ascii="Times New Roman" w:hAnsi="Times New Roman" w:cs="Times New Roman"/>
        </w:rPr>
        <w:t xml:space="preserve">detection of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w:t>
      </w:r>
      <w:del w:id="74" w:author="Miguel Uyaguari" w:date="2021-07-26T22:21:00Z">
        <w:r w:rsidRPr="008715A7" w:rsidDel="001A7325">
          <w:rPr>
            <w:rFonts w:ascii="Times New Roman" w:hAnsi="Times New Roman" w:cs="Times New Roman"/>
          </w:rPr>
          <w:delText xml:space="preserve">gene copies </w:delText>
        </w:r>
      </w:del>
      <w:r w:rsidRPr="008715A7">
        <w:rPr>
          <w:rFonts w:ascii="Times New Roman" w:hAnsi="Times New Roman" w:cs="Times New Roman"/>
        </w:rPr>
        <w:t xml:space="preserve">in </w:t>
      </w:r>
      <w:del w:id="75" w:author="Miguel Uyaguari" w:date="2021-07-26T22:22:00Z">
        <w:r w:rsidRPr="008715A7" w:rsidDel="001A7325">
          <w:rPr>
            <w:rFonts w:ascii="Times New Roman" w:hAnsi="Times New Roman" w:cs="Times New Roman"/>
          </w:rPr>
          <w:delText xml:space="preserve">all </w:delText>
        </w:r>
      </w:del>
      <w:ins w:id="76" w:author="Miguel Uyaguari" w:date="2021-07-26T22:22:00Z">
        <w:r w:rsidR="001A7325">
          <w:rPr>
            <w:rFonts w:ascii="Times New Roman" w:hAnsi="Times New Roman" w:cs="Times New Roman"/>
          </w:rPr>
          <w:t>any of</w:t>
        </w:r>
        <w:r w:rsidR="001A7325" w:rsidRPr="008715A7">
          <w:rPr>
            <w:rFonts w:ascii="Times New Roman" w:hAnsi="Times New Roman" w:cs="Times New Roman"/>
          </w:rPr>
          <w:t xml:space="preserve"> </w:t>
        </w:r>
      </w:ins>
      <w:r w:rsidRPr="008715A7">
        <w:rPr>
          <w:rFonts w:ascii="Times New Roman" w:hAnsi="Times New Roman" w:cs="Times New Roman"/>
        </w:rPr>
        <w:t>the wastewater treatment stages across all events. These results may be due to seasonal variability</w:t>
      </w:r>
      <w:r w:rsidR="00941B4F" w:rsidRPr="008715A7">
        <w:rPr>
          <w:rFonts w:ascii="Times New Roman" w:hAnsi="Times New Roman" w:cs="Times New Roman"/>
        </w:rPr>
        <w:t xml:space="preserve"> </w:t>
      </w:r>
      <w:sdt>
        <w:sdtPr>
          <w:rPr>
            <w:rFonts w:ascii="Times New Roman" w:hAnsi="Times New Roman" w:cs="Times New Roman"/>
          </w:rPr>
          <w:id w:val="-1552452062"/>
          <w:citation/>
        </w:sdtPr>
        <w:sdtEndPr/>
        <w:sdtContent>
          <w:r w:rsidR="00941B4F" w:rsidRPr="008715A7">
            <w:rPr>
              <w:rFonts w:ascii="Times New Roman" w:hAnsi="Times New Roman" w:cs="Times New Roman"/>
            </w:rPr>
            <w:fldChar w:fldCharType="begin"/>
          </w:r>
          <w:r w:rsidR="00941B4F" w:rsidRPr="008715A7">
            <w:rPr>
              <w:rFonts w:ascii="Times New Roman" w:hAnsi="Times New Roman" w:cs="Times New Roman"/>
              <w:lang w:val="en-CA"/>
            </w:rPr>
            <w:instrText xml:space="preserve"> CITATION Pér19 \l 4105 </w:instrText>
          </w:r>
          <w:r w:rsidR="00941B4F" w:rsidRPr="008715A7">
            <w:rPr>
              <w:rFonts w:ascii="Times New Roman" w:hAnsi="Times New Roman" w:cs="Times New Roman"/>
            </w:rPr>
            <w:fldChar w:fldCharType="separate"/>
          </w:r>
          <w:r w:rsidR="00287AD2" w:rsidRPr="008715A7">
            <w:rPr>
              <w:rFonts w:ascii="Times New Roman" w:hAnsi="Times New Roman" w:cs="Times New Roman"/>
              <w:noProof/>
              <w:lang w:val="en-CA"/>
            </w:rPr>
            <w:t>(Pérez, Guerrero, Orellana, Figuerola, &amp; Erijman, 2019)</w:t>
          </w:r>
          <w:r w:rsidR="00941B4F" w:rsidRPr="008715A7">
            <w:rPr>
              <w:rFonts w:ascii="Times New Roman" w:hAnsi="Times New Roman" w:cs="Times New Roman"/>
            </w:rPr>
            <w:fldChar w:fldCharType="end"/>
          </w:r>
        </w:sdtContent>
      </w:sdt>
      <w:r w:rsidRPr="008715A7">
        <w:rPr>
          <w:rFonts w:ascii="Times New Roman" w:hAnsi="Times New Roman" w:cs="Times New Roman"/>
        </w:rPr>
        <w:t xml:space="preserve"> </w:t>
      </w:r>
      <w:ins w:id="77" w:author="Miguel Uyaguari" w:date="2021-07-26T22:42:00Z">
        <w:r w:rsidR="001A7325">
          <w:rPr>
            <w:rFonts w:ascii="Times New Roman" w:hAnsi="Times New Roman" w:cs="Times New Roman"/>
          </w:rPr>
          <w:t>and/</w:t>
        </w:r>
      </w:ins>
      <w:del w:id="78" w:author="Miguel Uyaguari" w:date="2021-07-26T22:40:00Z">
        <w:r w:rsidRPr="008715A7" w:rsidDel="001A7325">
          <w:rPr>
            <w:rFonts w:ascii="Times New Roman" w:hAnsi="Times New Roman" w:cs="Times New Roman"/>
          </w:rPr>
          <w:delText xml:space="preserve">and </w:delText>
        </w:r>
      </w:del>
      <w:ins w:id="79" w:author="Miguel Uyaguari" w:date="2021-07-26T22:40:00Z">
        <w:r w:rsidR="001A7325">
          <w:rPr>
            <w:rFonts w:ascii="Times New Roman" w:hAnsi="Times New Roman" w:cs="Times New Roman"/>
          </w:rPr>
          <w:t xml:space="preserve">or </w:t>
        </w:r>
        <w:commentRangeStart w:id="80"/>
        <w:r w:rsidR="001A7325">
          <w:rPr>
            <w:rFonts w:ascii="Times New Roman" w:hAnsi="Times New Roman" w:cs="Times New Roman"/>
          </w:rPr>
          <w:t xml:space="preserve">reflect the pattern of infection within the community </w:t>
        </w:r>
      </w:ins>
      <w:ins w:id="81" w:author="Miguel Uyaguari" w:date="2021-07-26T22:44:00Z">
        <w:r w:rsidR="001A7325">
          <w:rPr>
            <w:rFonts w:ascii="Times New Roman" w:hAnsi="Times New Roman" w:cs="Times New Roman"/>
          </w:rPr>
          <w:t>under</w:t>
        </w:r>
      </w:ins>
      <w:ins w:id="82" w:author="Miguel Uyaguari" w:date="2021-07-26T22:40:00Z">
        <w:r w:rsidR="001A7325">
          <w:rPr>
            <w:rFonts w:ascii="Times New Roman" w:hAnsi="Times New Roman" w:cs="Times New Roman"/>
          </w:rPr>
          <w:t xml:space="preserve"> </w:t>
        </w:r>
      </w:ins>
      <w:ins w:id="83" w:author="Miguel Uyaguari" w:date="2021-07-26T22:44:00Z">
        <w:r w:rsidR="001A7325">
          <w:rPr>
            <w:rFonts w:ascii="Times New Roman" w:hAnsi="Times New Roman" w:cs="Times New Roman"/>
          </w:rPr>
          <w:t>study</w:t>
        </w:r>
      </w:ins>
      <w:ins w:id="84" w:author="Miguel Uyaguari" w:date="2021-07-26T22:41:00Z">
        <w:r w:rsidR="001A7325">
          <w:rPr>
            <w:rFonts w:ascii="Times New Roman" w:hAnsi="Times New Roman" w:cs="Times New Roman"/>
          </w:rPr>
          <w:t xml:space="preserve">. </w:t>
        </w:r>
      </w:ins>
      <w:commentRangeEnd w:id="80"/>
      <w:ins w:id="85" w:author="Miguel Uyaguari" w:date="2021-07-26T22:44:00Z">
        <w:r w:rsidR="001A7325">
          <w:rPr>
            <w:rStyle w:val="CommentReference"/>
          </w:rPr>
          <w:commentReference w:id="80"/>
        </w:r>
      </w:ins>
      <w:del w:id="86" w:author="Miguel Uyaguari" w:date="2021-07-26T22:41:00Z">
        <w:r w:rsidRPr="008715A7" w:rsidDel="001A7325">
          <w:rPr>
            <w:rFonts w:ascii="Times New Roman" w:hAnsi="Times New Roman" w:cs="Times New Roman"/>
          </w:rPr>
          <w:delText xml:space="preserve">efficiency of the wastewater facility in removing this </w:delText>
        </w:r>
        <w:r w:rsidR="00823C77" w:rsidRPr="008715A7" w:rsidDel="001A7325">
          <w:rPr>
            <w:rFonts w:ascii="Times New Roman" w:hAnsi="Times New Roman" w:cs="Times New Roman"/>
          </w:rPr>
          <w:delText xml:space="preserve">type of </w:delText>
        </w:r>
        <w:r w:rsidRPr="008715A7" w:rsidDel="001A7325">
          <w:rPr>
            <w:rFonts w:ascii="Times New Roman" w:hAnsi="Times New Roman" w:cs="Times New Roman"/>
          </w:rPr>
          <w:delText>virus during the process, as discussed above.</w:delText>
        </w:r>
      </w:del>
    </w:p>
    <w:p w14:paraId="36077BC5" w14:textId="23026CB9" w:rsidR="00597FF3"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Additionally, PCA </w:t>
      </w:r>
      <w:r w:rsidR="00ED26C2" w:rsidRPr="008715A7">
        <w:rPr>
          <w:rFonts w:ascii="Times New Roman" w:hAnsi="Times New Roman" w:cs="Times New Roman"/>
        </w:rPr>
        <w:t>(</w:t>
      </w:r>
      <w:r w:rsidR="00ED26C2" w:rsidRPr="008715A7">
        <w:rPr>
          <w:rFonts w:ascii="Times New Roman" w:hAnsi="Times New Roman" w:cs="Times New Roman"/>
          <w:i/>
          <w:iCs/>
        </w:rPr>
        <w:t>Fig. 5</w:t>
      </w:r>
      <w:r w:rsidR="00ED26C2" w:rsidRPr="008715A7">
        <w:rPr>
          <w:rFonts w:ascii="Times New Roman" w:hAnsi="Times New Roman" w:cs="Times New Roman"/>
        </w:rPr>
        <w:t xml:space="preserve">) </w:t>
      </w:r>
      <w:r w:rsidRPr="008715A7">
        <w:rPr>
          <w:rFonts w:ascii="Times New Roman" w:hAnsi="Times New Roman" w:cs="Times New Roman"/>
        </w:rPr>
        <w:t xml:space="preserve">and Spearman’s rank correlation analysis </w:t>
      </w:r>
      <w:r w:rsidR="004B2325" w:rsidRPr="008715A7">
        <w:rPr>
          <w:rFonts w:ascii="Times New Roman" w:hAnsi="Times New Roman" w:cs="Times New Roman"/>
        </w:rPr>
        <w:t>(</w:t>
      </w:r>
      <w:r w:rsidR="004B2325" w:rsidRPr="008715A7">
        <w:rPr>
          <w:rFonts w:ascii="Times New Roman" w:hAnsi="Times New Roman" w:cs="Times New Roman"/>
          <w:i/>
          <w:iCs/>
        </w:rPr>
        <w:t>Fig. 6</w:t>
      </w:r>
      <w:r w:rsidR="004B2325" w:rsidRPr="008715A7">
        <w:rPr>
          <w:rFonts w:ascii="Times New Roman" w:hAnsi="Times New Roman" w:cs="Times New Roman"/>
        </w:rPr>
        <w:t xml:space="preserve">) </w:t>
      </w:r>
      <w:r w:rsidRPr="008715A7">
        <w:rPr>
          <w:rFonts w:ascii="Times New Roman" w:hAnsi="Times New Roman" w:cs="Times New Roman"/>
        </w:rPr>
        <w:t>were conducted for EF samples to investigate potential connections between various physical, chemical, and biological parameters. PCA revealed that samples collected in different events from October to February were distinct from one another. This could indicate a seasonal variation in wastewater, at least in effluents. The hypothesis is consistent with previous literature</w:t>
      </w:r>
      <w:r w:rsidR="00D200FE" w:rsidRPr="008715A7">
        <w:rPr>
          <w:rFonts w:ascii="Times New Roman" w:hAnsi="Times New Roman" w:cs="Times New Roman"/>
        </w:rPr>
        <w:t xml:space="preserve"> </w:t>
      </w:r>
      <w:sdt>
        <w:sdtPr>
          <w:rPr>
            <w:rFonts w:ascii="Times New Roman" w:hAnsi="Times New Roman" w:cs="Times New Roman"/>
          </w:rPr>
          <w:id w:val="709456869"/>
          <w:citation/>
        </w:sdtPr>
        <w:sdtEndPr/>
        <w:sdtContent>
          <w:r w:rsidR="00D200FE" w:rsidRPr="008715A7">
            <w:rPr>
              <w:rFonts w:ascii="Times New Roman" w:hAnsi="Times New Roman" w:cs="Times New Roman"/>
            </w:rPr>
            <w:fldChar w:fldCharType="begin"/>
          </w:r>
          <w:r w:rsidR="00D200FE" w:rsidRPr="008715A7">
            <w:rPr>
              <w:rFonts w:ascii="Times New Roman" w:hAnsi="Times New Roman" w:cs="Times New Roman"/>
              <w:lang w:val="en-CA"/>
            </w:rPr>
            <w:instrText xml:space="preserve"> CITATION Com20 \l 4105 </w:instrText>
          </w:r>
          <w:r w:rsidR="00D200FE" w:rsidRPr="008715A7">
            <w:rPr>
              <w:rFonts w:ascii="Times New Roman" w:hAnsi="Times New Roman" w:cs="Times New Roman"/>
            </w:rPr>
            <w:fldChar w:fldCharType="separate"/>
          </w:r>
          <w:r w:rsidR="00287AD2" w:rsidRPr="008715A7">
            <w:rPr>
              <w:rFonts w:ascii="Times New Roman" w:hAnsi="Times New Roman" w:cs="Times New Roman"/>
              <w:noProof/>
              <w:lang w:val="en-CA"/>
            </w:rPr>
            <w:t>(Comber, Gardner, &amp; Ellor, 2020)</w:t>
          </w:r>
          <w:r w:rsidR="00D200FE" w:rsidRPr="008715A7">
            <w:rPr>
              <w:rFonts w:ascii="Times New Roman" w:hAnsi="Times New Roman" w:cs="Times New Roman"/>
            </w:rPr>
            <w:fldChar w:fldCharType="end"/>
          </w:r>
        </w:sdtContent>
      </w:sdt>
      <w:r w:rsidRPr="008715A7">
        <w:rPr>
          <w:rFonts w:ascii="Times New Roman" w:hAnsi="Times New Roman" w:cs="Times New Roman"/>
        </w:rPr>
        <w:t>.</w:t>
      </w:r>
      <w:r w:rsidR="00AD6F18" w:rsidRPr="008715A7">
        <w:rPr>
          <w:rFonts w:ascii="Times New Roman" w:hAnsi="Times New Roman" w:cs="Times New Roman"/>
        </w:rPr>
        <w:t xml:space="preserve"> </w:t>
      </w:r>
      <w:r w:rsidRPr="008715A7">
        <w:rPr>
          <w:rFonts w:ascii="Times New Roman" w:hAnsi="Times New Roman" w:cs="Times New Roman"/>
        </w:rPr>
        <w:t xml:space="preserve">Organic chemical parameters such as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were notable positive contributors to PC1, while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is consistent with the widespread use of UV radiation to regulate microbial growth in a variety of medium, including water</w:t>
      </w:r>
      <w:r w:rsidR="004B30AD" w:rsidRPr="008715A7">
        <w:rPr>
          <w:rFonts w:ascii="Times New Roman" w:hAnsi="Times New Roman" w:cs="Times New Roman"/>
        </w:rPr>
        <w:t xml:space="preserve"> </w:t>
      </w:r>
      <w:sdt>
        <w:sdtPr>
          <w:rPr>
            <w:rFonts w:ascii="Times New Roman" w:hAnsi="Times New Roman" w:cs="Times New Roman"/>
          </w:rPr>
          <w:id w:val="-2135394265"/>
          <w:citation/>
        </w:sdtPr>
        <w:sdtEndPr/>
        <w:sdtContent>
          <w:r w:rsidR="004B30AD" w:rsidRPr="008715A7">
            <w:rPr>
              <w:rFonts w:ascii="Times New Roman" w:hAnsi="Times New Roman" w:cs="Times New Roman"/>
            </w:rPr>
            <w:fldChar w:fldCharType="begin"/>
          </w:r>
          <w:r w:rsidR="004B30AD" w:rsidRPr="008715A7">
            <w:rPr>
              <w:rFonts w:ascii="Times New Roman" w:hAnsi="Times New Roman" w:cs="Times New Roman"/>
              <w:lang w:val="en-CA"/>
            </w:rPr>
            <w:instrText xml:space="preserve"> CITATION Rae20 \l 4105 </w:instrText>
          </w:r>
          <w:r w:rsidR="004B30AD" w:rsidRPr="008715A7">
            <w:rPr>
              <w:rFonts w:ascii="Times New Roman" w:hAnsi="Times New Roman" w:cs="Times New Roman"/>
            </w:rPr>
            <w:fldChar w:fldCharType="separate"/>
          </w:r>
          <w:r w:rsidR="00287AD2" w:rsidRPr="008715A7">
            <w:rPr>
              <w:rFonts w:ascii="Times New Roman" w:hAnsi="Times New Roman" w:cs="Times New Roman"/>
              <w:noProof/>
              <w:lang w:val="en-CA"/>
            </w:rPr>
            <w:t>(Raeiszadeh &amp; Adeli, 2020)</w:t>
          </w:r>
          <w:r w:rsidR="004B30AD" w:rsidRPr="008715A7">
            <w:rPr>
              <w:rFonts w:ascii="Times New Roman" w:hAnsi="Times New Roman" w:cs="Times New Roman"/>
            </w:rPr>
            <w:fldChar w:fldCharType="end"/>
          </w:r>
        </w:sdtContent>
      </w:sdt>
      <w:r w:rsidR="00B92549" w:rsidRPr="008715A7">
        <w:rPr>
          <w:rFonts w:ascii="Times New Roman" w:hAnsi="Times New Roman" w:cs="Times New Roman"/>
        </w:rPr>
        <w:t>.</w:t>
      </w:r>
      <w:r w:rsidR="00823C77" w:rsidRPr="008715A7">
        <w:rPr>
          <w:rFonts w:ascii="Times New Roman" w:hAnsi="Times New Roman" w:cs="Times New Roman"/>
        </w:rPr>
        <w:t xml:space="preserve"> </w:t>
      </w:r>
      <w:r w:rsidR="00B92549" w:rsidRPr="008715A7">
        <w:rPr>
          <w:rFonts w:ascii="Times New Roman" w:hAnsi="Times New Roman" w:cs="Times New Roman"/>
        </w:rPr>
        <w:t xml:space="preserve">Furthermore, it had been suggested that UV is an important influence to the survival of pathogens in wastewater environments, especially in cold weather conditions, such as those found in Manitoba during the surveying period </w:t>
      </w:r>
      <w:sdt>
        <w:sdtPr>
          <w:rPr>
            <w:rFonts w:ascii="Times New Roman" w:hAnsi="Times New Roman" w:cs="Times New Roman"/>
          </w:rPr>
          <w:id w:val="262737160"/>
          <w:citation/>
        </w:sdtPr>
        <w:sdtEndPr/>
        <w:sdtContent>
          <w:r w:rsidR="00B92549" w:rsidRPr="008715A7">
            <w:rPr>
              <w:rFonts w:ascii="Times New Roman" w:hAnsi="Times New Roman" w:cs="Times New Roman"/>
            </w:rPr>
            <w:fldChar w:fldCharType="begin"/>
          </w:r>
          <w:r w:rsidR="00B92549" w:rsidRPr="008715A7">
            <w:rPr>
              <w:rFonts w:ascii="Times New Roman" w:hAnsi="Times New Roman" w:cs="Times New Roman"/>
              <w:lang w:val="en-CA"/>
            </w:rPr>
            <w:instrText xml:space="preserve">CITATION Mur17 \l 4105 </w:instrText>
          </w:r>
          <w:r w:rsidR="00B92549" w:rsidRPr="008715A7">
            <w:rPr>
              <w:rFonts w:ascii="Times New Roman" w:hAnsi="Times New Roman" w:cs="Times New Roman"/>
            </w:rPr>
            <w:fldChar w:fldCharType="separate"/>
          </w:r>
          <w:r w:rsidR="00287AD2" w:rsidRPr="008715A7">
            <w:rPr>
              <w:rFonts w:ascii="Times New Roman" w:hAnsi="Times New Roman" w:cs="Times New Roman"/>
              <w:noProof/>
              <w:lang w:val="en-CA"/>
            </w:rPr>
            <w:t>(Murphy, 2017)</w:t>
          </w:r>
          <w:r w:rsidR="00B92549" w:rsidRPr="008715A7">
            <w:rPr>
              <w:rFonts w:ascii="Times New Roman" w:hAnsi="Times New Roman" w:cs="Times New Roman"/>
            </w:rPr>
            <w:fldChar w:fldCharType="end"/>
          </w:r>
        </w:sdtContent>
      </w:sdt>
      <w:r w:rsidR="00B92549" w:rsidRPr="008715A7">
        <w:rPr>
          <w:rFonts w:ascii="Times New Roman" w:hAnsi="Times New Roman" w:cs="Times New Roman"/>
        </w:rPr>
        <w:t xml:space="preserve">. </w:t>
      </w:r>
    </w:p>
    <w:p w14:paraId="25708306" w14:textId="6B52E2E1" w:rsidR="00DC159F" w:rsidRPr="008715A7" w:rsidRDefault="00331D5D" w:rsidP="00331D5D">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There is a possibility that</w:t>
      </w:r>
      <w:r w:rsidR="00823C77" w:rsidRPr="008715A7">
        <w:rPr>
          <w:rFonts w:ascii="Times New Roman" w:hAnsi="Times New Roman" w:cs="Times New Roman"/>
        </w:rPr>
        <w:t xml:space="preserve"> viral GCNs quantified in the EF may represent an overestimation of the actual number of infectious viral particles since qPCR detects both infective and non-infective </w:t>
      </w:r>
      <w:r w:rsidR="00823C77" w:rsidRPr="008715A7">
        <w:rPr>
          <w:rFonts w:ascii="Times New Roman" w:hAnsi="Times New Roman" w:cs="Times New Roman"/>
        </w:rPr>
        <w:lastRenderedPageBreak/>
        <w:t>agents and UV treatment influence</w:t>
      </w:r>
      <w:ins w:id="87" w:author="Miguel Uyaguari" w:date="2021-07-26T23:14:00Z">
        <w:r w:rsidR="00DD5254">
          <w:rPr>
            <w:rFonts w:ascii="Times New Roman" w:hAnsi="Times New Roman" w:cs="Times New Roman"/>
          </w:rPr>
          <w:t>s</w:t>
        </w:r>
      </w:ins>
      <w:del w:id="88" w:author="Miguel Uyaguari" w:date="2021-07-26T23:14:00Z">
        <w:r w:rsidR="00823C77" w:rsidRPr="008715A7" w:rsidDel="00DD5254">
          <w:rPr>
            <w:rFonts w:ascii="Times New Roman" w:hAnsi="Times New Roman" w:cs="Times New Roman"/>
          </w:rPr>
          <w:delText>d</w:delText>
        </w:r>
      </w:del>
      <w:r w:rsidR="00823C77" w:rsidRPr="008715A7">
        <w:rPr>
          <w:rFonts w:ascii="Times New Roman" w:hAnsi="Times New Roman" w:cs="Times New Roman"/>
        </w:rPr>
        <w:t xml:space="preserve"> viral viability </w:t>
      </w:r>
      <w:sdt>
        <w:sdtPr>
          <w:rPr>
            <w:rFonts w:ascii="Times New Roman" w:hAnsi="Times New Roman" w:cs="Times New Roman"/>
          </w:rPr>
          <w:id w:val="1908648956"/>
          <w:citation/>
        </w:sdtPr>
        <w:sdtEndPr/>
        <w:sdtContent>
          <w:r w:rsidR="00823C77" w:rsidRPr="008715A7">
            <w:rPr>
              <w:rFonts w:ascii="Times New Roman" w:hAnsi="Times New Roman" w:cs="Times New Roman"/>
            </w:rPr>
            <w:fldChar w:fldCharType="begin"/>
          </w:r>
          <w:r w:rsidR="00823C77" w:rsidRPr="008715A7">
            <w:rPr>
              <w:rFonts w:ascii="Times New Roman" w:hAnsi="Times New Roman" w:cs="Times New Roman"/>
              <w:lang w:val="en-CA"/>
            </w:rPr>
            <w:instrText xml:space="preserve"> CITATION Liz17 \l 4105 </w:instrText>
          </w:r>
          <w:r w:rsidR="00823C77" w:rsidRPr="008715A7">
            <w:rPr>
              <w:rFonts w:ascii="Times New Roman" w:hAnsi="Times New Roman" w:cs="Times New Roman"/>
            </w:rPr>
            <w:fldChar w:fldCharType="separate"/>
          </w:r>
          <w:r w:rsidR="00287AD2" w:rsidRPr="008715A7">
            <w:rPr>
              <w:rFonts w:ascii="Times New Roman" w:hAnsi="Times New Roman" w:cs="Times New Roman"/>
              <w:noProof/>
              <w:lang w:val="en-CA"/>
            </w:rPr>
            <w:t>(Lizasoain, et al., 2017)</w:t>
          </w:r>
          <w:r w:rsidR="00823C77" w:rsidRPr="008715A7">
            <w:rPr>
              <w:rFonts w:ascii="Times New Roman" w:hAnsi="Times New Roman" w:cs="Times New Roman"/>
            </w:rPr>
            <w:fldChar w:fldCharType="end"/>
          </w:r>
        </w:sdtContent>
      </w:sdt>
      <w:r w:rsidR="00823C77" w:rsidRPr="008715A7">
        <w:rPr>
          <w:rFonts w:ascii="Times New Roman" w:hAnsi="Times New Roman" w:cs="Times New Roman"/>
        </w:rPr>
        <w:t xml:space="preserve">. </w:t>
      </w:r>
      <w:r w:rsidRPr="008715A7">
        <w:rPr>
          <w:rFonts w:ascii="Times New Roman" w:hAnsi="Times New Roman" w:cs="Times New Roman"/>
        </w:rPr>
        <w:t>Thus</w:t>
      </w:r>
      <w:r w:rsidR="00823C77" w:rsidRPr="008715A7">
        <w:rPr>
          <w:rFonts w:ascii="Times New Roman" w:hAnsi="Times New Roman" w:cs="Times New Roman"/>
        </w:rPr>
        <w:t>, the</w:t>
      </w:r>
      <w:r w:rsidR="00A260A9" w:rsidRPr="008715A7">
        <w:rPr>
          <w:rFonts w:ascii="Times New Roman" w:hAnsi="Times New Roman" w:cs="Times New Roman"/>
        </w:rPr>
        <w:t xml:space="preserve"> </w:t>
      </w:r>
      <w:r w:rsidR="00823C77" w:rsidRPr="008715A7">
        <w:rPr>
          <w:rFonts w:ascii="Times New Roman" w:hAnsi="Times New Roman" w:cs="Times New Roman"/>
        </w:rPr>
        <w:t xml:space="preserve">interpretation of these results must be </w:t>
      </w:r>
      <w:r w:rsidR="00C958FE" w:rsidRPr="008715A7">
        <w:rPr>
          <w:rFonts w:ascii="Times New Roman" w:hAnsi="Times New Roman" w:cs="Times New Roman"/>
        </w:rPr>
        <w:t>performed</w:t>
      </w:r>
      <w:r w:rsidR="00823C77" w:rsidRPr="008715A7">
        <w:rPr>
          <w:rFonts w:ascii="Times New Roman" w:hAnsi="Times New Roman" w:cs="Times New Roman"/>
        </w:rPr>
        <w:t xml:space="preserve"> with cautiousness.</w:t>
      </w:r>
      <w:r w:rsidR="00B80AD4" w:rsidRPr="008715A7">
        <w:rPr>
          <w:rFonts w:ascii="Times New Roman" w:hAnsi="Times New Roman" w:cs="Times New Roman"/>
        </w:rPr>
        <w:t xml:space="preserve"> </w:t>
      </w:r>
      <w:del w:id="89" w:author="Miguel Uyaguari" w:date="2021-07-26T23:19:00Z">
        <w:r w:rsidRPr="008715A7" w:rsidDel="00E61415">
          <w:rPr>
            <w:rFonts w:ascii="Times New Roman" w:hAnsi="Times New Roman" w:cs="Times New Roman"/>
          </w:rPr>
          <w:delText>Nevertheless</w:delText>
        </w:r>
      </w:del>
      <w:ins w:id="90" w:author="Miguel Uyaguari" w:date="2021-07-26T23:19:00Z">
        <w:r w:rsidR="00E61415">
          <w:rPr>
            <w:rFonts w:ascii="Times New Roman" w:hAnsi="Times New Roman" w:cs="Times New Roman"/>
          </w:rPr>
          <w:t>On the other hand</w:t>
        </w:r>
      </w:ins>
      <w:r w:rsidRPr="008715A7">
        <w:rPr>
          <w:rFonts w:ascii="Times New Roman" w:hAnsi="Times New Roman" w:cs="Times New Roman"/>
        </w:rPr>
        <w:t xml:space="preserve">, </w:t>
      </w:r>
      <w:r w:rsidR="00737008" w:rsidRPr="008715A7">
        <w:rPr>
          <w:rFonts w:ascii="Times New Roman" w:hAnsi="Times New Roman" w:cs="Times New Roman"/>
        </w:rPr>
        <w:t>i</w:t>
      </w:r>
      <w:r w:rsidRPr="008715A7">
        <w:rPr>
          <w:rFonts w:ascii="Times New Roman" w:hAnsi="Times New Roman" w:cs="Times New Roman"/>
        </w:rPr>
        <w:t xml:space="preserve">t is </w:t>
      </w:r>
      <w:del w:id="91" w:author="Miguel Uyaguari" w:date="2021-07-26T23:19:00Z">
        <w:r w:rsidRPr="008715A7" w:rsidDel="00E61415">
          <w:rPr>
            <w:rFonts w:ascii="Times New Roman" w:hAnsi="Times New Roman" w:cs="Times New Roman"/>
          </w:rPr>
          <w:delText xml:space="preserve">quite </w:delText>
        </w:r>
      </w:del>
      <w:ins w:id="92" w:author="Miguel Uyaguari" w:date="2021-07-26T23:19:00Z">
        <w:r w:rsidR="00E61415">
          <w:rPr>
            <w:rFonts w:ascii="Times New Roman" w:hAnsi="Times New Roman" w:cs="Times New Roman"/>
          </w:rPr>
          <w:t>also</w:t>
        </w:r>
        <w:r w:rsidR="00E61415" w:rsidRPr="008715A7">
          <w:rPr>
            <w:rFonts w:ascii="Times New Roman" w:hAnsi="Times New Roman" w:cs="Times New Roman"/>
          </w:rPr>
          <w:t xml:space="preserve"> </w:t>
        </w:r>
      </w:ins>
      <w:del w:id="93" w:author="Miguel Uyaguari" w:date="2021-07-26T23:19:00Z">
        <w:r w:rsidR="006E0502" w:rsidRPr="008715A7" w:rsidDel="00E61415">
          <w:rPr>
            <w:rFonts w:ascii="Times New Roman" w:hAnsi="Times New Roman" w:cs="Times New Roman"/>
          </w:rPr>
          <w:delText>likely</w:delText>
        </w:r>
        <w:r w:rsidRPr="008715A7" w:rsidDel="00E61415">
          <w:rPr>
            <w:rFonts w:ascii="Times New Roman" w:hAnsi="Times New Roman" w:cs="Times New Roman"/>
          </w:rPr>
          <w:delText xml:space="preserve"> </w:delText>
        </w:r>
      </w:del>
      <w:ins w:id="94" w:author="Miguel Uyaguari" w:date="2021-07-26T23:19:00Z">
        <w:r w:rsidR="00E61415">
          <w:rPr>
            <w:rFonts w:ascii="Times New Roman" w:hAnsi="Times New Roman" w:cs="Times New Roman"/>
          </w:rPr>
          <w:t>possible</w:t>
        </w:r>
        <w:r w:rsidR="00E61415" w:rsidRPr="008715A7">
          <w:rPr>
            <w:rFonts w:ascii="Times New Roman" w:hAnsi="Times New Roman" w:cs="Times New Roman"/>
          </w:rPr>
          <w:t xml:space="preserve"> </w:t>
        </w:r>
      </w:ins>
      <w:r w:rsidRPr="008715A7">
        <w:rPr>
          <w:rFonts w:ascii="Times New Roman" w:hAnsi="Times New Roman" w:cs="Times New Roman"/>
        </w:rPr>
        <w:t xml:space="preserve">that the </w:t>
      </w:r>
      <w:r w:rsidR="00C958FE" w:rsidRPr="008715A7">
        <w:rPr>
          <w:rFonts w:ascii="Times New Roman" w:hAnsi="Times New Roman" w:cs="Times New Roman"/>
        </w:rPr>
        <w:t>non-enveloped</w:t>
      </w:r>
      <w:r w:rsidR="00893F06" w:rsidRPr="008715A7">
        <w:rPr>
          <w:rFonts w:ascii="Times New Roman" w:hAnsi="Times New Roman" w:cs="Times New Roman"/>
        </w:rPr>
        <w:t xml:space="preserve"> enteric</w:t>
      </w:r>
      <w:r w:rsidRPr="008715A7">
        <w:rPr>
          <w:rFonts w:ascii="Times New Roman" w:hAnsi="Times New Roman" w:cs="Times New Roman"/>
        </w:rPr>
        <w:t xml:space="preserve"> </w:t>
      </w:r>
      <w:commentRangeStart w:id="95"/>
      <w:r w:rsidRPr="008715A7">
        <w:rPr>
          <w:rFonts w:ascii="Times New Roman" w:hAnsi="Times New Roman" w:cs="Times New Roman"/>
        </w:rPr>
        <w:t xml:space="preserve">viruses </w:t>
      </w:r>
      <w:commentRangeEnd w:id="95"/>
      <w:r w:rsidR="00E61415">
        <w:rPr>
          <w:rStyle w:val="CommentReference"/>
        </w:rPr>
        <w:commentReference w:id="95"/>
      </w:r>
      <w:r w:rsidRPr="008715A7">
        <w:rPr>
          <w:rFonts w:ascii="Times New Roman" w:hAnsi="Times New Roman" w:cs="Times New Roman"/>
        </w:rPr>
        <w:t>here studied had survived the wastewater treatment process</w:t>
      </w:r>
      <w:r w:rsidR="00DC159F" w:rsidRPr="008715A7">
        <w:rPr>
          <w:rFonts w:ascii="Times New Roman" w:hAnsi="Times New Roman" w:cs="Times New Roman"/>
        </w:rPr>
        <w:t>.</w:t>
      </w:r>
      <w:r w:rsidR="00A44FB2" w:rsidRPr="008715A7">
        <w:rPr>
          <w:rFonts w:ascii="Times New Roman" w:hAnsi="Times New Roman" w:cs="Times New Roman"/>
        </w:rPr>
        <w:t xml:space="preserve"> </w:t>
      </w:r>
      <w:r w:rsidR="0057603D" w:rsidRPr="008715A7">
        <w:rPr>
          <w:rFonts w:ascii="Times New Roman" w:hAnsi="Times New Roman" w:cs="Times New Roman"/>
        </w:rPr>
        <w:t>N</w:t>
      </w:r>
      <w:r w:rsidR="00A44FB2" w:rsidRPr="008715A7">
        <w:rPr>
          <w:rFonts w:ascii="Times New Roman" w:hAnsi="Times New Roman" w:cs="Times New Roman"/>
        </w:rPr>
        <w:t xml:space="preserve">on-enveloped viruses are more resilient than their enveloped counterparts against environmental conditions and water treatment processes </w:t>
      </w:r>
      <w:sdt>
        <w:sdtPr>
          <w:rPr>
            <w:rFonts w:ascii="Times New Roman" w:hAnsi="Times New Roman" w:cs="Times New Roman"/>
          </w:rPr>
          <w:id w:val="1482194596"/>
          <w:citation/>
        </w:sdtPr>
        <w:sdtEndPr/>
        <w:sdtContent>
          <w:r w:rsidR="00A44FB2" w:rsidRPr="008715A7">
            <w:rPr>
              <w:rFonts w:ascii="Times New Roman" w:hAnsi="Times New Roman" w:cs="Times New Roman"/>
            </w:rPr>
            <w:fldChar w:fldCharType="begin"/>
          </w:r>
          <w:r w:rsidR="00A44FB2" w:rsidRPr="008715A7">
            <w:rPr>
              <w:rFonts w:ascii="Times New Roman" w:hAnsi="Times New Roman" w:cs="Times New Roman"/>
              <w:lang w:val="en-CA"/>
            </w:rPr>
            <w:instrText xml:space="preserve"> CITATION LaR20 \l 4105 </w:instrText>
          </w:r>
          <w:r w:rsidR="00A44FB2" w:rsidRPr="008715A7">
            <w:rPr>
              <w:rFonts w:ascii="Times New Roman" w:hAnsi="Times New Roman" w:cs="Times New Roman"/>
            </w:rPr>
            <w:fldChar w:fldCharType="separate"/>
          </w:r>
          <w:r w:rsidR="00287AD2" w:rsidRPr="008715A7">
            <w:rPr>
              <w:rFonts w:ascii="Times New Roman" w:hAnsi="Times New Roman" w:cs="Times New Roman"/>
              <w:noProof/>
              <w:lang w:val="en-CA"/>
            </w:rPr>
            <w:t>(La Rosa, Bonadonna, Lucentini, Kenmoe, &amp; Suffredini, 2020)</w:t>
          </w:r>
          <w:r w:rsidR="00A44FB2" w:rsidRPr="008715A7">
            <w:rPr>
              <w:rFonts w:ascii="Times New Roman" w:hAnsi="Times New Roman" w:cs="Times New Roman"/>
            </w:rPr>
            <w:fldChar w:fldCharType="end"/>
          </w:r>
        </w:sdtContent>
      </w:sdt>
      <w:r w:rsidR="00A44FB2" w:rsidRPr="008715A7">
        <w:rPr>
          <w:rFonts w:ascii="Times New Roman" w:hAnsi="Times New Roman" w:cs="Times New Roman"/>
        </w:rPr>
        <w:t xml:space="preserve">. </w:t>
      </w:r>
      <w:r w:rsidR="0057603D" w:rsidRPr="008715A7">
        <w:rPr>
          <w:rFonts w:ascii="Times New Roman" w:hAnsi="Times New Roman" w:cs="Times New Roman"/>
        </w:rPr>
        <w:t xml:space="preserve">This is because </w:t>
      </w:r>
      <w:r w:rsidR="002E2538" w:rsidRPr="008715A7">
        <w:rPr>
          <w:rFonts w:ascii="Times New Roman" w:hAnsi="Times New Roman" w:cs="Times New Roman"/>
        </w:rPr>
        <w:t xml:space="preserve">of </w:t>
      </w:r>
      <w:r w:rsidR="00E12AD3" w:rsidRPr="008715A7">
        <w:rPr>
          <w:rFonts w:ascii="Times New Roman" w:hAnsi="Times New Roman" w:cs="Times New Roman"/>
        </w:rPr>
        <w:t>the latter group’s</w:t>
      </w:r>
      <w:r w:rsidR="0057603D" w:rsidRPr="008715A7">
        <w:rPr>
          <w:rFonts w:ascii="Times New Roman" w:hAnsi="Times New Roman" w:cs="Times New Roman"/>
        </w:rPr>
        <w:t xml:space="preserve"> envelope, which contain</w:t>
      </w:r>
      <w:r w:rsidR="002E2538" w:rsidRPr="008715A7">
        <w:rPr>
          <w:rFonts w:ascii="Times New Roman" w:hAnsi="Times New Roman" w:cs="Times New Roman"/>
        </w:rPr>
        <w:t>s</w:t>
      </w:r>
      <w:r w:rsidR="0057603D" w:rsidRPr="008715A7">
        <w:rPr>
          <w:rFonts w:ascii="Times New Roman" w:hAnsi="Times New Roman" w:cs="Times New Roman"/>
        </w:rPr>
        <w:t xml:space="preserve"> receptors needed for infection; if the envelope is lysed, infection is not possible</w:t>
      </w:r>
      <w:r w:rsidR="00FB6294" w:rsidRPr="008715A7">
        <w:rPr>
          <w:rFonts w:ascii="Times New Roman" w:hAnsi="Times New Roman" w:cs="Times New Roman"/>
        </w:rPr>
        <w:t xml:space="preserve"> </w:t>
      </w:r>
      <w:sdt>
        <w:sdtPr>
          <w:rPr>
            <w:rFonts w:ascii="Times New Roman" w:hAnsi="Times New Roman" w:cs="Times New Roman"/>
          </w:rPr>
          <w:id w:val="-1837683702"/>
          <w:citation/>
        </w:sdtPr>
        <w:sdtEndPr/>
        <w:sdtContent>
          <w:r w:rsidR="00FB6294" w:rsidRPr="008715A7">
            <w:rPr>
              <w:rFonts w:ascii="Times New Roman" w:hAnsi="Times New Roman" w:cs="Times New Roman"/>
            </w:rPr>
            <w:fldChar w:fldCharType="begin"/>
          </w:r>
          <w:r w:rsidR="00FB6294" w:rsidRPr="008715A7">
            <w:rPr>
              <w:rFonts w:ascii="Times New Roman" w:hAnsi="Times New Roman" w:cs="Times New Roman"/>
              <w:lang w:val="en-CA"/>
            </w:rPr>
            <w:instrText xml:space="preserve"> CITATION LaR20 \l 4105 </w:instrText>
          </w:r>
          <w:r w:rsidR="00FB6294" w:rsidRPr="008715A7">
            <w:rPr>
              <w:rFonts w:ascii="Times New Roman" w:hAnsi="Times New Roman" w:cs="Times New Roman"/>
            </w:rPr>
            <w:fldChar w:fldCharType="separate"/>
          </w:r>
          <w:r w:rsidR="00287AD2" w:rsidRPr="008715A7">
            <w:rPr>
              <w:rFonts w:ascii="Times New Roman" w:hAnsi="Times New Roman" w:cs="Times New Roman"/>
              <w:noProof/>
              <w:lang w:val="en-CA"/>
            </w:rPr>
            <w:t>(La Rosa, Bonadonna, Lucentini, Kenmoe, &amp; Suffredini, 2020)</w:t>
          </w:r>
          <w:r w:rsidR="00FB6294" w:rsidRPr="008715A7">
            <w:rPr>
              <w:rFonts w:ascii="Times New Roman" w:hAnsi="Times New Roman" w:cs="Times New Roman"/>
            </w:rPr>
            <w:fldChar w:fldCharType="end"/>
          </w:r>
        </w:sdtContent>
      </w:sdt>
      <w:r w:rsidR="00FB6294" w:rsidRPr="008715A7">
        <w:rPr>
          <w:rFonts w:ascii="Times New Roman" w:hAnsi="Times New Roman" w:cs="Times New Roman"/>
        </w:rPr>
        <w:t>.</w:t>
      </w:r>
      <w:ins w:id="96" w:author="Miguel Uyaguari" w:date="2021-07-26T21:57:00Z">
        <w:r w:rsidR="00975052">
          <w:rPr>
            <w:rFonts w:ascii="Times New Roman" w:hAnsi="Times New Roman" w:cs="Times New Roman"/>
          </w:rPr>
          <w:t xml:space="preserve"> </w:t>
        </w:r>
      </w:ins>
      <w:r w:rsidR="00B02DBE" w:rsidRPr="008715A7">
        <w:rPr>
          <w:rFonts w:ascii="Times New Roman" w:hAnsi="Times New Roman" w:cs="Times New Roman"/>
        </w:rPr>
        <w:t xml:space="preserve">Various publications have noted the resilience after wastewater treatment of </w:t>
      </w:r>
      <w:r w:rsidR="00040FDB" w:rsidRPr="008715A7">
        <w:rPr>
          <w:rFonts w:ascii="Times New Roman" w:hAnsi="Times New Roman" w:cs="Times New Roman"/>
        </w:rPr>
        <w:t>non-enveloped</w:t>
      </w:r>
      <w:r w:rsidR="00F11114" w:rsidRPr="008715A7">
        <w:rPr>
          <w:rFonts w:ascii="Times New Roman" w:hAnsi="Times New Roman" w:cs="Times New Roman"/>
        </w:rPr>
        <w:t xml:space="preserve"> virus</w:t>
      </w:r>
      <w:r w:rsidR="00040FDB" w:rsidRPr="008715A7">
        <w:rPr>
          <w:rFonts w:ascii="Times New Roman" w:hAnsi="Times New Roman" w:cs="Times New Roman"/>
        </w:rPr>
        <w:t xml:space="preserve">es </w:t>
      </w:r>
      <w:r w:rsidR="003A5791" w:rsidRPr="008715A7">
        <w:rPr>
          <w:rFonts w:ascii="Times New Roman" w:hAnsi="Times New Roman" w:cs="Times New Roman"/>
          <w:noProof/>
          <w:lang w:val="en-CA"/>
        </w:rPr>
        <w:t>(Adefisoye, Nwodo, Green, &amp; Okoh, 2016; Campos &amp; Lees, 2014;</w:t>
      </w:r>
      <w:r w:rsidR="00A16145" w:rsidRPr="008715A7">
        <w:rPr>
          <w:rFonts w:ascii="Times New Roman" w:hAnsi="Times New Roman" w:cs="Times New Roman"/>
          <w:noProof/>
          <w:lang w:val="en-CA"/>
        </w:rPr>
        <w:t xml:space="preserve"> Farkas, et al., 2019; </w:t>
      </w:r>
      <w:r w:rsidR="003A5791" w:rsidRPr="008715A7">
        <w:rPr>
          <w:rFonts w:ascii="Times New Roman" w:hAnsi="Times New Roman" w:cs="Times New Roman"/>
          <w:noProof/>
          <w:lang w:val="en-CA"/>
        </w:rPr>
        <w:t xml:space="preserve">Fitzgerald, 2015; Fong, Phanikumar, Xagoraraki, &amp; Rose, 2010; Li, et al., 2021; </w:t>
      </w:r>
      <w:r w:rsidR="00A16145" w:rsidRPr="008715A7">
        <w:rPr>
          <w:rFonts w:ascii="Times New Roman" w:hAnsi="Times New Roman" w:cs="Times New Roman"/>
          <w:noProof/>
          <w:lang w:val="en-CA"/>
        </w:rPr>
        <w:t xml:space="preserve">Prevost, et al., 2015; </w:t>
      </w:r>
      <w:r w:rsidR="003A5791" w:rsidRPr="008715A7">
        <w:rPr>
          <w:rFonts w:ascii="Times New Roman" w:hAnsi="Times New Roman" w:cs="Times New Roman"/>
          <w:noProof/>
          <w:lang w:val="en-CA"/>
        </w:rPr>
        <w:t>Ruggeri, et al., 2015</w:t>
      </w:r>
      <w:r w:rsidR="00A16145" w:rsidRPr="008715A7">
        <w:rPr>
          <w:rFonts w:ascii="Times New Roman" w:hAnsi="Times New Roman" w:cs="Times New Roman"/>
          <w:noProof/>
          <w:lang w:val="en-CA"/>
        </w:rPr>
        <w:t>; Varela, et al., 2018</w:t>
      </w:r>
      <w:r w:rsidR="003A5791" w:rsidRPr="008715A7">
        <w:rPr>
          <w:rFonts w:ascii="Times New Roman" w:hAnsi="Times New Roman" w:cs="Times New Roman"/>
          <w:noProof/>
          <w:lang w:val="en-CA"/>
        </w:rPr>
        <w:t>)</w:t>
      </w:r>
      <w:r w:rsidR="006A7101" w:rsidRPr="008715A7">
        <w:rPr>
          <w:rFonts w:ascii="Times New Roman" w:hAnsi="Times New Roman" w:cs="Times New Roman"/>
        </w:rPr>
        <w:t>.</w:t>
      </w:r>
      <w:r w:rsidR="00D964FB" w:rsidRPr="008715A7">
        <w:rPr>
          <w:rFonts w:ascii="Times New Roman" w:hAnsi="Times New Roman" w:cs="Times New Roman"/>
        </w:rPr>
        <w:t xml:space="preserve"> </w:t>
      </w:r>
      <w:ins w:id="97" w:author="Miguel Uyaguari" w:date="2021-07-26T23:23:00Z">
        <w:r w:rsidR="00E61415">
          <w:rPr>
            <w:rFonts w:ascii="Times New Roman" w:hAnsi="Times New Roman" w:cs="Times New Roman"/>
          </w:rPr>
          <w:t xml:space="preserve">In this context, we have detected GCNs of </w:t>
        </w:r>
        <w:proofErr w:type="spellStart"/>
        <w:r w:rsidR="00E61415">
          <w:rPr>
            <w:rFonts w:ascii="Times New Roman" w:hAnsi="Times New Roman" w:cs="Times New Roman"/>
          </w:rPr>
          <w:t>AdV</w:t>
        </w:r>
        <w:proofErr w:type="spellEnd"/>
        <w:r w:rsidR="00E61415">
          <w:rPr>
            <w:rFonts w:ascii="Times New Roman" w:hAnsi="Times New Roman" w:cs="Times New Roman"/>
          </w:rPr>
          <w:t xml:space="preserve">, </w:t>
        </w:r>
        <w:proofErr w:type="spellStart"/>
        <w:r w:rsidR="00E61415">
          <w:rPr>
            <w:rFonts w:ascii="Times New Roman" w:hAnsi="Times New Roman" w:cs="Times New Roman"/>
          </w:rPr>
          <w:t>crAssphage</w:t>
        </w:r>
        <w:proofErr w:type="spellEnd"/>
        <w:r w:rsidR="00E61415">
          <w:rPr>
            <w:rFonts w:ascii="Times New Roman" w:hAnsi="Times New Roman" w:cs="Times New Roman"/>
          </w:rPr>
          <w:t xml:space="preserve"> and PMMV in environmental surface waters receiving discharges from the NESTP, two other WWTPs and </w:t>
        </w:r>
      </w:ins>
      <w:ins w:id="98" w:author="Miguel Uyaguari" w:date="2021-07-26T23:24:00Z">
        <w:r w:rsidR="00D11633">
          <w:rPr>
            <w:rFonts w:ascii="Times New Roman" w:hAnsi="Times New Roman" w:cs="Times New Roman"/>
          </w:rPr>
          <w:t xml:space="preserve">other </w:t>
        </w:r>
      </w:ins>
      <w:ins w:id="99" w:author="Miguel Uyaguari" w:date="2021-07-26T23:23:00Z">
        <w:r w:rsidR="00E61415">
          <w:rPr>
            <w:rFonts w:ascii="Times New Roman" w:hAnsi="Times New Roman" w:cs="Times New Roman"/>
          </w:rPr>
          <w:t xml:space="preserve">areas radiating away from the WWTPs within the City of Winnipeg (Francis and </w:t>
        </w:r>
        <w:proofErr w:type="spellStart"/>
        <w:r w:rsidR="00E61415">
          <w:rPr>
            <w:rFonts w:ascii="Times New Roman" w:hAnsi="Times New Roman" w:cs="Times New Roman"/>
          </w:rPr>
          <w:t>Uyaguari</w:t>
        </w:r>
        <w:proofErr w:type="spellEnd"/>
        <w:r w:rsidR="00E61415">
          <w:rPr>
            <w:rFonts w:ascii="Times New Roman" w:hAnsi="Times New Roman" w:cs="Times New Roman"/>
          </w:rPr>
          <w:t xml:space="preserve">, unpublished data). </w:t>
        </w:r>
      </w:ins>
      <w:r w:rsidR="00D964FB" w:rsidRPr="008715A7">
        <w:rPr>
          <w:rFonts w:ascii="Times New Roman" w:hAnsi="Times New Roman" w:cs="Times New Roman"/>
        </w:rPr>
        <w:t xml:space="preserve">Therefore, despite potential factors affecting interpretation, </w:t>
      </w:r>
      <w:r w:rsidR="00B813A3" w:rsidRPr="008715A7">
        <w:rPr>
          <w:rFonts w:ascii="Times New Roman" w:hAnsi="Times New Roman" w:cs="Times New Roman"/>
        </w:rPr>
        <w:t xml:space="preserve">our results </w:t>
      </w:r>
      <w:r w:rsidR="00D964FB" w:rsidRPr="008715A7">
        <w:rPr>
          <w:rFonts w:ascii="Times New Roman" w:hAnsi="Times New Roman" w:cs="Times New Roman"/>
        </w:rPr>
        <w:t>still</w:t>
      </w:r>
      <w:r w:rsidR="00B813A3" w:rsidRPr="008715A7">
        <w:rPr>
          <w:rFonts w:ascii="Times New Roman" w:hAnsi="Times New Roman" w:cs="Times New Roman"/>
        </w:rPr>
        <w:t xml:space="preserve"> </w:t>
      </w:r>
      <w:r w:rsidR="00D964FB" w:rsidRPr="008715A7">
        <w:rPr>
          <w:rFonts w:ascii="Times New Roman" w:hAnsi="Times New Roman" w:cs="Times New Roman"/>
        </w:rPr>
        <w:t>reflect</w:t>
      </w:r>
      <w:ins w:id="100" w:author="Miguel Uyaguari" w:date="2021-07-26T22:45:00Z">
        <w:r w:rsidR="001A7325">
          <w:rPr>
            <w:rFonts w:ascii="Times New Roman" w:hAnsi="Times New Roman" w:cs="Times New Roman"/>
          </w:rPr>
          <w:t xml:space="preserve"> </w:t>
        </w:r>
      </w:ins>
      <w:del w:id="101" w:author="Miguel Uyaguari" w:date="2021-07-26T22:45:00Z">
        <w:r w:rsidR="00D964FB" w:rsidRPr="008715A7" w:rsidDel="001A7325">
          <w:rPr>
            <w:rFonts w:ascii="Times New Roman" w:hAnsi="Times New Roman" w:cs="Times New Roman"/>
          </w:rPr>
          <w:delText xml:space="preserve">ed </w:delText>
        </w:r>
      </w:del>
      <w:r w:rsidR="00D964FB" w:rsidRPr="008715A7">
        <w:rPr>
          <w:rFonts w:ascii="Times New Roman" w:hAnsi="Times New Roman" w:cs="Times New Roman"/>
        </w:rPr>
        <w:t xml:space="preserve">the presence of several non-enveloped enteric viruses </w:t>
      </w:r>
      <w:r w:rsidR="00D30DD1" w:rsidRPr="008715A7">
        <w:rPr>
          <w:rFonts w:ascii="Times New Roman" w:hAnsi="Times New Roman" w:cs="Times New Roman"/>
        </w:rPr>
        <w:t xml:space="preserve">in EF </w:t>
      </w:r>
      <w:r w:rsidR="008B1AE5" w:rsidRPr="008715A7">
        <w:rPr>
          <w:rFonts w:ascii="Times New Roman" w:hAnsi="Times New Roman" w:cs="Times New Roman"/>
        </w:rPr>
        <w:t xml:space="preserve">samples </w:t>
      </w:r>
      <w:r w:rsidR="00D964FB" w:rsidRPr="008715A7">
        <w:rPr>
          <w:rFonts w:ascii="Times New Roman" w:hAnsi="Times New Roman" w:cs="Times New Roman"/>
        </w:rPr>
        <w:t>with reasonable quantitative accuracy.</w:t>
      </w:r>
    </w:p>
    <w:p w14:paraId="49CB404D" w14:textId="77777777" w:rsidR="00331D5D" w:rsidRPr="008715A7" w:rsidRDefault="00331D5D" w:rsidP="00120C72">
      <w:pPr>
        <w:widowControl w:val="0"/>
        <w:autoSpaceDE w:val="0"/>
        <w:autoSpaceDN w:val="0"/>
        <w:adjustRightInd w:val="0"/>
        <w:spacing w:after="240" w:line="480" w:lineRule="auto"/>
        <w:rPr>
          <w:rFonts w:ascii="Times New Roman" w:hAnsi="Times New Roman" w:cs="Times New Roman"/>
        </w:rPr>
      </w:pPr>
    </w:p>
    <w:p w14:paraId="0ED23E4E" w14:textId="3797D901" w:rsidR="00CE5849" w:rsidRPr="008715A7" w:rsidRDefault="00CE5849" w:rsidP="00443666">
      <w:pPr>
        <w:pStyle w:val="Heading1"/>
        <w:spacing w:line="480" w:lineRule="auto"/>
        <w:rPr>
          <w:rFonts w:ascii="Times New Roman" w:hAnsi="Times New Roman" w:cs="Times New Roman"/>
          <w:b/>
          <w:bCs/>
          <w:sz w:val="24"/>
          <w:szCs w:val="24"/>
        </w:rPr>
      </w:pPr>
      <w:r w:rsidRPr="008715A7">
        <w:rPr>
          <w:rFonts w:ascii="Times New Roman" w:hAnsi="Times New Roman" w:cs="Times New Roman"/>
          <w:b/>
          <w:bCs/>
          <w:color w:val="auto"/>
          <w:sz w:val="24"/>
          <w:szCs w:val="24"/>
        </w:rPr>
        <w:t>CONCLUSION</w:t>
      </w:r>
    </w:p>
    <w:p w14:paraId="32ACFB75" w14:textId="37A84357"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Our study’s primary goal </w:t>
      </w:r>
      <w:del w:id="102" w:author="Miguel Uyaguari" w:date="2021-07-26T23:04:00Z">
        <w:r w:rsidRPr="008715A7" w:rsidDel="008F18F7">
          <w:rPr>
            <w:rFonts w:ascii="Times New Roman" w:hAnsi="Times New Roman" w:cs="Times New Roman"/>
          </w:rPr>
          <w:delText xml:space="preserve">is </w:delText>
        </w:r>
      </w:del>
      <w:ins w:id="103" w:author="Miguel Uyaguari" w:date="2021-07-26T23:04:00Z">
        <w:r w:rsidR="008F18F7">
          <w:rPr>
            <w:rFonts w:ascii="Times New Roman" w:hAnsi="Times New Roman" w:cs="Times New Roman"/>
          </w:rPr>
          <w:t>was</w:t>
        </w:r>
        <w:r w:rsidR="008F18F7" w:rsidRPr="008715A7">
          <w:rPr>
            <w:rFonts w:ascii="Times New Roman" w:hAnsi="Times New Roman" w:cs="Times New Roman"/>
          </w:rPr>
          <w:t xml:space="preserve"> </w:t>
        </w:r>
      </w:ins>
      <w:r w:rsidRPr="008715A7">
        <w:rPr>
          <w:rFonts w:ascii="Times New Roman" w:hAnsi="Times New Roman" w:cs="Times New Roman"/>
        </w:rPr>
        <w:t xml:space="preserve">to identify human enteric viruses with the potential to become alternative indicators of fecal pollution. Towards that end, we propose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w:t>
      </w:r>
      <w:proofErr w:type="spellStart"/>
      <w:ins w:id="104" w:author="Miguel Uyaguari" w:date="2021-07-26T22:24:00Z">
        <w:r w:rsidR="001A7325">
          <w:rPr>
            <w:rFonts w:ascii="Times New Roman" w:hAnsi="Times New Roman" w:cs="Times New Roman"/>
          </w:rPr>
          <w:t>c</w:t>
        </w:r>
      </w:ins>
      <w:del w:id="105" w:author="Miguel Uyaguari" w:date="2021-07-26T22:24:00Z">
        <w:r w:rsidRPr="008715A7" w:rsidDel="001A7325">
          <w:rPr>
            <w:rFonts w:ascii="Times New Roman" w:hAnsi="Times New Roman" w:cs="Times New Roman"/>
          </w:rPr>
          <w:delText>C</w:delText>
        </w:r>
      </w:del>
      <w:r w:rsidRPr="008715A7">
        <w:rPr>
          <w:rFonts w:ascii="Times New Roman" w:hAnsi="Times New Roman" w:cs="Times New Roman"/>
        </w:rPr>
        <w:t>rAssphage</w:t>
      </w:r>
      <w:proofErr w:type="spellEnd"/>
      <w:r w:rsidRPr="008715A7">
        <w:rPr>
          <w:rFonts w:ascii="Times New Roman" w:hAnsi="Times New Roman" w:cs="Times New Roman"/>
        </w:rPr>
        <w:t xml:space="preserve">, and </w:t>
      </w:r>
      <w:r w:rsidRPr="008715A7">
        <w:rPr>
          <w:rFonts w:ascii="Times New Roman" w:hAnsi="Times New Roman" w:cs="Times New Roman"/>
        </w:rPr>
        <w:lastRenderedPageBreak/>
        <w:t xml:space="preserve">PMMV as </w:t>
      </w:r>
      <w:r w:rsidR="00823C77" w:rsidRPr="008715A7">
        <w:rPr>
          <w:rFonts w:ascii="Times New Roman" w:hAnsi="Times New Roman" w:cs="Times New Roman"/>
        </w:rPr>
        <w:t xml:space="preserve">more stable </w:t>
      </w:r>
      <w:r w:rsidRPr="008715A7">
        <w:rPr>
          <w:rFonts w:ascii="Times New Roman" w:hAnsi="Times New Roman" w:cs="Times New Roman"/>
        </w:rPr>
        <w:t xml:space="preserve">viral indicators of water quality due to their quantifiability illustrated in this investigation and past ones supporting our results, as detailed in the Discussion section. Regular monitoring of these organisms can be useful complements to current methods for assessing wastewater treatment processes. Such </w:t>
      </w:r>
      <w:r w:rsidR="00AA05D9" w:rsidRPr="008715A7">
        <w:rPr>
          <w:rFonts w:ascii="Times New Roman" w:hAnsi="Times New Roman" w:cs="Times New Roman"/>
        </w:rPr>
        <w:t>vigilance</w:t>
      </w:r>
      <w:r w:rsidRPr="008715A7">
        <w:rPr>
          <w:rFonts w:ascii="Times New Roman" w:hAnsi="Times New Roman" w:cs="Times New Roman"/>
        </w:rPr>
        <w:t xml:space="preserve"> could be a helpful tool to assist public health efforts in the event of a viral outbreak.</w:t>
      </w:r>
    </w:p>
    <w:p w14:paraId="313793C8" w14:textId="105B0BDB"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and </w:t>
      </w:r>
      <w:r w:rsidR="009C3FB1" w:rsidRPr="008715A7">
        <w:rPr>
          <w:rFonts w:ascii="Times New Roman" w:hAnsi="Times New Roman" w:cs="Times New Roman"/>
        </w:rPr>
        <w:t xml:space="preserve">was </w:t>
      </w:r>
      <w:r w:rsidRPr="008715A7">
        <w:rPr>
          <w:rFonts w:ascii="Times New Roman" w:hAnsi="Times New Roman" w:cs="Times New Roman"/>
        </w:rPr>
        <w:t>shown in our study to be inversely correlated with biological parameters), we also suggest that WWTPs consider implementing technologies specifically designed to reduce the number of viral particles in all stages of the wastewater treatment process.</w:t>
      </w:r>
    </w:p>
    <w:p w14:paraId="57E7BE05" w14:textId="7071A8A5" w:rsidR="00CE5849" w:rsidRPr="008715A7" w:rsidRDefault="00CE5849" w:rsidP="00443666">
      <w:pPr>
        <w:spacing w:line="480" w:lineRule="auto"/>
        <w:rPr>
          <w:rFonts w:ascii="Times New Roman" w:hAnsi="Times New Roman" w:cs="Times New Roman"/>
        </w:rPr>
      </w:pPr>
    </w:p>
    <w:p w14:paraId="194392D0" w14:textId="576CD30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ABBREVIATIONS</w:t>
      </w:r>
    </w:p>
    <w:p w14:paraId="5063F1F4" w14:textId="520A9880" w:rsidR="00CE5849" w:rsidRPr="008715A7" w:rsidRDefault="00CE5849" w:rsidP="00443666">
      <w:pPr>
        <w:spacing w:line="480" w:lineRule="auto"/>
        <w:rPr>
          <w:rFonts w:ascii="Times New Roman" w:hAnsi="Times New Roman" w:cs="Times New Roman"/>
        </w:rPr>
      </w:pPr>
      <w:proofErr w:type="spellStart"/>
      <w:r w:rsidRPr="008715A7">
        <w:rPr>
          <w:rFonts w:ascii="Times New Roman" w:hAnsi="Times New Roman" w:cs="Times New Roman"/>
          <w:b/>
          <w:bCs/>
        </w:rPr>
        <w:t>AdV</w:t>
      </w:r>
      <w:proofErr w:type="spellEnd"/>
      <w:r w:rsidRPr="008715A7">
        <w:rPr>
          <w:rFonts w:ascii="Times New Roman" w:hAnsi="Times New Roman" w:cs="Times New Roman"/>
          <w:b/>
          <w:bCs/>
        </w:rPr>
        <w:t xml:space="preserve">: </w:t>
      </w:r>
      <w:r w:rsidRPr="008715A7">
        <w:rPr>
          <w:rFonts w:ascii="Times New Roman" w:hAnsi="Times New Roman" w:cs="Times New Roman"/>
        </w:rPr>
        <w:t>Adenovirus</w:t>
      </w:r>
    </w:p>
    <w:p w14:paraId="254606E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AS: </w:t>
      </w:r>
      <w:r w:rsidRPr="008715A7">
        <w:rPr>
          <w:rFonts w:ascii="Times New Roman" w:hAnsi="Times New Roman" w:cs="Times New Roman"/>
        </w:rPr>
        <w:t>activated sludge</w:t>
      </w:r>
    </w:p>
    <w:p w14:paraId="0A8420B8"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AstV</w:t>
      </w:r>
      <w:proofErr w:type="spellEnd"/>
      <w:r w:rsidRPr="008715A7">
        <w:rPr>
          <w:rFonts w:ascii="Times New Roman" w:hAnsi="Times New Roman" w:cs="Times New Roman"/>
          <w:b/>
          <w:bCs/>
        </w:rPr>
        <w:t>:</w:t>
      </w:r>
      <w:r w:rsidRPr="008715A7">
        <w:rPr>
          <w:rFonts w:ascii="Times New Roman" w:hAnsi="Times New Roman" w:cs="Times New Roman"/>
        </w:rPr>
        <w:t xml:space="preserve"> Astrovirus</w:t>
      </w:r>
    </w:p>
    <w:p w14:paraId="09E7E0E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BOD: </w:t>
      </w:r>
      <w:r w:rsidRPr="008715A7">
        <w:rPr>
          <w:rFonts w:ascii="Times New Roman" w:hAnsi="Times New Roman" w:cs="Times New Roman"/>
        </w:rPr>
        <w:t>biochemical oxygen demand</w:t>
      </w:r>
    </w:p>
    <w:p w14:paraId="1FACB2C6"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cBOD</w:t>
      </w:r>
      <w:proofErr w:type="spellEnd"/>
      <w:r w:rsidRPr="008715A7">
        <w:rPr>
          <w:rFonts w:ascii="Times New Roman" w:hAnsi="Times New Roman" w:cs="Times New Roman"/>
          <w:b/>
          <w:bCs/>
        </w:rPr>
        <w:t xml:space="preserve">: </w:t>
      </w:r>
      <w:r w:rsidRPr="008715A7">
        <w:rPr>
          <w:rFonts w:ascii="Times New Roman" w:hAnsi="Times New Roman" w:cs="Times New Roman"/>
        </w:rPr>
        <w:t>carbonaceous biochemical oxygen demand</w:t>
      </w:r>
    </w:p>
    <w:p w14:paraId="3F532521"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COD: </w:t>
      </w:r>
      <w:r w:rsidRPr="008715A7">
        <w:rPr>
          <w:rFonts w:ascii="Times New Roman" w:hAnsi="Times New Roman" w:cs="Times New Roman"/>
        </w:rPr>
        <w:t>chemical oxygen demand</w:t>
      </w:r>
    </w:p>
    <w:p w14:paraId="73C43C9A"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EF:</w:t>
      </w:r>
      <w:r w:rsidRPr="008715A7">
        <w:rPr>
          <w:rFonts w:ascii="Times New Roman" w:hAnsi="Times New Roman" w:cs="Times New Roman"/>
        </w:rPr>
        <w:t xml:space="preserve"> effluents</w:t>
      </w:r>
    </w:p>
    <w:p w14:paraId="4A55C313"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GCN: </w:t>
      </w:r>
      <w:r w:rsidRPr="008715A7">
        <w:rPr>
          <w:rFonts w:ascii="Times New Roman" w:hAnsi="Times New Roman" w:cs="Times New Roman"/>
        </w:rPr>
        <w:t>gene copy number</w:t>
      </w:r>
    </w:p>
    <w:p w14:paraId="572995BB" w14:textId="77777777" w:rsidR="00CE5849" w:rsidRPr="00757E82" w:rsidRDefault="00CE5849" w:rsidP="00120C72">
      <w:pPr>
        <w:spacing w:line="480" w:lineRule="auto"/>
        <w:rPr>
          <w:rFonts w:ascii="Times New Roman" w:hAnsi="Times New Roman" w:cs="Times New Roman"/>
          <w:strike/>
          <w:rPrChange w:id="106" w:author="Miguel Uyaguari" w:date="2021-07-26T23:10:00Z">
            <w:rPr>
              <w:rFonts w:ascii="Times New Roman" w:hAnsi="Times New Roman" w:cs="Times New Roman"/>
            </w:rPr>
          </w:rPrChange>
        </w:rPr>
      </w:pPr>
      <w:commentRangeStart w:id="107"/>
      <w:r w:rsidRPr="00757E82">
        <w:rPr>
          <w:rFonts w:ascii="Times New Roman" w:hAnsi="Times New Roman" w:cs="Times New Roman"/>
          <w:b/>
          <w:bCs/>
          <w:strike/>
          <w:rPrChange w:id="108" w:author="Miguel Uyaguari" w:date="2021-07-26T23:10:00Z">
            <w:rPr>
              <w:rFonts w:ascii="Times New Roman" w:hAnsi="Times New Roman" w:cs="Times New Roman"/>
              <w:b/>
              <w:bCs/>
            </w:rPr>
          </w:rPrChange>
        </w:rPr>
        <w:t xml:space="preserve">HRT: </w:t>
      </w:r>
      <w:r w:rsidRPr="00757E82">
        <w:rPr>
          <w:rFonts w:ascii="Times New Roman" w:hAnsi="Times New Roman" w:cs="Times New Roman"/>
          <w:strike/>
          <w:rPrChange w:id="109" w:author="Miguel Uyaguari" w:date="2021-07-26T23:10:00Z">
            <w:rPr>
              <w:rFonts w:ascii="Times New Roman" w:hAnsi="Times New Roman" w:cs="Times New Roman"/>
            </w:rPr>
          </w:rPrChange>
        </w:rPr>
        <w:t>hydraulic retention time</w:t>
      </w:r>
      <w:commentRangeEnd w:id="107"/>
      <w:r w:rsidR="00757E82">
        <w:rPr>
          <w:rStyle w:val="CommentReference"/>
        </w:rPr>
        <w:commentReference w:id="107"/>
      </w:r>
    </w:p>
    <w:p w14:paraId="7161FB0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lastRenderedPageBreak/>
        <w:t xml:space="preserve">NESTP: </w:t>
      </w:r>
      <w:r w:rsidRPr="008715A7">
        <w:rPr>
          <w:rFonts w:ascii="Times New Roman" w:hAnsi="Times New Roman" w:cs="Times New Roman"/>
        </w:rPr>
        <w:t>North End Sewage Treatment Plant</w:t>
      </w:r>
    </w:p>
    <w:p w14:paraId="56E7278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NH</w:t>
      </w:r>
      <w:r w:rsidRPr="008715A7">
        <w:rPr>
          <w:rFonts w:ascii="Times New Roman" w:hAnsi="Times New Roman" w:cs="Times New Roman"/>
          <w:b/>
          <w:bCs/>
          <w:vertAlign w:val="subscript"/>
        </w:rPr>
        <w:t>4</w:t>
      </w:r>
      <w:r w:rsidRPr="008715A7">
        <w:rPr>
          <w:rFonts w:ascii="Times New Roman" w:hAnsi="Times New Roman" w:cs="Times New Roman"/>
          <w:b/>
          <w:bCs/>
        </w:rPr>
        <w:t xml:space="preserve">-N: </w:t>
      </w:r>
      <w:r w:rsidRPr="008715A7">
        <w:rPr>
          <w:rFonts w:ascii="Times New Roman" w:hAnsi="Times New Roman" w:cs="Times New Roman"/>
        </w:rPr>
        <w:t>ammonium-nitrogen</w:t>
      </w:r>
    </w:p>
    <w:p w14:paraId="7CE57CD3"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NoV</w:t>
      </w:r>
      <w:proofErr w:type="spellEnd"/>
      <w:r w:rsidRPr="008715A7">
        <w:rPr>
          <w:rFonts w:ascii="Times New Roman" w:hAnsi="Times New Roman" w:cs="Times New Roman"/>
          <w:b/>
          <w:bCs/>
        </w:rPr>
        <w:t>:</w:t>
      </w:r>
      <w:r w:rsidRPr="008715A7">
        <w:rPr>
          <w:rFonts w:ascii="Times New Roman" w:hAnsi="Times New Roman" w:cs="Times New Roman"/>
        </w:rPr>
        <w:t xml:space="preserve"> Norovirus</w:t>
      </w:r>
    </w:p>
    <w:p w14:paraId="0AF2AFB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NO</w:t>
      </w:r>
      <w:r w:rsidRPr="008715A7">
        <w:rPr>
          <w:rFonts w:ascii="Times New Roman" w:hAnsi="Times New Roman" w:cs="Times New Roman"/>
          <w:b/>
          <w:bCs/>
          <w:vertAlign w:val="subscript"/>
        </w:rPr>
        <w:t>x</w:t>
      </w:r>
      <w:r w:rsidRPr="008715A7">
        <w:rPr>
          <w:rFonts w:ascii="Times New Roman" w:hAnsi="Times New Roman" w:cs="Times New Roman"/>
          <w:b/>
          <w:bCs/>
        </w:rPr>
        <w:t xml:space="preserve">-N: </w:t>
      </w:r>
      <w:r w:rsidRPr="008715A7">
        <w:rPr>
          <w:rFonts w:ascii="Times New Roman" w:hAnsi="Times New Roman" w:cs="Times New Roman"/>
        </w:rPr>
        <w:t>nitrogen oxides - nitrogen</w:t>
      </w:r>
    </w:p>
    <w:p w14:paraId="1B4C3CD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PCA: </w:t>
      </w:r>
      <w:r w:rsidRPr="008715A7">
        <w:rPr>
          <w:rFonts w:ascii="Times New Roman" w:hAnsi="Times New Roman" w:cs="Times New Roman"/>
        </w:rPr>
        <w:t>Principal Component Analysis</w:t>
      </w:r>
    </w:p>
    <w:p w14:paraId="56C644B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PMMV:</w:t>
      </w:r>
      <w:r w:rsidRPr="008715A7">
        <w:rPr>
          <w:rFonts w:ascii="Times New Roman" w:hAnsi="Times New Roman" w:cs="Times New Roman"/>
        </w:rPr>
        <w:t xml:space="preserve"> Pepper mild mottle virus</w:t>
      </w:r>
    </w:p>
    <w:p w14:paraId="0F47071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PO</w:t>
      </w:r>
      <w:r w:rsidRPr="008715A7">
        <w:rPr>
          <w:rFonts w:ascii="Times New Roman" w:hAnsi="Times New Roman" w:cs="Times New Roman"/>
          <w:b/>
          <w:bCs/>
          <w:vertAlign w:val="subscript"/>
        </w:rPr>
        <w:t>4</w:t>
      </w:r>
      <w:r w:rsidRPr="008715A7">
        <w:rPr>
          <w:rFonts w:ascii="Times New Roman" w:hAnsi="Times New Roman" w:cs="Times New Roman"/>
          <w:b/>
          <w:bCs/>
        </w:rPr>
        <w:t xml:space="preserve">-P: </w:t>
      </w:r>
      <w:r w:rsidRPr="008715A7">
        <w:rPr>
          <w:rFonts w:ascii="Times New Roman" w:hAnsi="Times New Roman" w:cs="Times New Roman"/>
        </w:rPr>
        <w:t>orthophosphate as phosphorus</w:t>
      </w:r>
    </w:p>
    <w:p w14:paraId="32E6977A"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RoV</w:t>
      </w:r>
      <w:proofErr w:type="spellEnd"/>
      <w:r w:rsidRPr="008715A7">
        <w:rPr>
          <w:rFonts w:ascii="Times New Roman" w:hAnsi="Times New Roman" w:cs="Times New Roman"/>
          <w:b/>
          <w:bCs/>
        </w:rPr>
        <w:t xml:space="preserve">: </w:t>
      </w:r>
      <w:r w:rsidRPr="008715A7">
        <w:rPr>
          <w:rFonts w:ascii="Times New Roman" w:hAnsi="Times New Roman" w:cs="Times New Roman"/>
        </w:rPr>
        <w:t>Rotavirus</w:t>
      </w:r>
    </w:p>
    <w:p w14:paraId="534DF2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RS: </w:t>
      </w:r>
      <w:r w:rsidRPr="008715A7">
        <w:rPr>
          <w:rFonts w:ascii="Times New Roman" w:hAnsi="Times New Roman" w:cs="Times New Roman"/>
        </w:rPr>
        <w:t>raw sewage</w:t>
      </w:r>
    </w:p>
    <w:p w14:paraId="706371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RT-qPCR: </w:t>
      </w:r>
      <w:r w:rsidRPr="008715A7">
        <w:rPr>
          <w:rFonts w:ascii="Times New Roman" w:hAnsi="Times New Roman" w:cs="Times New Roman"/>
        </w:rPr>
        <w:t>reverse transcription quantitative PCR</w:t>
      </w:r>
    </w:p>
    <w:p w14:paraId="320CAE60"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SaV</w:t>
      </w:r>
      <w:proofErr w:type="spellEnd"/>
      <w:r w:rsidRPr="008715A7">
        <w:rPr>
          <w:rFonts w:ascii="Times New Roman" w:hAnsi="Times New Roman" w:cs="Times New Roman"/>
          <w:b/>
          <w:bCs/>
        </w:rPr>
        <w:t xml:space="preserve">: </w:t>
      </w:r>
      <w:proofErr w:type="spellStart"/>
      <w:r w:rsidRPr="008715A7">
        <w:rPr>
          <w:rFonts w:ascii="Times New Roman" w:hAnsi="Times New Roman" w:cs="Times New Roman"/>
        </w:rPr>
        <w:t>Sapovirus</w:t>
      </w:r>
      <w:proofErr w:type="spellEnd"/>
    </w:p>
    <w:p w14:paraId="2B8A591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SC:</w:t>
      </w:r>
      <w:r w:rsidRPr="008715A7">
        <w:rPr>
          <w:rFonts w:ascii="Times New Roman" w:hAnsi="Times New Roman" w:cs="Times New Roman"/>
        </w:rPr>
        <w:t xml:space="preserve"> sludge cake</w:t>
      </w:r>
    </w:p>
    <w:p w14:paraId="75889461"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sCOD</w:t>
      </w:r>
      <w:proofErr w:type="spellEnd"/>
      <w:r w:rsidRPr="008715A7">
        <w:rPr>
          <w:rFonts w:ascii="Times New Roman" w:hAnsi="Times New Roman" w:cs="Times New Roman"/>
          <w:b/>
          <w:bCs/>
        </w:rPr>
        <w:t xml:space="preserve">: </w:t>
      </w:r>
      <w:r w:rsidRPr="008715A7">
        <w:rPr>
          <w:rFonts w:ascii="Times New Roman" w:hAnsi="Times New Roman" w:cs="Times New Roman"/>
        </w:rPr>
        <w:t>soluble chemical oxygen demand</w:t>
      </w:r>
    </w:p>
    <w:p w14:paraId="13B142F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TN: </w:t>
      </w:r>
      <w:r w:rsidRPr="008715A7">
        <w:rPr>
          <w:rFonts w:ascii="Times New Roman" w:hAnsi="Times New Roman" w:cs="Times New Roman"/>
        </w:rPr>
        <w:t>total nitrogen</w:t>
      </w:r>
    </w:p>
    <w:p w14:paraId="12624BE8"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TOC: </w:t>
      </w:r>
      <w:r w:rsidRPr="008715A7">
        <w:rPr>
          <w:rFonts w:ascii="Times New Roman" w:hAnsi="Times New Roman" w:cs="Times New Roman"/>
        </w:rPr>
        <w:t>total organic carbon</w:t>
      </w:r>
    </w:p>
    <w:p w14:paraId="6006BEC6"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TP: </w:t>
      </w:r>
      <w:r w:rsidRPr="008715A7">
        <w:rPr>
          <w:rFonts w:ascii="Times New Roman" w:hAnsi="Times New Roman" w:cs="Times New Roman"/>
        </w:rPr>
        <w:t>total phosphorus</w:t>
      </w:r>
    </w:p>
    <w:p w14:paraId="7DD1944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 </w:t>
      </w:r>
      <w:r w:rsidRPr="008715A7">
        <w:rPr>
          <w:rFonts w:ascii="Times New Roman" w:hAnsi="Times New Roman" w:cs="Times New Roman"/>
        </w:rPr>
        <w:t>total solids</w:t>
      </w:r>
    </w:p>
    <w:p w14:paraId="6C33877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TSS: </w:t>
      </w:r>
      <w:r w:rsidRPr="008715A7">
        <w:rPr>
          <w:rFonts w:ascii="Times New Roman" w:hAnsi="Times New Roman" w:cs="Times New Roman"/>
        </w:rPr>
        <w:t>total suspended solids</w:t>
      </w:r>
    </w:p>
    <w:p w14:paraId="0FE1E317"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i/>
          <w:iCs/>
        </w:rPr>
        <w:t>uidA</w:t>
      </w:r>
      <w:proofErr w:type="spellEnd"/>
      <w:r w:rsidRPr="008715A7">
        <w:rPr>
          <w:rFonts w:ascii="Times New Roman" w:hAnsi="Times New Roman" w:cs="Times New Roman"/>
          <w:b/>
          <w:bCs/>
        </w:rPr>
        <w:t>:</w:t>
      </w:r>
      <w:r w:rsidRPr="008715A7">
        <w:rPr>
          <w:rFonts w:ascii="Times New Roman" w:hAnsi="Times New Roman" w:cs="Times New Roman"/>
        </w:rPr>
        <w:t xml:space="preserve"> encodes the beta-glucuronidase enzyme</w:t>
      </w:r>
    </w:p>
    <w:p w14:paraId="6E667577" w14:textId="6B8157DF" w:rsidR="00CE5849" w:rsidRPr="008715A7" w:rsidRDefault="00CE5849" w:rsidP="00443666">
      <w:pPr>
        <w:spacing w:line="480" w:lineRule="auto"/>
        <w:rPr>
          <w:rFonts w:ascii="Times New Roman" w:hAnsi="Times New Roman" w:cs="Times New Roman"/>
          <w:b/>
          <w:strike/>
        </w:rPr>
      </w:pPr>
      <w:r w:rsidRPr="008715A7">
        <w:rPr>
          <w:rFonts w:ascii="Times New Roman" w:hAnsi="Times New Roman" w:cs="Times New Roman"/>
          <w:b/>
          <w:bCs/>
        </w:rPr>
        <w:t>WWTP:</w:t>
      </w:r>
      <w:r w:rsidRPr="008715A7">
        <w:rPr>
          <w:rFonts w:ascii="Times New Roman" w:hAnsi="Times New Roman" w:cs="Times New Roman"/>
        </w:rPr>
        <w:t xml:space="preserve"> wastewater treatment plant</w:t>
      </w:r>
    </w:p>
    <w:p w14:paraId="37EA0EA4" w14:textId="77777777" w:rsidR="009F26FF" w:rsidRPr="008715A7" w:rsidRDefault="009F26FF" w:rsidP="00443666">
      <w:pPr>
        <w:spacing w:line="480" w:lineRule="auto"/>
        <w:rPr>
          <w:rFonts w:ascii="Times New Roman" w:hAnsi="Times New Roman" w:cs="Times New Roman"/>
          <w:strike/>
        </w:rPr>
      </w:pPr>
    </w:p>
    <w:p w14:paraId="7CAA4347" w14:textId="1F2DB9BA" w:rsidR="009F26FF" w:rsidRPr="008715A7" w:rsidRDefault="003D00C6" w:rsidP="009F26FF">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lastRenderedPageBreak/>
        <w:t>AUTHOR CONTRIBUTIONS</w:t>
      </w:r>
    </w:p>
    <w:p w14:paraId="4460C112" w14:textId="70A8CB5D"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AG</w:t>
      </w:r>
      <w:r w:rsidR="009156E2" w:rsidRPr="008715A7">
        <w:rPr>
          <w:rFonts w:ascii="Times New Roman" w:hAnsi="Times New Roman" w:cs="Times New Roman"/>
        </w:rPr>
        <w:t xml:space="preserve"> performed the experiments, analyzed the data, prepared the figures and tables, and wrote </w:t>
      </w:r>
      <w:r w:rsidR="0056246B" w:rsidRPr="008715A7">
        <w:rPr>
          <w:rFonts w:ascii="Times New Roman" w:hAnsi="Times New Roman" w:cs="Times New Roman"/>
        </w:rPr>
        <w:t xml:space="preserve">and reviewed </w:t>
      </w:r>
      <w:r w:rsidR="009156E2" w:rsidRPr="008715A7">
        <w:rPr>
          <w:rFonts w:ascii="Times New Roman" w:hAnsi="Times New Roman" w:cs="Times New Roman"/>
        </w:rPr>
        <w:t>the drafts of the manuscript.</w:t>
      </w:r>
    </w:p>
    <w:p w14:paraId="7595A433" w14:textId="11FDE0F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TL</w:t>
      </w:r>
      <w:r w:rsidR="00ED0A55" w:rsidRPr="008715A7">
        <w:rPr>
          <w:rFonts w:ascii="Times New Roman" w:hAnsi="Times New Roman" w:cs="Times New Roman"/>
        </w:rPr>
        <w:t xml:space="preserve"> analyzed the data, prepared the figures and tables, and wrote and reviewed the drafts of the manuscript.</w:t>
      </w:r>
    </w:p>
    <w:p w14:paraId="6BD9A60B" w14:textId="6EFD991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PJ</w:t>
      </w:r>
      <w:r w:rsidR="00ED0A55" w:rsidRPr="008715A7">
        <w:rPr>
          <w:rFonts w:ascii="Times New Roman" w:hAnsi="Times New Roman" w:cs="Times New Roman"/>
        </w:rPr>
        <w:t xml:space="preserve"> performed the experiments</w:t>
      </w:r>
      <w:r w:rsidR="00A87CE9" w:rsidRPr="008715A7">
        <w:rPr>
          <w:rFonts w:ascii="Times New Roman" w:hAnsi="Times New Roman" w:cs="Times New Roman"/>
        </w:rPr>
        <w:t xml:space="preserve"> and reviewed the drafts of the manuscript.</w:t>
      </w:r>
    </w:p>
    <w:p w14:paraId="33079CAD" w14:textId="3EAFCB19" w:rsidR="00D72377" w:rsidRPr="008715A7" w:rsidRDefault="00D72377" w:rsidP="00443666">
      <w:pPr>
        <w:spacing w:line="480" w:lineRule="auto"/>
        <w:rPr>
          <w:rFonts w:ascii="Times New Roman" w:hAnsi="Times New Roman" w:cs="Times New Roman"/>
        </w:rPr>
      </w:pPr>
      <w:commentRangeStart w:id="110"/>
      <w:r w:rsidRPr="008715A7">
        <w:rPr>
          <w:rFonts w:ascii="Times New Roman" w:hAnsi="Times New Roman" w:cs="Times New Roman"/>
        </w:rPr>
        <w:t>KY</w:t>
      </w:r>
      <w:commentRangeEnd w:id="110"/>
      <w:r w:rsidR="007274E4">
        <w:rPr>
          <w:rStyle w:val="CommentReference"/>
        </w:rPr>
        <w:commentReference w:id="110"/>
      </w:r>
      <w:r w:rsidR="00934967" w:rsidRPr="008715A7">
        <w:rPr>
          <w:rFonts w:ascii="Times New Roman" w:hAnsi="Times New Roman" w:cs="Times New Roman"/>
        </w:rPr>
        <w:t xml:space="preserve"> </w:t>
      </w:r>
      <w:ins w:id="111" w:author="Miguel Uyaguari" w:date="2021-07-26T21:53:00Z">
        <w:r w:rsidR="007274E4" w:rsidRPr="008715A7">
          <w:rPr>
            <w:rFonts w:ascii="Times New Roman" w:hAnsi="Times New Roman" w:cs="Times New Roman"/>
          </w:rPr>
          <w:t xml:space="preserve">performed the experiments </w:t>
        </w:r>
        <w:r w:rsidR="007274E4">
          <w:rPr>
            <w:rFonts w:ascii="Times New Roman" w:hAnsi="Times New Roman" w:cs="Times New Roman"/>
          </w:rPr>
          <w:t xml:space="preserve">and </w:t>
        </w:r>
      </w:ins>
      <w:r w:rsidR="00934967" w:rsidRPr="008715A7">
        <w:rPr>
          <w:rFonts w:ascii="Times New Roman" w:hAnsi="Times New Roman" w:cs="Times New Roman"/>
        </w:rPr>
        <w:t>reviewed the drafts of the manuscript.</w:t>
      </w:r>
    </w:p>
    <w:p w14:paraId="1DEE5EF2" w14:textId="6B4F62FB"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QY</w:t>
      </w:r>
      <w:r w:rsidR="00F6569B" w:rsidRPr="008715A7">
        <w:rPr>
          <w:rFonts w:ascii="Times New Roman" w:hAnsi="Times New Roman" w:cs="Times New Roman"/>
        </w:rPr>
        <w:t xml:space="preserve"> </w:t>
      </w:r>
      <w:ins w:id="112" w:author="Miguel Uyaguari" w:date="2021-07-26T21:55:00Z">
        <w:r w:rsidR="007274E4" w:rsidRPr="007274E4">
          <w:rPr>
            <w:rFonts w:ascii="Times New Roman" w:hAnsi="Times New Roman" w:cs="Times New Roman"/>
          </w:rPr>
          <w:t>contributed the analysis tools</w:t>
        </w:r>
        <w:r w:rsidR="007274E4">
          <w:rPr>
            <w:rFonts w:ascii="Times New Roman" w:hAnsi="Times New Roman" w:cs="Times New Roman"/>
          </w:rPr>
          <w:t xml:space="preserve"> and</w:t>
        </w:r>
      </w:ins>
      <w:ins w:id="113" w:author="Miguel Uyaguari" w:date="2021-07-26T21:54:00Z">
        <w:r w:rsidR="007274E4">
          <w:rPr>
            <w:rFonts w:ascii="Times New Roman" w:hAnsi="Times New Roman" w:cs="Times New Roman"/>
          </w:rPr>
          <w:t xml:space="preserve"> </w:t>
        </w:r>
      </w:ins>
      <w:r w:rsidR="00F6569B" w:rsidRPr="008715A7">
        <w:rPr>
          <w:rFonts w:ascii="Times New Roman" w:hAnsi="Times New Roman" w:cs="Times New Roman"/>
        </w:rPr>
        <w:t>reviewed the drafts of the manuscript.</w:t>
      </w:r>
    </w:p>
    <w:p w14:paraId="43BFCA09" w14:textId="3BCA60A0"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MUD</w:t>
      </w:r>
      <w:r w:rsidR="00F6569B" w:rsidRPr="008715A7">
        <w:rPr>
          <w:rFonts w:ascii="Times New Roman" w:hAnsi="Times New Roman" w:cs="Times New Roman"/>
        </w:rPr>
        <w:t xml:space="preserve"> designed the experiments</w:t>
      </w:r>
      <w:r w:rsidR="001B6A65" w:rsidRPr="008715A7">
        <w:rPr>
          <w:rFonts w:ascii="Times New Roman" w:hAnsi="Times New Roman" w:cs="Times New Roman"/>
        </w:rPr>
        <w:t xml:space="preserve"> and provided lead guidance during the experiments, analyses</w:t>
      </w:r>
      <w:r w:rsidR="00F6569B" w:rsidRPr="008715A7">
        <w:rPr>
          <w:rFonts w:ascii="Times New Roman" w:hAnsi="Times New Roman" w:cs="Times New Roman"/>
        </w:rPr>
        <w:t>,</w:t>
      </w:r>
      <w:r w:rsidR="001B6A65" w:rsidRPr="008715A7">
        <w:rPr>
          <w:rFonts w:ascii="Times New Roman" w:hAnsi="Times New Roman" w:cs="Times New Roman"/>
        </w:rPr>
        <w:t xml:space="preserve"> </w:t>
      </w:r>
      <w:ins w:id="114" w:author="Miguel Uyaguari" w:date="2021-07-26T21:55:00Z">
        <w:r w:rsidR="007274E4" w:rsidRPr="007274E4">
          <w:rPr>
            <w:rFonts w:ascii="Times New Roman" w:hAnsi="Times New Roman" w:cs="Times New Roman"/>
          </w:rPr>
          <w:t>contributed the analysis tools</w:t>
        </w:r>
        <w:r w:rsidR="007274E4">
          <w:rPr>
            <w:rFonts w:ascii="Times New Roman" w:hAnsi="Times New Roman" w:cs="Times New Roman"/>
          </w:rPr>
          <w:t xml:space="preserve"> </w:t>
        </w:r>
      </w:ins>
      <w:r w:rsidR="00F6569B" w:rsidRPr="008715A7">
        <w:rPr>
          <w:rFonts w:ascii="Times New Roman" w:hAnsi="Times New Roman" w:cs="Times New Roman"/>
        </w:rPr>
        <w:t xml:space="preserve">and </w:t>
      </w:r>
      <w:ins w:id="115" w:author="Miguel Uyaguari" w:date="2021-07-26T21:55:00Z">
        <w:r w:rsidR="007274E4" w:rsidRPr="008715A7">
          <w:rPr>
            <w:rFonts w:ascii="Times New Roman" w:hAnsi="Times New Roman" w:cs="Times New Roman"/>
          </w:rPr>
          <w:t>reviewed the drafts of the manuscript.</w:t>
        </w:r>
      </w:ins>
      <w:del w:id="116" w:author="Miguel Uyaguari" w:date="2021-07-26T21:55:00Z">
        <w:r w:rsidR="001B6A65" w:rsidRPr="008715A7" w:rsidDel="007274E4">
          <w:rPr>
            <w:rFonts w:ascii="Times New Roman" w:hAnsi="Times New Roman" w:cs="Times New Roman"/>
          </w:rPr>
          <w:delText>manuscript revisions</w:delText>
        </w:r>
      </w:del>
      <w:r w:rsidR="00F6569B" w:rsidRPr="008715A7">
        <w:rPr>
          <w:rFonts w:ascii="Times New Roman" w:hAnsi="Times New Roman" w:cs="Times New Roman"/>
        </w:rPr>
        <w:t>.</w:t>
      </w:r>
    </w:p>
    <w:p w14:paraId="2F30E244" w14:textId="44713371" w:rsidR="009156E2" w:rsidRPr="008715A7" w:rsidRDefault="009156E2" w:rsidP="00443666">
      <w:pPr>
        <w:spacing w:line="480" w:lineRule="auto"/>
        <w:rPr>
          <w:rFonts w:ascii="Times New Roman" w:hAnsi="Times New Roman" w:cs="Times New Roman"/>
        </w:rPr>
      </w:pPr>
      <w:r w:rsidRPr="008715A7">
        <w:rPr>
          <w:rFonts w:ascii="Times New Roman" w:hAnsi="Times New Roman" w:cs="Times New Roman"/>
        </w:rPr>
        <w:t>All authors read and approved of the final manuscript.</w:t>
      </w:r>
    </w:p>
    <w:p w14:paraId="22BCA05F" w14:textId="77777777" w:rsidR="00CE5849" w:rsidRPr="008715A7" w:rsidRDefault="00CE5849" w:rsidP="00443666">
      <w:pPr>
        <w:spacing w:line="480" w:lineRule="auto"/>
        <w:rPr>
          <w:rFonts w:ascii="Times New Roman" w:hAnsi="Times New Roman" w:cs="Times New Roman"/>
          <w:strike/>
        </w:rPr>
      </w:pPr>
    </w:p>
    <w:p w14:paraId="1F2C1450"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ACKNOWLEDGEMENTS</w:t>
      </w:r>
    </w:p>
    <w:p w14:paraId="543C2B8F" w14:textId="48755127" w:rsidR="001537C4"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Special thanks to </w:t>
      </w:r>
      <w:r w:rsidR="003B3930" w:rsidRPr="008715A7">
        <w:rPr>
          <w:rFonts w:ascii="Times New Roman" w:hAnsi="Times New Roman" w:cs="Times New Roman"/>
        </w:rPr>
        <w:t xml:space="preserve">the City of Winnipeg and </w:t>
      </w:r>
      <w:proofErr w:type="spellStart"/>
      <w:r w:rsidRPr="008715A7">
        <w:rPr>
          <w:rFonts w:ascii="Times New Roman" w:hAnsi="Times New Roman" w:cs="Times New Roman"/>
        </w:rPr>
        <w:t>Palwinder</w:t>
      </w:r>
      <w:proofErr w:type="spellEnd"/>
      <w:r w:rsidRPr="008715A7">
        <w:rPr>
          <w:rFonts w:ascii="Times New Roman" w:hAnsi="Times New Roman" w:cs="Times New Roman"/>
        </w:rPr>
        <w:t xml:space="preserve"> Singh</w:t>
      </w:r>
      <w:r w:rsidR="003B3930" w:rsidRPr="008715A7">
        <w:rPr>
          <w:rFonts w:ascii="Times New Roman" w:hAnsi="Times New Roman" w:cs="Times New Roman"/>
        </w:rPr>
        <w:t>, graduate student, Department of</w:t>
      </w:r>
      <w:r w:rsidRPr="008715A7">
        <w:rPr>
          <w:rFonts w:ascii="Times New Roman" w:hAnsi="Times New Roman" w:cs="Times New Roman"/>
        </w:rPr>
        <w:t xml:space="preserve"> Civil Engineering at the University of Manitoba for sample collection. Research start-up funds grant </w:t>
      </w:r>
      <w:r w:rsidR="003B3930" w:rsidRPr="008715A7">
        <w:rPr>
          <w:rFonts w:ascii="Times New Roman" w:hAnsi="Times New Roman" w:cs="Times New Roman"/>
        </w:rPr>
        <w:t xml:space="preserve">No. </w:t>
      </w:r>
      <w:r w:rsidRPr="008715A7">
        <w:rPr>
          <w:rFonts w:ascii="Times New Roman" w:hAnsi="Times New Roman" w:cs="Times New Roman"/>
        </w:rPr>
        <w:t xml:space="preserve">322388 were assigned to Dr. Miguel </w:t>
      </w:r>
      <w:proofErr w:type="spellStart"/>
      <w:r w:rsidRPr="008715A7">
        <w:rPr>
          <w:rFonts w:ascii="Times New Roman" w:hAnsi="Times New Roman" w:cs="Times New Roman"/>
        </w:rPr>
        <w:t>Uyaguari</w:t>
      </w:r>
      <w:proofErr w:type="spellEnd"/>
      <w:r w:rsidRPr="008715A7">
        <w:rPr>
          <w:rFonts w:ascii="Times New Roman" w:hAnsi="Times New Roman" w:cs="Times New Roman"/>
        </w:rPr>
        <w:t>-Diaz at the University of Manit</w:t>
      </w:r>
      <w:r w:rsidR="003B3930" w:rsidRPr="008715A7">
        <w:rPr>
          <w:rFonts w:ascii="Times New Roman" w:hAnsi="Times New Roman" w:cs="Times New Roman"/>
        </w:rPr>
        <w:t xml:space="preserve">oba. We acknowledge The Faculty of Science, University of Manitoba, collaborative grant No. 52622 (Drs. </w:t>
      </w:r>
      <w:proofErr w:type="spellStart"/>
      <w:r w:rsidR="003B3930" w:rsidRPr="008715A7">
        <w:rPr>
          <w:rFonts w:ascii="Times New Roman" w:hAnsi="Times New Roman" w:cs="Times New Roman"/>
        </w:rPr>
        <w:t>Uyaguari</w:t>
      </w:r>
      <w:proofErr w:type="spellEnd"/>
      <w:r w:rsidR="003B3930" w:rsidRPr="008715A7">
        <w:rPr>
          <w:rFonts w:ascii="Times New Roman" w:hAnsi="Times New Roman" w:cs="Times New Roman"/>
        </w:rPr>
        <w:t xml:space="preserve"> and Yuan). W</w:t>
      </w:r>
      <w:r w:rsidRPr="008715A7">
        <w:rPr>
          <w:rFonts w:ascii="Times New Roman" w:hAnsi="Times New Roman" w:cs="Times New Roman"/>
        </w:rPr>
        <w:t>e also thank Dr. Brian Mark and his staff members (University of Manitoba) for the use of laboratory equipment.</w:t>
      </w:r>
      <w:r w:rsidR="001537C4" w:rsidRPr="008715A7">
        <w:rPr>
          <w:rFonts w:ascii="Times New Roman" w:hAnsi="Times New Roman" w:cs="Times New Roman"/>
        </w:rPr>
        <w:br w:type="page"/>
      </w:r>
    </w:p>
    <w:sdt>
      <w:sdtPr>
        <w:rPr>
          <w:rFonts w:ascii="Times New Roman" w:eastAsiaTheme="minorEastAsia" w:hAnsi="Times New Roman" w:cs="Times New Roman"/>
          <w:color w:val="auto"/>
          <w:sz w:val="24"/>
          <w:szCs w:val="24"/>
        </w:rPr>
        <w:id w:val="-74206957"/>
        <w:docPartObj>
          <w:docPartGallery w:val="Bibliographies"/>
          <w:docPartUnique/>
        </w:docPartObj>
      </w:sdtPr>
      <w:sdtEndPr/>
      <w:sdtContent>
        <w:p w14:paraId="7981347B" w14:textId="78B634FB" w:rsidR="001537C4" w:rsidRPr="008715A7" w:rsidRDefault="001537C4">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EndPr/>
          <w:sdtContent>
            <w:p w14:paraId="5496F89E" w14:textId="77777777" w:rsidR="00287AD2" w:rsidRPr="008715A7" w:rsidRDefault="001537C4"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rPr>
                <w:fldChar w:fldCharType="begin"/>
              </w:r>
              <w:r w:rsidRPr="008715A7">
                <w:rPr>
                  <w:rFonts w:ascii="Times New Roman" w:hAnsi="Times New Roman" w:cs="Times New Roman"/>
                </w:rPr>
                <w:instrText xml:space="preserve"> BIBLIOGRAPHY </w:instrText>
              </w:r>
              <w:r w:rsidRPr="008715A7">
                <w:rPr>
                  <w:rFonts w:ascii="Times New Roman" w:hAnsi="Times New Roman" w:cs="Times New Roman"/>
                </w:rPr>
                <w:fldChar w:fldCharType="separate"/>
              </w:r>
              <w:r w:rsidR="00287AD2" w:rsidRPr="008715A7">
                <w:rPr>
                  <w:rFonts w:ascii="Times New Roman" w:hAnsi="Times New Roman" w:cs="Times New Roman"/>
                  <w:noProof/>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00287AD2" w:rsidRPr="008715A7">
                <w:rPr>
                  <w:rFonts w:ascii="Times New Roman" w:hAnsi="Times New Roman" w:cs="Times New Roman"/>
                  <w:i/>
                  <w:iCs/>
                  <w:noProof/>
                </w:rPr>
                <w:t>Food and Environmental Virology, 8</w:t>
              </w:r>
              <w:r w:rsidR="00287AD2" w:rsidRPr="008715A7">
                <w:rPr>
                  <w:rFonts w:ascii="Times New Roman" w:hAnsi="Times New Roman" w:cs="Times New Roman"/>
                  <w:noProof/>
                </w:rPr>
                <w:t>, 262-274. doi:10.1007/s12560-016-9246-4</w:t>
              </w:r>
            </w:p>
            <w:p w14:paraId="3ECC9AE4"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Aslan, A., Xagoraraki, I., Simmons, F., Rose, J., &amp; Dorevitch, S. (2011, August 19). Occurrence of adenovirus and other enteric viruses in limited-contact freshwater recreational areas and bathing waters. </w:t>
              </w:r>
              <w:r w:rsidRPr="008715A7">
                <w:rPr>
                  <w:rFonts w:ascii="Times New Roman" w:hAnsi="Times New Roman" w:cs="Times New Roman"/>
                  <w:i/>
                  <w:iCs/>
                  <w:noProof/>
                </w:rPr>
                <w:t>Journal of Applied Microbiology, 111</w:t>
              </w:r>
              <w:r w:rsidRPr="008715A7">
                <w:rPr>
                  <w:rFonts w:ascii="Times New Roman" w:hAnsi="Times New Roman" w:cs="Times New Roman"/>
                  <w:noProof/>
                </w:rPr>
                <w:t>(5), 1250-1261. doi:10.1111/j.1365-2672.2011.05130.x</w:t>
              </w:r>
            </w:p>
            <w:p w14:paraId="4A5F005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Bae, K.-S. (2021). sasLM: 'SAS' Linear Model. Retrieved from https://CRAN.R-project.org/package=sasLM</w:t>
              </w:r>
            </w:p>
            <w:p w14:paraId="399C9F1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Ballesté, E., Pascual-Benito, M., Martín-Díaz, J., Blanch, A. R., Lucena, F., Muniesa, M., . . . García-Aljaro, C. (2019, May 15). Dynamics of crAssphage as a human source tracking marker in potentially faecally polluted environments. </w:t>
              </w:r>
              <w:r w:rsidRPr="008715A7">
                <w:rPr>
                  <w:rFonts w:ascii="Times New Roman" w:hAnsi="Times New Roman" w:cs="Times New Roman"/>
                  <w:i/>
                  <w:iCs/>
                  <w:noProof/>
                </w:rPr>
                <w:t>Water Research, 155</w:t>
              </w:r>
              <w:r w:rsidRPr="008715A7">
                <w:rPr>
                  <w:rFonts w:ascii="Times New Roman" w:hAnsi="Times New Roman" w:cs="Times New Roman"/>
                  <w:noProof/>
                </w:rPr>
                <w:t>, 233-244. doi:10.1016/j.watres.2019.02.042</w:t>
              </w:r>
            </w:p>
            <w:p w14:paraId="4890D40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Campos, C. J., &amp; Lees, D. N. (2014, June). Environmental Transmission of Human Noroviruses in Shellfish Waters. </w:t>
              </w:r>
              <w:r w:rsidRPr="008715A7">
                <w:rPr>
                  <w:rFonts w:ascii="Times New Roman" w:hAnsi="Times New Roman" w:cs="Times New Roman"/>
                  <w:i/>
                  <w:iCs/>
                  <w:noProof/>
                </w:rPr>
                <w:t>Applied and Environmental Microbiology, 80</w:t>
              </w:r>
              <w:r w:rsidRPr="008715A7">
                <w:rPr>
                  <w:rFonts w:ascii="Times New Roman" w:hAnsi="Times New Roman" w:cs="Times New Roman"/>
                  <w:noProof/>
                </w:rPr>
                <w:t>(12), 3552-3561. doi:10.1128/AEM.04188-13</w:t>
              </w:r>
            </w:p>
            <w:p w14:paraId="77230F1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City of Winnipeg, Water and Waste Department. (2019, October). North End Water Pollution Control Centre Monitoring Data. Winnipeg, Manitoba, Canada. Retrieved July 21, 2021, from </w:t>
              </w:r>
              <w:r w:rsidRPr="008715A7">
                <w:rPr>
                  <w:rFonts w:ascii="Times New Roman" w:hAnsi="Times New Roman" w:cs="Times New Roman"/>
                  <w:noProof/>
                </w:rPr>
                <w:lastRenderedPageBreak/>
                <w:t>https://www.winnipeg.ca/waterandwaste/pdfs/sewage/ComplianceReporting/2019/oct/newpcc.pdf</w:t>
              </w:r>
            </w:p>
            <w:p w14:paraId="170703E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City of Winnipeg, Water and Waste Department. (2020, October 8). </w:t>
              </w:r>
              <w:r w:rsidRPr="008715A7">
                <w:rPr>
                  <w:rFonts w:ascii="Times New Roman" w:hAnsi="Times New Roman" w:cs="Times New Roman"/>
                  <w:i/>
                  <w:iCs/>
                  <w:noProof/>
                </w:rPr>
                <w:t>Sewage Treatment Plants</w:t>
              </w:r>
              <w:r w:rsidRPr="008715A7">
                <w:rPr>
                  <w:rFonts w:ascii="Times New Roman" w:hAnsi="Times New Roman" w:cs="Times New Roman"/>
                  <w:noProof/>
                </w:rPr>
                <w:t>. Retrieved July 21, 2021, from City of Winnipeg: https://www.winnipeg.ca/waterandwaste/sewage/treatmentPlant/default.stm#tab-north-end-sewage-treatment-plant</w:t>
              </w:r>
            </w:p>
            <w:p w14:paraId="032D9C4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Comber, S. D., Gardner, M. J., &amp; Ellor, B. (2020, September). Seasonal variation of contaminant concentrations in wastewater treatment works effluents and river waters. </w:t>
              </w:r>
              <w:r w:rsidRPr="008715A7">
                <w:rPr>
                  <w:rFonts w:ascii="Times New Roman" w:hAnsi="Times New Roman" w:cs="Times New Roman"/>
                  <w:i/>
                  <w:iCs/>
                  <w:noProof/>
                </w:rPr>
                <w:t>Environmental Technology, 41</w:t>
              </w:r>
              <w:r w:rsidRPr="008715A7">
                <w:rPr>
                  <w:rFonts w:ascii="Times New Roman" w:hAnsi="Times New Roman" w:cs="Times New Roman"/>
                  <w:noProof/>
                </w:rPr>
                <w:t>(21), 2716-2730. doi:10.1080/09593330.2019.1579872</w:t>
              </w:r>
            </w:p>
            <w:p w14:paraId="07CFE2E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Dutilh, B. E., Cassman, N., McNair, K., Sanchez, S. E., Silva, G. G., Boling, L., . . . Edwards, R. A. (2014). A highly abundant bacteriophage discovered in the unknown sequences of human faecal metagenomes. </w:t>
              </w:r>
              <w:r w:rsidRPr="008715A7">
                <w:rPr>
                  <w:rFonts w:ascii="Times New Roman" w:hAnsi="Times New Roman" w:cs="Times New Roman"/>
                  <w:i/>
                  <w:iCs/>
                  <w:noProof/>
                </w:rPr>
                <w:t>Nature Communications, 5</w:t>
              </w:r>
              <w:r w:rsidRPr="008715A7">
                <w:rPr>
                  <w:rFonts w:ascii="Times New Roman" w:hAnsi="Times New Roman" w:cs="Times New Roman"/>
                  <w:noProof/>
                </w:rPr>
                <w:t>(4498), 1-11. doi:10.1038/ncomms5498</w:t>
              </w:r>
            </w:p>
            <w:p w14:paraId="4D3F5184"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El-Senousy, W. M., Guix, S., Abid, I., Pintó, R. M., &amp; Bosch, A. (2007, January). Removal of astrovirus from water and sewage treatment plants, evaluated by a competitive reverse transcription-PCR. </w:t>
              </w:r>
              <w:r w:rsidRPr="008715A7">
                <w:rPr>
                  <w:rFonts w:ascii="Times New Roman" w:hAnsi="Times New Roman" w:cs="Times New Roman"/>
                  <w:i/>
                  <w:iCs/>
                  <w:noProof/>
                </w:rPr>
                <w:t>Applied and Environmental Microbiology, 73</w:t>
              </w:r>
              <w:r w:rsidRPr="008715A7">
                <w:rPr>
                  <w:rFonts w:ascii="Times New Roman" w:hAnsi="Times New Roman" w:cs="Times New Roman"/>
                  <w:noProof/>
                </w:rPr>
                <w:t>(1), 164-7. doi:10.1128/AEM.01748-06</w:t>
              </w:r>
            </w:p>
            <w:p w14:paraId="112710E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Environment and Climate Change Canada. (2021). </w:t>
              </w:r>
              <w:r w:rsidRPr="008715A7">
                <w:rPr>
                  <w:rFonts w:ascii="Times New Roman" w:hAnsi="Times New Roman" w:cs="Times New Roman"/>
                  <w:i/>
                  <w:iCs/>
                  <w:noProof/>
                </w:rPr>
                <w:t>Historical Data</w:t>
              </w:r>
              <w:r w:rsidRPr="008715A7">
                <w:rPr>
                  <w:rFonts w:ascii="Times New Roman" w:hAnsi="Times New Roman" w:cs="Times New Roman"/>
                  <w:noProof/>
                </w:rPr>
                <w:t>. Retrieved July 21, 2021, from Government of Canada: https://climate.weather.gc.ca/historical_data/search_historic_data_e.html</w:t>
              </w:r>
            </w:p>
            <w:p w14:paraId="22BF73C9" w14:textId="200AC662"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Farkas, K., Adriaenssens, E. M., Walker, D. I., McDonald, J. E., Malham, S. K., &amp; Jones, D. L. (2019, June). Critical Evaluation of </w:t>
              </w:r>
              <w:ins w:id="117" w:author="Miguel Uyaguari" w:date="2021-07-26T22:24:00Z">
                <w:r w:rsidR="001A7325">
                  <w:rPr>
                    <w:rFonts w:ascii="Times New Roman" w:hAnsi="Times New Roman" w:cs="Times New Roman"/>
                    <w:noProof/>
                  </w:rPr>
                  <w:t>c</w:t>
                </w:r>
              </w:ins>
              <w:del w:id="118" w:author="Miguel Uyaguari" w:date="2021-07-26T22:24:00Z">
                <w:r w:rsidRPr="008715A7" w:rsidDel="001A7325">
                  <w:rPr>
                    <w:rFonts w:ascii="Times New Roman" w:hAnsi="Times New Roman" w:cs="Times New Roman"/>
                    <w:noProof/>
                  </w:rPr>
                  <w:delText>C</w:delText>
                </w:r>
              </w:del>
              <w:r w:rsidRPr="008715A7">
                <w:rPr>
                  <w:rFonts w:ascii="Times New Roman" w:hAnsi="Times New Roman" w:cs="Times New Roman"/>
                  <w:noProof/>
                </w:rPr>
                <w:t>rAssphage as a Molecular Marker for Human-</w:t>
              </w:r>
              <w:r w:rsidRPr="008715A7">
                <w:rPr>
                  <w:rFonts w:ascii="Times New Roman" w:hAnsi="Times New Roman" w:cs="Times New Roman"/>
                  <w:noProof/>
                </w:rPr>
                <w:lastRenderedPageBreak/>
                <w:t xml:space="preserve">Derived Wastewater Contamination in the Aquatic Environment. </w:t>
              </w:r>
              <w:r w:rsidRPr="008715A7">
                <w:rPr>
                  <w:rFonts w:ascii="Times New Roman" w:hAnsi="Times New Roman" w:cs="Times New Roman"/>
                  <w:i/>
                  <w:iCs/>
                  <w:noProof/>
                </w:rPr>
                <w:t>Food and Environmental Virology, 11</w:t>
              </w:r>
              <w:r w:rsidRPr="008715A7">
                <w:rPr>
                  <w:rFonts w:ascii="Times New Roman" w:hAnsi="Times New Roman" w:cs="Times New Roman"/>
                  <w:noProof/>
                </w:rPr>
                <w:t>(2), 113-119. doi:10.1007/s12560-019-09369-1</w:t>
              </w:r>
            </w:p>
            <w:p w14:paraId="25C9BD03"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Farkas, K., Green, E., Rigby, D., Cross, P., Tyrrel, S., Malham, S. K., &amp; Jones, D. L. (2021, May 27). Investigating awareness, fear and control associated with norovirus and other pathogens and pollutants using best–worst scaling. </w:t>
              </w:r>
              <w:r w:rsidRPr="008715A7">
                <w:rPr>
                  <w:rFonts w:ascii="Times New Roman" w:hAnsi="Times New Roman" w:cs="Times New Roman"/>
                  <w:i/>
                  <w:iCs/>
                  <w:noProof/>
                </w:rPr>
                <w:t>Scientific Reports, 11</w:t>
              </w:r>
              <w:r w:rsidRPr="008715A7">
                <w:rPr>
                  <w:rFonts w:ascii="Times New Roman" w:hAnsi="Times New Roman" w:cs="Times New Roman"/>
                  <w:noProof/>
                </w:rPr>
                <w:t>.</w:t>
              </w:r>
            </w:p>
            <w:p w14:paraId="4764F18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Farkas, K., Marshall, M., Cooper, D., McDonald, J. E., Malham, S. K., Peters, D. E., . . . Jones, D. L. (2018, November). Seasonal and diurnal surveillance of treated and untreated wastewater for human enteric viruses. </w:t>
              </w:r>
              <w:r w:rsidRPr="008715A7">
                <w:rPr>
                  <w:rFonts w:ascii="Times New Roman" w:hAnsi="Times New Roman" w:cs="Times New Roman"/>
                  <w:i/>
                  <w:iCs/>
                  <w:noProof/>
                </w:rPr>
                <w:t>Environmental Science and Pollution Research, 25</w:t>
              </w:r>
              <w:r w:rsidRPr="008715A7">
                <w:rPr>
                  <w:rFonts w:ascii="Times New Roman" w:hAnsi="Times New Roman" w:cs="Times New Roman"/>
                  <w:noProof/>
                </w:rPr>
                <w:t>(33), 33391-33401. doi:10.1007/s11356-018-3261-y</w:t>
              </w:r>
            </w:p>
            <w:p w14:paraId="0691E4C4"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Fitzgerald, A. (2015). </w:t>
              </w:r>
              <w:r w:rsidRPr="008715A7">
                <w:rPr>
                  <w:rFonts w:ascii="Times New Roman" w:hAnsi="Times New Roman" w:cs="Times New Roman"/>
                  <w:i/>
                  <w:iCs/>
                  <w:noProof/>
                </w:rPr>
                <w:t>Review of Approaches for Establishing Exclusion Zones for Shellfish Harvesting around Sewage Discharge Points - Desk Study to Inform Consideration of the Possible Introduction of Exclusion Zones as a Control for Norovirus in Oysters.</w:t>
              </w:r>
              <w:r w:rsidRPr="008715A7">
                <w:rPr>
                  <w:rFonts w:ascii="Times New Roman" w:hAnsi="Times New Roman" w:cs="Times New Roman"/>
                  <w:noProof/>
                </w:rPr>
                <w:t xml:space="preserve"> Technical Report, Aquatic Water Services Ltd. Retrieved July 26, 2021, from https://webarchive.nationalarchives.gov.uk/20150418173120/http://www.food.gov.uk/sites/default/files/Exclusion%20Zones%20Project%20FS513404%20-%20Technical%20Report%20FINAL.pdf</w:t>
              </w:r>
            </w:p>
            <w:p w14:paraId="2601F33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Fong, T.-T., Phanikumar, M. S., Xagoraraki, I., &amp; Rose, J. B. (2010, February). Quantitative detection of human adenoviruses in wastewater and combined sewer overflows influencing a Michigan river. </w:t>
              </w:r>
              <w:r w:rsidRPr="008715A7">
                <w:rPr>
                  <w:rFonts w:ascii="Times New Roman" w:hAnsi="Times New Roman" w:cs="Times New Roman"/>
                  <w:i/>
                  <w:iCs/>
                  <w:noProof/>
                </w:rPr>
                <w:t>Applied and Environmental Microbiology, 76</w:t>
              </w:r>
              <w:r w:rsidRPr="008715A7">
                <w:rPr>
                  <w:rFonts w:ascii="Times New Roman" w:hAnsi="Times New Roman" w:cs="Times New Roman"/>
                  <w:noProof/>
                </w:rPr>
                <w:t>(3), 715-23. doi:10.1128/AEM.01316-09</w:t>
              </w:r>
            </w:p>
            <w:p w14:paraId="33DB7D4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Genz, A., Bretz, F., Miwa, T., Mi, X., Leisch, F., Scheipl, F., &amp; Hothorn, T. (2021). mvtnorm: Multivariate Normal and t Distributions. Retrieved from http://CRAN.R-project.org/package=mvtnorm</w:t>
              </w:r>
            </w:p>
            <w:p w14:paraId="0662353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Hamza, H., Rizk, N. M., Gad, M. A., &amp; Hamza, I. A. (2019, November). Pepper mild mottle virus in wastewater in Egypt: a potential indicator of wastewater pollution and the efficiency of the treatment process. </w:t>
              </w:r>
              <w:r w:rsidRPr="008715A7">
                <w:rPr>
                  <w:rFonts w:ascii="Times New Roman" w:hAnsi="Times New Roman" w:cs="Times New Roman"/>
                  <w:i/>
                  <w:iCs/>
                  <w:noProof/>
                </w:rPr>
                <w:t>Archives of Virology, 164</w:t>
              </w:r>
              <w:r w:rsidRPr="008715A7">
                <w:rPr>
                  <w:rFonts w:ascii="Times New Roman" w:hAnsi="Times New Roman" w:cs="Times New Roman"/>
                  <w:noProof/>
                </w:rPr>
                <w:t>(11), 2707-2713. doi:10.1007/s00705-019-04383-x</w:t>
              </w:r>
            </w:p>
            <w:p w14:paraId="00A0FED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Haramoto, E., Katayama, H., Phanuwan, C., &amp; Ohgaki, S. (2008, March). Quantitative detection of sapoviruses in wastewater and river water in Japan. </w:t>
              </w:r>
              <w:r w:rsidRPr="008715A7">
                <w:rPr>
                  <w:rFonts w:ascii="Times New Roman" w:hAnsi="Times New Roman" w:cs="Times New Roman"/>
                  <w:i/>
                  <w:iCs/>
                  <w:noProof/>
                </w:rPr>
                <w:t>Letters in Applied Microbiology, 46</w:t>
              </w:r>
              <w:r w:rsidRPr="008715A7">
                <w:rPr>
                  <w:rFonts w:ascii="Times New Roman" w:hAnsi="Times New Roman" w:cs="Times New Roman"/>
                  <w:noProof/>
                </w:rPr>
                <w:t>(3), 408-13. doi:10.1111/j.1472-765X.2008.02330.x</w:t>
              </w:r>
            </w:p>
            <w:p w14:paraId="3B5E236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Harrell Jr., F. E. (2021). Hmisc: Harrell Miscellaneous. Retrieved from https://CRAN.R-project.org/package=Hmisc</w:t>
              </w:r>
            </w:p>
            <w:p w14:paraId="257FF17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Hood, M. A., Ness, G. E., &amp; Blake, N. J. (1983). Relationship among fecal coliforms, Escherichia coli, and Salmonella spp. in shellfish. </w:t>
              </w:r>
              <w:r w:rsidRPr="008715A7">
                <w:rPr>
                  <w:rFonts w:ascii="Times New Roman" w:hAnsi="Times New Roman" w:cs="Times New Roman"/>
                  <w:i/>
                  <w:iCs/>
                  <w:noProof/>
                </w:rPr>
                <w:t>Applied and environmental microbiology, 45</w:t>
              </w:r>
              <w:r w:rsidRPr="008715A7">
                <w:rPr>
                  <w:rFonts w:ascii="Times New Roman" w:hAnsi="Times New Roman" w:cs="Times New Roman"/>
                  <w:noProof/>
                </w:rPr>
                <w:t>(1), 122-126. doi:10.1128/aem.45.1.122-126.1983</w:t>
              </w:r>
            </w:p>
            <w:p w14:paraId="385F547F"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Ibrahim, C., Hammami, S., Khelifi, N., Pothier, P., &amp; Hassen, A. (2020). The Effectiveness of Activated Sludge Procedure and UV-C 254 in Norovirus Inactivation in a Tunisian Industrial Wastewater Treatment Plant. </w:t>
              </w:r>
              <w:r w:rsidRPr="008715A7">
                <w:rPr>
                  <w:rFonts w:ascii="Times New Roman" w:hAnsi="Times New Roman" w:cs="Times New Roman"/>
                  <w:i/>
                  <w:iCs/>
                  <w:noProof/>
                </w:rPr>
                <w:t>Food and Environmental Virology, 12</w:t>
              </w:r>
              <w:r w:rsidRPr="008715A7">
                <w:rPr>
                  <w:rFonts w:ascii="Times New Roman" w:hAnsi="Times New Roman" w:cs="Times New Roman"/>
                  <w:noProof/>
                </w:rPr>
                <w:t>, 250-259. doi:10.1007/s12560-020-09434-0</w:t>
              </w:r>
            </w:p>
            <w:p w14:paraId="3C39660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Jumat, M. R., Hasan, N. A., Subramanian, P., Heberling, C., Colwell, R. R., &amp; Hong, P.-Y. (2017). Membrane Bioreactor-Based Wastewater Treatment Plant in Saudi Arabia: </w:t>
              </w:r>
              <w:r w:rsidRPr="008715A7">
                <w:rPr>
                  <w:rFonts w:ascii="Times New Roman" w:hAnsi="Times New Roman" w:cs="Times New Roman"/>
                  <w:noProof/>
                </w:rPr>
                <w:lastRenderedPageBreak/>
                <w:t xml:space="preserve">Reduction of Viral Diversity, Load, and Infectious Capacity. </w:t>
              </w:r>
              <w:r w:rsidRPr="008715A7">
                <w:rPr>
                  <w:rFonts w:ascii="Times New Roman" w:hAnsi="Times New Roman" w:cs="Times New Roman"/>
                  <w:i/>
                  <w:iCs/>
                  <w:noProof/>
                </w:rPr>
                <w:t>Water, 9</w:t>
              </w:r>
              <w:r w:rsidRPr="008715A7">
                <w:rPr>
                  <w:rFonts w:ascii="Times New Roman" w:hAnsi="Times New Roman" w:cs="Times New Roman"/>
                  <w:noProof/>
                </w:rPr>
                <w:t>(7). doi:10.3390/w9070534</w:t>
              </w:r>
            </w:p>
            <w:p w14:paraId="010CD95E"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Kageyama, T., Kojima, S., Shinohara, M., Uchida, K., Fukushi, S., Hoshino, F. B., . . . Katayama, K. (2003, April). Broadly Reactive and Highly Sensitive Assay for Norwalk-Like Viruses Based on Real-Time Quantitative Reverse Transcription-PCR. </w:t>
              </w:r>
              <w:r w:rsidRPr="008715A7">
                <w:rPr>
                  <w:rFonts w:ascii="Times New Roman" w:hAnsi="Times New Roman" w:cs="Times New Roman"/>
                  <w:i/>
                  <w:iCs/>
                  <w:noProof/>
                </w:rPr>
                <w:t>Journal of Clinical Microbiology, 41</w:t>
              </w:r>
              <w:r w:rsidRPr="008715A7">
                <w:rPr>
                  <w:rFonts w:ascii="Times New Roman" w:hAnsi="Times New Roman" w:cs="Times New Roman"/>
                  <w:noProof/>
                </w:rPr>
                <w:t>(4), 1548-1557. doi:10.1128/JCM.41.4.1548-1557.2003</w:t>
              </w:r>
            </w:p>
            <w:p w14:paraId="64FB9A0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Karim, M. R., Rhodes, E. R., Brinkman, N., Wymer, L., &amp; Fout, G. S. (2009, April). New Electropositive Filter for Concentrating Enteroviruses and Noroviruses from Large Volumes of Water. </w:t>
              </w:r>
              <w:r w:rsidRPr="008715A7">
                <w:rPr>
                  <w:rFonts w:ascii="Times New Roman" w:hAnsi="Times New Roman" w:cs="Times New Roman"/>
                  <w:i/>
                  <w:iCs/>
                  <w:noProof/>
                </w:rPr>
                <w:t>Applied and Environmental Microbiology, 75</w:t>
              </w:r>
              <w:r w:rsidRPr="008715A7">
                <w:rPr>
                  <w:rFonts w:ascii="Times New Roman" w:hAnsi="Times New Roman" w:cs="Times New Roman"/>
                  <w:noProof/>
                </w:rPr>
                <w:t>(8), 2393-2399. doi:10.1128/AEM.00922-08</w:t>
              </w:r>
            </w:p>
            <w:p w14:paraId="2351D9B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Kitajima, M., Iker, B. C., Pepper, I. L., &amp; Gerba, C. P. (2014, August 1). Relative abundance and treatment reduction of viruses during wastewater treatment processes--identification of potential viral indicators. </w:t>
              </w:r>
              <w:r w:rsidRPr="008715A7">
                <w:rPr>
                  <w:rFonts w:ascii="Times New Roman" w:hAnsi="Times New Roman" w:cs="Times New Roman"/>
                  <w:i/>
                  <w:iCs/>
                  <w:noProof/>
                </w:rPr>
                <w:t>Science of the Total Environment, 488-489</w:t>
              </w:r>
              <w:r w:rsidRPr="008715A7">
                <w:rPr>
                  <w:rFonts w:ascii="Times New Roman" w:hAnsi="Times New Roman" w:cs="Times New Roman"/>
                  <w:noProof/>
                </w:rPr>
                <w:t>, 290-296. doi:10.1016/j.scitotenv.2014.04.087</w:t>
              </w:r>
            </w:p>
            <w:p w14:paraId="161908A3"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La Rosa, G., Bonadonna, L., Lucentini, L., Kenmoe, S., &amp; Suffredini, E. (2020, July 15). Coronavirus in water environments: Occurrence, persistence and concentration methods - A scoping review. </w:t>
              </w:r>
              <w:r w:rsidRPr="008715A7">
                <w:rPr>
                  <w:rFonts w:ascii="Times New Roman" w:hAnsi="Times New Roman" w:cs="Times New Roman"/>
                  <w:i/>
                  <w:iCs/>
                  <w:noProof/>
                </w:rPr>
                <w:t>Water Research, 179</w:t>
              </w:r>
              <w:r w:rsidRPr="008715A7">
                <w:rPr>
                  <w:rFonts w:ascii="Times New Roman" w:hAnsi="Times New Roman" w:cs="Times New Roman"/>
                  <w:noProof/>
                </w:rPr>
                <w:t>. doi:10.1016/j.watres.2020.115899</w:t>
              </w:r>
            </w:p>
            <w:p w14:paraId="596D0491"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Li, D., Gu, A. Z., Zeng, S.-Y., Yang, W., He, M., &amp; Shi, H.-C. (2011, May). Monitoring and evaluation of infectious rotaviruses in various wastewater effluents and receiving waters revealed correlation and seasonal pattern of occurrences. </w:t>
              </w:r>
              <w:r w:rsidRPr="008715A7">
                <w:rPr>
                  <w:rFonts w:ascii="Times New Roman" w:hAnsi="Times New Roman" w:cs="Times New Roman"/>
                  <w:i/>
                  <w:iCs/>
                  <w:noProof/>
                </w:rPr>
                <w:t>Journal of Applied Microbiology, 110</w:t>
              </w:r>
              <w:r w:rsidRPr="008715A7">
                <w:rPr>
                  <w:rFonts w:ascii="Times New Roman" w:hAnsi="Times New Roman" w:cs="Times New Roman"/>
                  <w:noProof/>
                </w:rPr>
                <w:t>(5), 1129-37. doi:10.1111/j.1365-2672.2011.04954.x</w:t>
              </w:r>
            </w:p>
            <w:p w14:paraId="46552716"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 xml:space="preserve">Li, X., Cheng, Z., Dang, C., Zhang, M., Zheng, Y., &amp; Xia, Y. (2021, July). Metagenomic and viromic data mining reveals viral threats in biologically treated domestic wastewater. </w:t>
              </w:r>
              <w:r w:rsidRPr="008715A7">
                <w:rPr>
                  <w:rFonts w:ascii="Times New Roman" w:hAnsi="Times New Roman" w:cs="Times New Roman"/>
                  <w:i/>
                  <w:iCs/>
                  <w:noProof/>
                </w:rPr>
                <w:t>Environmental Science and Ecotechnology, 7</w:t>
              </w:r>
              <w:r w:rsidRPr="008715A7">
                <w:rPr>
                  <w:rFonts w:ascii="Times New Roman" w:hAnsi="Times New Roman" w:cs="Times New Roman"/>
                  <w:noProof/>
                </w:rPr>
                <w:t>. doi:10.1016/j.ese.2021.100105</w:t>
              </w:r>
            </w:p>
            <w:p w14:paraId="4BC94CD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Liang, L., Goh, S. G., Vergara, G. G., Fang, H. M., Rezaeinejad, S., Chang, S. Y., . . . Gin, K. Y. (2015). Alternative Fecal Indicators and Their Empirical Relationships with Enteric Viruses, Salmonella enterica, and Pseudomonas aeruginosa in Surface Waters of a Tropical Urban Catchment. </w:t>
              </w:r>
              <w:r w:rsidRPr="008715A7">
                <w:rPr>
                  <w:rFonts w:ascii="Times New Roman" w:hAnsi="Times New Roman" w:cs="Times New Roman"/>
                  <w:i/>
                  <w:iCs/>
                  <w:noProof/>
                </w:rPr>
                <w:t>Applied and Environmental Microbiology, 81</w:t>
              </w:r>
              <w:r w:rsidRPr="008715A7">
                <w:rPr>
                  <w:rFonts w:ascii="Times New Roman" w:hAnsi="Times New Roman" w:cs="Times New Roman"/>
                  <w:noProof/>
                </w:rPr>
                <w:t>(3), 850-860. doi:10.1128/AEM.02670-14</w:t>
              </w:r>
            </w:p>
            <w:p w14:paraId="049673E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8715A7">
                <w:rPr>
                  <w:rFonts w:ascii="Times New Roman" w:hAnsi="Times New Roman" w:cs="Times New Roman"/>
                  <w:i/>
                  <w:iCs/>
                  <w:noProof/>
                </w:rPr>
                <w:t>Letters in Applied Microbiology, 66</w:t>
              </w:r>
              <w:r w:rsidRPr="008715A7">
                <w:rPr>
                  <w:rFonts w:ascii="Times New Roman" w:hAnsi="Times New Roman" w:cs="Times New Roman"/>
                  <w:noProof/>
                </w:rPr>
                <w:t>(3), 215-221. doi:DOI: 10.1111/lam.12839</w:t>
              </w:r>
            </w:p>
            <w:p w14:paraId="1AE958E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Makowski, D., Ben-Shachar, M., Patil, I., &amp; Lüdecke, D. (2020). Automated Results Reporting as a Practical Tool to Improve Reproducibility and Methodological Best Practices Adoption. Retrieved from https://github.com/easystats/report</w:t>
              </w:r>
            </w:p>
            <w:p w14:paraId="05049D0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Miura, T., Okabe, S., Nakahara, Y., &amp; Sano, D. (2015, May 15). Removal properties of human enteric viruses in a pilot-scale membrane bioreactor (MBR) process. </w:t>
              </w:r>
              <w:r w:rsidRPr="008715A7">
                <w:rPr>
                  <w:rFonts w:ascii="Times New Roman" w:hAnsi="Times New Roman" w:cs="Times New Roman"/>
                  <w:i/>
                  <w:iCs/>
                  <w:noProof/>
                </w:rPr>
                <w:t>Water Research, 75</w:t>
              </w:r>
              <w:r w:rsidRPr="008715A7">
                <w:rPr>
                  <w:rFonts w:ascii="Times New Roman" w:hAnsi="Times New Roman" w:cs="Times New Roman"/>
                  <w:noProof/>
                </w:rPr>
                <w:t>, 282-291. doi:10.1016/j.watres.2015.02.046</w:t>
              </w:r>
            </w:p>
            <w:p w14:paraId="1D08690A"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Molecular Microbiology &amp; Genomics Team, British Columbia Centre for Disease Control. (2017). Detecting Norovirus by Fast Real-Time RT-PCR. British Columbia, Canada.</w:t>
              </w:r>
            </w:p>
            <w:p w14:paraId="66B25C2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Molecular Microbiology &amp; Genomics Team, British Columbia Centre for Disease Control. (2017). Performing the GI Virus Panel by Real-Time PCR Procedure. British Columbia, Canada.</w:t>
              </w:r>
            </w:p>
            <w:p w14:paraId="638634D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Murphy, H. (2017). Persistence of Pathogens in Sewage and Other Water Types. In J. Rose, &amp; B. Jiménez-Cisneros (Eds.), </w:t>
              </w:r>
              <w:r w:rsidRPr="008715A7">
                <w:rPr>
                  <w:rFonts w:ascii="Times New Roman" w:hAnsi="Times New Roman" w:cs="Times New Roman"/>
                  <w:i/>
                  <w:iCs/>
                  <w:noProof/>
                </w:rPr>
                <w:t>Global Water Pathogen Project</w:t>
              </w:r>
              <w:r w:rsidRPr="008715A7">
                <w:rPr>
                  <w:rFonts w:ascii="Times New Roman" w:hAnsi="Times New Roman" w:cs="Times New Roman"/>
                  <w:noProof/>
                </w:rPr>
                <w:t xml:space="preserve"> (Vol. 4). E. Lansing, MI, UNESCO. doi:10.14321/waterpathogens.51</w:t>
              </w:r>
            </w:p>
            <w:p w14:paraId="2EA6BCF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Nour, I., Hanif, A., Zakri, A. M., Al-Ashkar, I., Alhetheel, A., &amp; Eifan, S. (2021, April 29). Human Adenovirus Molecular Characterization in Various Water Environments and Seasonal Impacts in Riyadh, Saudi Arabia. </w:t>
              </w:r>
              <w:r w:rsidRPr="008715A7">
                <w:rPr>
                  <w:rFonts w:ascii="Times New Roman" w:hAnsi="Times New Roman" w:cs="Times New Roman"/>
                  <w:i/>
                  <w:iCs/>
                  <w:noProof/>
                </w:rPr>
                <w:t>International Journal of Environmental Research and Public Health, 18</w:t>
              </w:r>
              <w:r w:rsidRPr="008715A7">
                <w:rPr>
                  <w:rFonts w:ascii="Times New Roman" w:hAnsi="Times New Roman" w:cs="Times New Roman"/>
                  <w:noProof/>
                </w:rPr>
                <w:t>(9), 4773. doi:10.3390/ijerph18094773</w:t>
              </w:r>
            </w:p>
            <w:p w14:paraId="4DABBF1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Oka, T., Katayama, K., Hansman, G. S., Kageyama, T., Ogawa, S., Wu, F.-T., . . . Takeda, N. (2006). Detection of human sapovirus by real-time reverse transcription-polymerase chain reaction. </w:t>
              </w:r>
              <w:r w:rsidRPr="008715A7">
                <w:rPr>
                  <w:rFonts w:ascii="Times New Roman" w:hAnsi="Times New Roman" w:cs="Times New Roman"/>
                  <w:i/>
                  <w:iCs/>
                  <w:noProof/>
                </w:rPr>
                <w:t>Journal of Medical Virology, 78</w:t>
              </w:r>
              <w:r w:rsidRPr="008715A7">
                <w:rPr>
                  <w:rFonts w:ascii="Times New Roman" w:hAnsi="Times New Roman" w:cs="Times New Roman"/>
                  <w:noProof/>
                </w:rPr>
                <w:t>(10), 1347-1353. doi:10.1002/jmv.20699</w:t>
              </w:r>
            </w:p>
            <w:p w14:paraId="50CEEF7B"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Pérez, M. V., Guerrero, L. D., Orellana, E., Figuerola, E. L., &amp; Erijman, L. (2019, July 2). Time Series Genome-Centric Analysis Unveils Bacterial Response to Operational Disturbance in Activated Sludge. </w:t>
              </w:r>
              <w:r w:rsidRPr="008715A7">
                <w:rPr>
                  <w:rFonts w:ascii="Times New Roman" w:hAnsi="Times New Roman" w:cs="Times New Roman"/>
                  <w:i/>
                  <w:iCs/>
                  <w:noProof/>
                </w:rPr>
                <w:t>mSystems, 4</w:t>
              </w:r>
              <w:r w:rsidRPr="008715A7">
                <w:rPr>
                  <w:rFonts w:ascii="Times New Roman" w:hAnsi="Times New Roman" w:cs="Times New Roman"/>
                  <w:noProof/>
                </w:rPr>
                <w:t>(4). doi:10.1128/mSystems.00169-19</w:t>
              </w:r>
            </w:p>
            <w:p w14:paraId="2DC633E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Prevost, B., Lucas, F. S., Ambert-Balay, K., Pothier, P., Moulin, L., &amp; Wurtzer, S. (2015, October). Deciphering the Diversities of Astroviruses and Noroviruses in Wastewater Treatment Plant Effluents by a High-Throughput Sequencing Method. </w:t>
              </w:r>
              <w:r w:rsidRPr="008715A7">
                <w:rPr>
                  <w:rFonts w:ascii="Times New Roman" w:hAnsi="Times New Roman" w:cs="Times New Roman"/>
                  <w:i/>
                  <w:iCs/>
                  <w:noProof/>
                </w:rPr>
                <w:t>Applied and Environmental Microbiology, 81</w:t>
              </w:r>
              <w:r w:rsidRPr="008715A7">
                <w:rPr>
                  <w:rFonts w:ascii="Times New Roman" w:hAnsi="Times New Roman" w:cs="Times New Roman"/>
                  <w:noProof/>
                </w:rPr>
                <w:t>(20), 7215-7222. doi:10.1128/AEM.02076-15</w:t>
              </w:r>
            </w:p>
            <w:p w14:paraId="27C0EB53"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R Core Team. (2021). R: A language and environment for statistical computing. R Foundation for Statistical Computing, Vienna, Austria. Retrieved from https://www.R-project.org/</w:t>
              </w:r>
            </w:p>
            <w:p w14:paraId="2F10858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 xml:space="preserve">Raeiszadeh, M., &amp; Adeli, B. (2020, October 14). A Critical Review on Ultraviolet Disinfection Systems against COVID-19 Outbreak: Applicability, Validation, and Safety Considerations. </w:t>
              </w:r>
              <w:r w:rsidRPr="008715A7">
                <w:rPr>
                  <w:rFonts w:ascii="Times New Roman" w:hAnsi="Times New Roman" w:cs="Times New Roman"/>
                  <w:i/>
                  <w:iCs/>
                  <w:noProof/>
                </w:rPr>
                <w:t>ACS Photonics</w:t>
              </w:r>
              <w:r w:rsidRPr="008715A7">
                <w:rPr>
                  <w:rFonts w:ascii="Times New Roman" w:hAnsi="Times New Roman" w:cs="Times New Roman"/>
                  <w:noProof/>
                </w:rPr>
                <w:t>. doi:10.1021/acsphotonics.0c01245</w:t>
              </w:r>
            </w:p>
            <w:p w14:paraId="27E0471E"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Ritalahti, K. M., Amos, B. K., Sung, Y., Wu, Q., Koenigsberg, S. S., &amp; Löffler, F. E. (2006). Quantitative PCR targeting 16S rRNA and reductive dehalogenase genes simultaneously monitors multiple Dehalococcoides strains. </w:t>
              </w:r>
              <w:r w:rsidRPr="008715A7">
                <w:rPr>
                  <w:rFonts w:ascii="Times New Roman" w:hAnsi="Times New Roman" w:cs="Times New Roman"/>
                  <w:i/>
                  <w:iCs/>
                  <w:noProof/>
                </w:rPr>
                <w:t>Applied and Environmental Microbiology, 72</w:t>
              </w:r>
              <w:r w:rsidRPr="008715A7">
                <w:rPr>
                  <w:rFonts w:ascii="Times New Roman" w:hAnsi="Times New Roman" w:cs="Times New Roman"/>
                  <w:noProof/>
                </w:rPr>
                <w:t>(4), 2765-74. doi:10.1128/AEM.72.4.2765-2774.2006</w:t>
              </w:r>
            </w:p>
            <w:p w14:paraId="62151C0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Rosario, K., Symonds, E. M., Sinigalliano, C., Stewart, J., &amp; Breitbart, M. (2009). Pepper Mild Mottle Virus as an Indicator of Fecal Pollution. </w:t>
              </w:r>
              <w:r w:rsidRPr="008715A7">
                <w:rPr>
                  <w:rFonts w:ascii="Times New Roman" w:hAnsi="Times New Roman" w:cs="Times New Roman"/>
                  <w:i/>
                  <w:iCs/>
                  <w:noProof/>
                </w:rPr>
                <w:t>Applied and Environmental Microbiology, 75</w:t>
              </w:r>
              <w:r w:rsidRPr="008715A7">
                <w:rPr>
                  <w:rFonts w:ascii="Times New Roman" w:hAnsi="Times New Roman" w:cs="Times New Roman"/>
                  <w:noProof/>
                </w:rPr>
                <w:t>(22), 7261-7267. doi:10.1128/AEM.00410-09</w:t>
              </w:r>
            </w:p>
            <w:p w14:paraId="707E8A8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RStudio Team. (2021). RStudio: Integrated Development Environment for R. Boston, MA: RStudio, PBC. Retrieved from http://www.rstudio.com/</w:t>
              </w:r>
            </w:p>
            <w:p w14:paraId="4195516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Ruggeri, F. M., Bonomo, P., Ianiro, G., Battistone, A., Delogu, R., Germinario, C., . . . Fiore, L. (2015, January). Rotavirus Genotypes in Sewage Treatment Plants and in Children Hospitalized with Acute Diarrhea in Italy in 2010 and 2011. </w:t>
              </w:r>
              <w:r w:rsidRPr="008715A7">
                <w:rPr>
                  <w:rFonts w:ascii="Times New Roman" w:hAnsi="Times New Roman" w:cs="Times New Roman"/>
                  <w:i/>
                  <w:iCs/>
                  <w:noProof/>
                </w:rPr>
                <w:t>Applied and Environmental Microbiology, 81</w:t>
              </w:r>
              <w:r w:rsidRPr="008715A7">
                <w:rPr>
                  <w:rFonts w:ascii="Times New Roman" w:hAnsi="Times New Roman" w:cs="Times New Roman"/>
                  <w:noProof/>
                </w:rPr>
                <w:t>(1), 241-249. doi:10.1128/AEM.02695-14</w:t>
              </w:r>
            </w:p>
            <w:p w14:paraId="1860E01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Sarkar, D. (2008). </w:t>
              </w:r>
              <w:r w:rsidRPr="008715A7">
                <w:rPr>
                  <w:rFonts w:ascii="Times New Roman" w:hAnsi="Times New Roman" w:cs="Times New Roman"/>
                  <w:i/>
                  <w:iCs/>
                  <w:noProof/>
                </w:rPr>
                <w:t>Lattice: Multivariate Data Visualization with R.</w:t>
              </w:r>
              <w:r w:rsidRPr="008715A7">
                <w:rPr>
                  <w:rFonts w:ascii="Times New Roman" w:hAnsi="Times New Roman" w:cs="Times New Roman"/>
                  <w:noProof/>
                </w:rPr>
                <w:t xml:space="preserve"> New York: Springer.</w:t>
              </w:r>
            </w:p>
            <w:p w14:paraId="5780CB7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Schmitz, B. W., Kitajima, M., Campillo, M. E., Gerba, C. P., &amp; Pepper, I. L. (2016). Virus Reduction during Advanced Bardenpho and Conventional Wastewater Treatment Processes. </w:t>
              </w:r>
              <w:r w:rsidRPr="008715A7">
                <w:rPr>
                  <w:rFonts w:ascii="Times New Roman" w:hAnsi="Times New Roman" w:cs="Times New Roman"/>
                  <w:i/>
                  <w:iCs/>
                  <w:noProof/>
                </w:rPr>
                <w:t>Environmental Science &amp; Technology, 50</w:t>
              </w:r>
              <w:r w:rsidRPr="008715A7">
                <w:rPr>
                  <w:rFonts w:ascii="Times New Roman" w:hAnsi="Times New Roman" w:cs="Times New Roman"/>
                  <w:noProof/>
                </w:rPr>
                <w:t>(17), 9524-9532. doi:10.1021/acs.est.6b01384</w:t>
              </w:r>
            </w:p>
            <w:p w14:paraId="030B2FB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 xml:space="preserve">Sima, L. C., Schaeffer, J., Saux, J.-C. L., Parnaudeau, S., Elimelech, M., &amp; Guyader, F. S. (2011, August). Calicivirus Removal in a Membrane Bioreactor Wastewater Treatment Plant. </w:t>
              </w:r>
              <w:r w:rsidRPr="008715A7">
                <w:rPr>
                  <w:rFonts w:ascii="Times New Roman" w:hAnsi="Times New Roman" w:cs="Times New Roman"/>
                  <w:i/>
                  <w:iCs/>
                  <w:noProof/>
                </w:rPr>
                <w:t>Applied and Environmental Microbiology, 77</w:t>
              </w:r>
              <w:r w:rsidRPr="008715A7">
                <w:rPr>
                  <w:rFonts w:ascii="Times New Roman" w:hAnsi="Times New Roman" w:cs="Times New Roman"/>
                  <w:noProof/>
                </w:rPr>
                <w:t>(15), 5170-5177. doi:10.1128/AEM.00583-11</w:t>
              </w:r>
            </w:p>
            <w:p w14:paraId="5F312C08"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Song, K., Lin, X., Liu, Y., Ji, F., Zhang, L., Chen, P., . . . Xu, A. (2021). Detection of Human Sapoviruses in Sewage in China by Next Generation Sequencing. </w:t>
              </w:r>
              <w:r w:rsidRPr="008715A7">
                <w:rPr>
                  <w:rFonts w:ascii="Times New Roman" w:hAnsi="Times New Roman" w:cs="Times New Roman"/>
                  <w:i/>
                  <w:iCs/>
                  <w:noProof/>
                </w:rPr>
                <w:t>Food and Environmental Virology, 13</w:t>
              </w:r>
              <w:r w:rsidRPr="008715A7">
                <w:rPr>
                  <w:rFonts w:ascii="Times New Roman" w:hAnsi="Times New Roman" w:cs="Times New Roman"/>
                  <w:noProof/>
                </w:rPr>
                <w:t>, 270-280. doi:10.1007/s12560-021-09469-x</w:t>
              </w:r>
            </w:p>
            <w:p w14:paraId="7C73187B"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Stachler, E., Akyon, B., Carvalho, N. A., Ference, C., &amp; Bibby, K. (2018). Correlation of crAssphage qPCR Markers with Culturable and Molecular Indicators of Human Fecal Pollution in an Impacted Urban Watershed. </w:t>
              </w:r>
              <w:r w:rsidRPr="008715A7">
                <w:rPr>
                  <w:rFonts w:ascii="Times New Roman" w:hAnsi="Times New Roman" w:cs="Times New Roman"/>
                  <w:i/>
                  <w:iCs/>
                  <w:noProof/>
                </w:rPr>
                <w:t>Environmental Science &amp; Technology, 52</w:t>
              </w:r>
              <w:r w:rsidRPr="008715A7">
                <w:rPr>
                  <w:rFonts w:ascii="Times New Roman" w:hAnsi="Times New Roman" w:cs="Times New Roman"/>
                  <w:noProof/>
                </w:rPr>
                <w:t>(13), 7505-7512. doi:10.1021/acs.est.8b00638</w:t>
              </w:r>
            </w:p>
            <w:p w14:paraId="667F14E7" w14:textId="221D2C0A"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Stachler, E., Kelty, C., Sivaganesan, M., Li, X., Bibby, K., &amp; Shanks, O. C. (2017). Quantitative </w:t>
              </w:r>
              <w:ins w:id="119" w:author="Miguel Uyaguari" w:date="2021-07-26T22:24:00Z">
                <w:r w:rsidR="001A7325">
                  <w:rPr>
                    <w:rFonts w:ascii="Times New Roman" w:hAnsi="Times New Roman" w:cs="Times New Roman"/>
                    <w:noProof/>
                  </w:rPr>
                  <w:t>c</w:t>
                </w:r>
              </w:ins>
              <w:del w:id="120" w:author="Miguel Uyaguari" w:date="2021-07-26T22:24:00Z">
                <w:r w:rsidRPr="008715A7" w:rsidDel="001A7325">
                  <w:rPr>
                    <w:rFonts w:ascii="Times New Roman" w:hAnsi="Times New Roman" w:cs="Times New Roman"/>
                    <w:noProof/>
                  </w:rPr>
                  <w:delText>C</w:delText>
                </w:r>
              </w:del>
              <w:r w:rsidRPr="008715A7">
                <w:rPr>
                  <w:rFonts w:ascii="Times New Roman" w:hAnsi="Times New Roman" w:cs="Times New Roman"/>
                  <w:noProof/>
                </w:rPr>
                <w:t xml:space="preserve">rAssphage PCR Assays for Human Fecal Pollution Measurement. </w:t>
              </w:r>
              <w:r w:rsidRPr="008715A7">
                <w:rPr>
                  <w:rFonts w:ascii="Times New Roman" w:hAnsi="Times New Roman" w:cs="Times New Roman"/>
                  <w:i/>
                  <w:iCs/>
                  <w:noProof/>
                </w:rPr>
                <w:t>Environmental Science &amp; Technology, 51</w:t>
              </w:r>
              <w:r w:rsidRPr="008715A7">
                <w:rPr>
                  <w:rFonts w:ascii="Times New Roman" w:hAnsi="Times New Roman" w:cs="Times New Roman"/>
                  <w:noProof/>
                </w:rPr>
                <w:t>(16), 9146–9154. doi:10.1021/acs.est.7b02703</w:t>
              </w:r>
            </w:p>
            <w:p w14:paraId="3451C340"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Tandukar, S., Sherchan, S. P., &amp; Haramoto, E. (2020). Applicability of crAssphage, pepper mild mottle virus, and tobacco mosaic virus as indicators of reduction of enteric viruses during wastewater treatment. </w:t>
              </w:r>
              <w:r w:rsidRPr="008715A7">
                <w:rPr>
                  <w:rFonts w:ascii="Times New Roman" w:hAnsi="Times New Roman" w:cs="Times New Roman"/>
                  <w:i/>
                  <w:iCs/>
                  <w:noProof/>
                </w:rPr>
                <w:t>Scientific Reports, 10</w:t>
              </w:r>
              <w:r w:rsidRPr="008715A7">
                <w:rPr>
                  <w:rFonts w:ascii="Times New Roman" w:hAnsi="Times New Roman" w:cs="Times New Roman"/>
                  <w:noProof/>
                </w:rPr>
                <w:t>(3616). doi:10.1038/s41598-020-60547-9</w:t>
              </w:r>
            </w:p>
            <w:p w14:paraId="3FBC463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Therneau, T. (2021). A Package for Survival Analysis in R. Retrieved from https://CRAN.R-project.org/package=survival</w:t>
              </w:r>
            </w:p>
            <w:p w14:paraId="34DE8F43"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Ushey, K., Allaire, J., Wickham, H., &amp; Ritchie, G. (2020). rstudioapi: Safely Access the RStudio API. Retrieved from https://CRAN.R-project.org/package=rstudioapi</w:t>
              </w:r>
            </w:p>
            <w:p w14:paraId="592ACAAA"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 xml:space="preserve">Uyaguari-Diaz, M. I., Chan, M., Chaban, B. L., Croxen, M. A., Finke, J. F., Hill, J. E., . . . Tang, P. (2016). A comprehensive method for amplicon-based and metagenomic characterization of viruses, bacteria, and eukaryotes in freshwater samples. </w:t>
              </w:r>
              <w:r w:rsidRPr="008715A7">
                <w:rPr>
                  <w:rFonts w:ascii="Times New Roman" w:hAnsi="Times New Roman" w:cs="Times New Roman"/>
                  <w:i/>
                  <w:iCs/>
                  <w:noProof/>
                </w:rPr>
                <w:t>Microbiome, 4</w:t>
              </w:r>
              <w:r w:rsidRPr="008715A7">
                <w:rPr>
                  <w:rFonts w:ascii="Times New Roman" w:hAnsi="Times New Roman" w:cs="Times New Roman"/>
                  <w:noProof/>
                </w:rPr>
                <w:t>(20). doi:10.1186/s40168-016-0166-1</w:t>
              </w:r>
            </w:p>
            <w:p w14:paraId="59ADC6FB"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Varela, M. F., Ouardani, I., Kato, T., Kadoya, S., Aouni, M., Sano, D., &amp; Romalde, J. L. (2018, March 1). Sapovirus in Wastewater Treatment Plants in Tunisia: Prevalence, Removal, and Genetic Characterization. </w:t>
              </w:r>
              <w:r w:rsidRPr="008715A7">
                <w:rPr>
                  <w:rFonts w:ascii="Times New Roman" w:hAnsi="Times New Roman" w:cs="Times New Roman"/>
                  <w:i/>
                  <w:iCs/>
                  <w:noProof/>
                </w:rPr>
                <w:t>Applied and Environmental Microbiology, 84</w:t>
              </w:r>
              <w:r w:rsidRPr="008715A7">
                <w:rPr>
                  <w:rFonts w:ascii="Times New Roman" w:hAnsi="Times New Roman" w:cs="Times New Roman"/>
                  <w:noProof/>
                </w:rPr>
                <w:t>(6). doi:10.1128/AEM.02093-17</w:t>
              </w:r>
            </w:p>
            <w:p w14:paraId="7AB7623F"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Vu, V. Q. (2011). ggbiplot: A ggplot2 based biplot. Retrieved from http://github.com/vqv/ggbiplot</w:t>
              </w:r>
            </w:p>
            <w:p w14:paraId="68410DA2"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Wang, X. M., Wei, Z. M., Guo, J. M., Cai, J. M., Chang, H. M., Ge, Y. M., &amp; Zeng, M. M. (2019, November). Norovirus Activity and Genotypes in Sporadic Acute Diarrhea in Children in Shanghai During 2014–2018. </w:t>
              </w:r>
              <w:r w:rsidRPr="008715A7">
                <w:rPr>
                  <w:rFonts w:ascii="Times New Roman" w:hAnsi="Times New Roman" w:cs="Times New Roman"/>
                  <w:i/>
                  <w:iCs/>
                  <w:noProof/>
                </w:rPr>
                <w:t>The Pediatric Infectious Disease Journal, 38</w:t>
              </w:r>
              <w:r w:rsidRPr="008715A7">
                <w:rPr>
                  <w:rFonts w:ascii="Times New Roman" w:hAnsi="Times New Roman" w:cs="Times New Roman"/>
                  <w:noProof/>
                </w:rPr>
                <w:t>(11), 1085-1089. doi:10.1097/INF.0000000000002456</w:t>
              </w:r>
            </w:p>
            <w:p w14:paraId="22B4FEB5"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Wickham, H. (2011). The Split-Apply-Combine Strategy for Data Analysis. </w:t>
              </w:r>
              <w:r w:rsidRPr="008715A7">
                <w:rPr>
                  <w:rFonts w:ascii="Times New Roman" w:hAnsi="Times New Roman" w:cs="Times New Roman"/>
                  <w:i/>
                  <w:iCs/>
                  <w:noProof/>
                </w:rPr>
                <w:t>Journal of Statistical Software, 40</w:t>
              </w:r>
              <w:r w:rsidRPr="008715A7">
                <w:rPr>
                  <w:rFonts w:ascii="Times New Roman" w:hAnsi="Times New Roman" w:cs="Times New Roman"/>
                  <w:noProof/>
                </w:rPr>
                <w:t>(1), 1-29. doi:10.18637/jss.v040.i01</w:t>
              </w:r>
            </w:p>
            <w:p w14:paraId="149C2D1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Wickham, H. (2016). </w:t>
              </w:r>
              <w:r w:rsidRPr="008715A7">
                <w:rPr>
                  <w:rFonts w:ascii="Times New Roman" w:hAnsi="Times New Roman" w:cs="Times New Roman"/>
                  <w:i/>
                  <w:iCs/>
                  <w:noProof/>
                </w:rPr>
                <w:t>ggplot2: Elegant Graphics for Data Analysis.</w:t>
              </w:r>
              <w:r w:rsidRPr="008715A7">
                <w:rPr>
                  <w:rFonts w:ascii="Times New Roman" w:hAnsi="Times New Roman" w:cs="Times New Roman"/>
                  <w:noProof/>
                </w:rPr>
                <w:t xml:space="preserve"> New York: Springer-Verlag.</w:t>
              </w:r>
            </w:p>
            <w:p w14:paraId="467A7BD6"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(2020, April 9). reshape2: Flexibly Reshape Data: A Reboot of the Reshape Package. Retrieved from https://cran.r-project.org/package=reshape2</w:t>
              </w:r>
            </w:p>
            <w:p w14:paraId="63ED883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&amp; Bryan, J. (2019). readxl: Read Excel Files. Retrieved from https://CRAN.R-project.org/package=readxl</w:t>
              </w:r>
            </w:p>
            <w:p w14:paraId="2A8FD77D"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lastRenderedPageBreak/>
                <w:t>Wickham, H., &amp; Bryan, J. (2021). usethis: Automate Package and Project Setup. Retrieved from https://CRAN.R-project.org/package=usethis</w:t>
              </w:r>
            </w:p>
            <w:p w14:paraId="6B4A95A6"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&amp; Seidel, D. (2020). scales: Scale Functions for Visualization. Retrieved from https://CRAN.R-project.org/package=scales</w:t>
              </w:r>
            </w:p>
            <w:p w14:paraId="275BE6D6"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François, R., Henry, L., &amp; Müller, K. (2021). dplyr: A Grammar of Data Manipulation. Retrieved from https://CRAN.R-project.org/package=dplyr</w:t>
              </w:r>
            </w:p>
            <w:p w14:paraId="0BB35804"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Wickham, H., Hester, J., &amp; Chang, W. (2021). devtools: Tools to Make Developing R Packages Easier. Retrieved from https://CRAN.R-project.org/package=devtools</w:t>
              </w:r>
            </w:p>
            <w:p w14:paraId="7A4454BC"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Worley</w:t>
              </w:r>
              <w:r w:rsidRPr="008715A7">
                <w:rPr>
                  <w:rFonts w:ascii="Times New Roman" w:hAnsi="Times New Roman" w:cs="Times New Roman" w:hint="eastAsia"/>
                  <w:noProof/>
                </w:rPr>
                <w:t>‐</w:t>
              </w:r>
              <w:r w:rsidRPr="008715A7">
                <w:rPr>
                  <w:rFonts w:ascii="Times New Roman" w:hAnsi="Times New Roman" w:cs="Times New Roman"/>
                  <w:noProof/>
                </w:rPr>
                <w:t xml:space="preserve">Morse, T., Mann, M., Khunjar, W., Olabode, L., &amp; Gonzalez, R. (2019, September). Evaluating the fate of bacterial indicators, viral indicators, and viruses in water resource recovery facilities. </w:t>
              </w:r>
              <w:r w:rsidRPr="008715A7">
                <w:rPr>
                  <w:rFonts w:ascii="Times New Roman" w:hAnsi="Times New Roman" w:cs="Times New Roman"/>
                  <w:i/>
                  <w:iCs/>
                  <w:noProof/>
                </w:rPr>
                <w:t>Water Environment Research, 91</w:t>
              </w:r>
              <w:r w:rsidRPr="008715A7">
                <w:rPr>
                  <w:rFonts w:ascii="Times New Roman" w:hAnsi="Times New Roman" w:cs="Times New Roman"/>
                  <w:noProof/>
                </w:rPr>
                <w:t>(9), 830-842. doi:10.1002/wer.1096</w:t>
              </w:r>
            </w:p>
            <w:p w14:paraId="2A73B4D9"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Ye, J., Coulouris, G., Zaretskaya, I., Cutcutache, I., Rozen, S., &amp; Madden, T. L. (2012, June 18). Primer-BLAST: a tool to design target-specific primers for polymerase chain reaction. </w:t>
              </w:r>
              <w:r w:rsidRPr="008715A7">
                <w:rPr>
                  <w:rFonts w:ascii="Times New Roman" w:hAnsi="Times New Roman" w:cs="Times New Roman"/>
                  <w:i/>
                  <w:iCs/>
                  <w:noProof/>
                </w:rPr>
                <w:t>BMC Bioinformatics, 13</w:t>
              </w:r>
              <w:r w:rsidRPr="008715A7">
                <w:rPr>
                  <w:rFonts w:ascii="Times New Roman" w:hAnsi="Times New Roman" w:cs="Times New Roman"/>
                  <w:noProof/>
                </w:rPr>
                <w:t>(134). doi:10.1186/1471-2105-13-134</w:t>
              </w:r>
            </w:p>
            <w:p w14:paraId="33EDA8BF"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Zeileis, A., &amp; Croissant, Y. (2010). Extended Model Formulas in R: Multiple Parts and Multiple Responses. </w:t>
              </w:r>
              <w:r w:rsidRPr="008715A7">
                <w:rPr>
                  <w:rFonts w:ascii="Times New Roman" w:hAnsi="Times New Roman" w:cs="Times New Roman"/>
                  <w:i/>
                  <w:iCs/>
                  <w:noProof/>
                </w:rPr>
                <w:t>Journal of Statistical Software, 34</w:t>
              </w:r>
              <w:r w:rsidRPr="008715A7">
                <w:rPr>
                  <w:rFonts w:ascii="Times New Roman" w:hAnsi="Times New Roman" w:cs="Times New Roman"/>
                  <w:noProof/>
                </w:rPr>
                <w:t>(1), 1-13. doi:10.18637/jss.v034.i01</w:t>
              </w:r>
            </w:p>
            <w:p w14:paraId="3F6F7EE7"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Zeng, S. Q., Halkosalo, A., Salminen, M., Szakal, E. D., Puustinen, L., &amp; Vesikari, T. (2008). One-step quantitative RT-PCR for the detection of rotavirus in acute gastroenteritis. </w:t>
              </w:r>
              <w:r w:rsidRPr="008715A7">
                <w:rPr>
                  <w:rFonts w:ascii="Times New Roman" w:hAnsi="Times New Roman" w:cs="Times New Roman"/>
                  <w:i/>
                  <w:iCs/>
                  <w:noProof/>
                </w:rPr>
                <w:t>Journal of Virological Methods, 153</w:t>
              </w:r>
              <w:r w:rsidRPr="008715A7">
                <w:rPr>
                  <w:rFonts w:ascii="Times New Roman" w:hAnsi="Times New Roman" w:cs="Times New Roman"/>
                  <w:noProof/>
                </w:rPr>
                <w:t>(2), 238-40. doi:10.1016/j.jviromet.2008.08.004</w:t>
              </w:r>
            </w:p>
            <w:p w14:paraId="336443C1" w14:textId="77777777" w:rsidR="00287AD2" w:rsidRPr="008715A7" w:rsidRDefault="00287AD2" w:rsidP="00120C72">
              <w:pPr>
                <w:pStyle w:val="Bibliography"/>
                <w:spacing w:line="480" w:lineRule="auto"/>
                <w:ind w:left="720" w:hanging="720"/>
                <w:rPr>
                  <w:rFonts w:ascii="Times New Roman" w:hAnsi="Times New Roman" w:cs="Times New Roman"/>
                  <w:noProof/>
                </w:rPr>
              </w:pPr>
              <w:r w:rsidRPr="008715A7">
                <w:rPr>
                  <w:rFonts w:ascii="Times New Roman" w:hAnsi="Times New Roman" w:cs="Times New Roman"/>
                  <w:noProof/>
                </w:rPr>
                <w:t xml:space="preserve">Zhang, T., Breitbart, M., Lee, W. H., Run, J.-Q., Wei, C. L., Soh, S. W., . . . Ruan, Y. (2006, January). RNA Viral Community in Human Feces: Prevalence of Plant Pathogenic Viruses. </w:t>
              </w:r>
              <w:r w:rsidRPr="008715A7">
                <w:rPr>
                  <w:rFonts w:ascii="Times New Roman" w:hAnsi="Times New Roman" w:cs="Times New Roman"/>
                  <w:i/>
                  <w:iCs/>
                  <w:noProof/>
                </w:rPr>
                <w:t>PLOS Biology, 4</w:t>
              </w:r>
              <w:r w:rsidRPr="008715A7">
                <w:rPr>
                  <w:rFonts w:ascii="Times New Roman" w:hAnsi="Times New Roman" w:cs="Times New Roman"/>
                  <w:noProof/>
                </w:rPr>
                <w:t>(1). doi:10.1371/journal.pbio.0040003</w:t>
              </w:r>
            </w:p>
            <w:p w14:paraId="55CA1E72" w14:textId="3EDBEF5D" w:rsidR="001537C4" w:rsidRPr="00E304F1" w:rsidRDefault="001537C4" w:rsidP="00120C72">
              <w:pPr>
                <w:spacing w:line="480" w:lineRule="auto"/>
                <w:rPr>
                  <w:rFonts w:ascii="Times New Roman" w:hAnsi="Times New Roman" w:cs="Times New Roman"/>
                </w:rPr>
              </w:pPr>
              <w:r w:rsidRPr="008715A7">
                <w:rPr>
                  <w:rFonts w:ascii="Times New Roman" w:hAnsi="Times New Roman" w:cs="Times New Roman"/>
                  <w:b/>
                  <w:bCs/>
                  <w:noProof/>
                </w:rPr>
                <w:lastRenderedPageBreak/>
                <w:fldChar w:fldCharType="end"/>
              </w:r>
            </w:p>
          </w:sdtContent>
        </w:sdt>
      </w:sdtContent>
    </w:sdt>
    <w:sectPr w:rsidR="001537C4" w:rsidRPr="00E304F1" w:rsidSect="00120C72">
      <w:footerReference w:type="even" r:id="rId13"/>
      <w:footerReference w:type="default" r:id="rId14"/>
      <w:footerReference w:type="first" r:id="rId15"/>
      <w:type w:val="nextColumn"/>
      <w:pgSz w:w="12240" w:h="15840"/>
      <w:pgMar w:top="2093" w:right="1418" w:bottom="1418" w:left="1418"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9" w:author="Miguel Uyaguari" w:date="2021-07-26T23:06:00Z" w:initials="MU">
    <w:p w14:paraId="0CDD1D08" w14:textId="77777777" w:rsidR="008F18F7" w:rsidRDefault="008F18F7">
      <w:pPr>
        <w:pStyle w:val="CommentText"/>
      </w:pPr>
      <w:r>
        <w:rPr>
          <w:rStyle w:val="CommentReference"/>
        </w:rPr>
        <w:annotationRef/>
      </w:r>
      <w:r>
        <w:t>One comment, please be consistent. For p-values and coefficients (aka rho), please use 4 decimal places.</w:t>
      </w:r>
    </w:p>
    <w:p w14:paraId="1D913D0A" w14:textId="77777777" w:rsidR="00167BAD" w:rsidRDefault="00167BAD">
      <w:pPr>
        <w:pStyle w:val="CommentText"/>
      </w:pPr>
    </w:p>
    <w:p w14:paraId="30B3114A" w14:textId="28795A66" w:rsidR="00167BAD" w:rsidRDefault="00167BAD">
      <w:pPr>
        <w:pStyle w:val="CommentText"/>
      </w:pPr>
      <w:hyperlink r:id="rId1" w:history="1">
        <w:r w:rsidRPr="004E3E23">
          <w:rPr>
            <w:rStyle w:val="Hyperlink"/>
          </w:rPr>
          <w:t>https://microbiomejournal.biomedcentral.com/articles/10.1186/s40168-016-0166-1</w:t>
        </w:r>
      </w:hyperlink>
    </w:p>
    <w:p w14:paraId="4762E9FD" w14:textId="77777777" w:rsidR="00167BAD" w:rsidRDefault="00167BAD">
      <w:pPr>
        <w:pStyle w:val="CommentText"/>
      </w:pPr>
    </w:p>
    <w:p w14:paraId="7E6984A2" w14:textId="66AD2DBB" w:rsidR="00167BAD" w:rsidRDefault="00167BAD">
      <w:pPr>
        <w:pStyle w:val="CommentText"/>
      </w:pPr>
      <w:r>
        <w:t>Efficiency or recoveries is OK two decimal places.</w:t>
      </w:r>
    </w:p>
  </w:comment>
  <w:comment w:id="42" w:author="Miguel Uyaguari" w:date="2021-07-26T23:08:00Z" w:initials="MU">
    <w:p w14:paraId="7C643F95" w14:textId="49568333" w:rsidR="008F18F7" w:rsidRDefault="008F18F7">
      <w:pPr>
        <w:pStyle w:val="CommentText"/>
      </w:pPr>
      <w:r>
        <w:rPr>
          <w:rStyle w:val="CommentReference"/>
        </w:rPr>
        <w:annotationRef/>
      </w:r>
      <w:r>
        <w:t>See my comment above</w:t>
      </w:r>
    </w:p>
  </w:comment>
  <w:comment w:id="43" w:author="Miguel Uyaguari" w:date="2021-07-26T23:09:00Z" w:initials="MU">
    <w:p w14:paraId="26E425EE" w14:textId="1F3190F4" w:rsidR="0078236F" w:rsidRDefault="0078236F">
      <w:pPr>
        <w:pStyle w:val="CommentText"/>
      </w:pPr>
      <w:r>
        <w:rPr>
          <w:rStyle w:val="CommentReference"/>
        </w:rPr>
        <w:annotationRef/>
      </w:r>
      <w:r>
        <w:t>Same comment, use 4 decimal places.</w:t>
      </w:r>
    </w:p>
  </w:comment>
  <w:comment w:id="80" w:author="Miguel Uyaguari" w:date="2021-07-26T22:44:00Z" w:initials="MU">
    <w:p w14:paraId="6FD1E4B7" w14:textId="77777777" w:rsidR="001A7325" w:rsidRDefault="001A7325" w:rsidP="001A7325">
      <w:pPr>
        <w:pStyle w:val="CommentText"/>
      </w:pPr>
      <w:r>
        <w:rPr>
          <w:rStyle w:val="CommentReference"/>
        </w:rPr>
        <w:annotationRef/>
      </w:r>
      <w:r>
        <w:t>Please add the following reference (after the word infection):</w:t>
      </w:r>
    </w:p>
    <w:p w14:paraId="79CD5E6D" w14:textId="624025A2" w:rsidR="001A7325" w:rsidRDefault="001A7325" w:rsidP="001A7325">
      <w:pPr>
        <w:pStyle w:val="CommentText"/>
      </w:pPr>
      <w:hyperlink r:id="rId2" w:history="1">
        <w:r w:rsidRPr="004E3E23">
          <w:rPr>
            <w:rStyle w:val="Hyperlink"/>
          </w:rPr>
          <w:t>https://www.ncbi.nlm.nih.gov/pmc/articles/PMC7368910/</w:t>
        </w:r>
      </w:hyperlink>
    </w:p>
  </w:comment>
  <w:comment w:id="95" w:author="Miguel Uyaguari" w:date="2021-07-26T23:24:00Z" w:initials="MU">
    <w:p w14:paraId="103C3FC8" w14:textId="77777777" w:rsidR="00E61415" w:rsidRDefault="00E61415">
      <w:pPr>
        <w:pStyle w:val="CommentText"/>
      </w:pPr>
      <w:r>
        <w:rPr>
          <w:rStyle w:val="CommentReference"/>
        </w:rPr>
        <w:annotationRef/>
      </w:r>
      <w:r>
        <w:t>after the word viruses, please cite;</w:t>
      </w:r>
    </w:p>
    <w:p w14:paraId="12436B6A" w14:textId="77777777" w:rsidR="00E61415" w:rsidRDefault="00E61415">
      <w:pPr>
        <w:pStyle w:val="CommentText"/>
      </w:pPr>
    </w:p>
    <w:p w14:paraId="060251FC" w14:textId="34B2B475" w:rsidR="00E61415" w:rsidRDefault="00E61415">
      <w:pPr>
        <w:pStyle w:val="CommentText"/>
      </w:pPr>
      <w:hyperlink r:id="rId3" w:history="1">
        <w:r w:rsidRPr="004E3E23">
          <w:rPr>
            <w:rStyle w:val="Hyperlink"/>
          </w:rPr>
          <w:t>https://www.ncbi.nlm.nih.gov/pmc/articles/PMC7368910/</w:t>
        </w:r>
      </w:hyperlink>
    </w:p>
    <w:p w14:paraId="0F819030" w14:textId="30995944" w:rsidR="00E61415" w:rsidRDefault="00E61415">
      <w:pPr>
        <w:pStyle w:val="CommentText"/>
      </w:pPr>
    </w:p>
  </w:comment>
  <w:comment w:id="107" w:author="Miguel Uyaguari" w:date="2021-07-26T23:10:00Z" w:initials="MU">
    <w:p w14:paraId="52A26C8D" w14:textId="484C31F4" w:rsidR="00757E82" w:rsidRDefault="00757E82">
      <w:pPr>
        <w:pStyle w:val="CommentText"/>
      </w:pPr>
      <w:r>
        <w:rPr>
          <w:rStyle w:val="CommentReference"/>
        </w:rPr>
        <w:annotationRef/>
      </w:r>
      <w:r>
        <w:t>This is only mentioned once in the manuscript. So, no need to use an acronym.</w:t>
      </w:r>
    </w:p>
  </w:comment>
  <w:comment w:id="110" w:author="Miguel Uyaguari" w:date="2021-07-26T21:56:00Z" w:initials="MU">
    <w:p w14:paraId="2E1B9381" w14:textId="547C3DD6" w:rsidR="007274E4" w:rsidRDefault="007274E4">
      <w:pPr>
        <w:pStyle w:val="CommentText"/>
      </w:pPr>
      <w:r>
        <w:rPr>
          <w:rStyle w:val="CommentReference"/>
        </w:rPr>
        <w:annotationRef/>
      </w:r>
      <w:r>
        <w:t>Kadir conducted the validation experiments here described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6984A2" w15:done="0"/>
  <w15:commentEx w15:paraId="7C643F95" w15:done="0"/>
  <w15:commentEx w15:paraId="26E425EE" w15:done="0"/>
  <w15:commentEx w15:paraId="79CD5E6D" w15:done="0"/>
  <w15:commentEx w15:paraId="0F819030" w15:done="0"/>
  <w15:commentEx w15:paraId="52A26C8D" w15:done="0"/>
  <w15:commentEx w15:paraId="2E1B9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9BE91" w16cex:dateUtc="2021-07-27T04:06:00Z"/>
  <w16cex:commentExtensible w16cex:durableId="24A9BF07" w16cex:dateUtc="2021-07-27T04:08:00Z"/>
  <w16cex:commentExtensible w16cex:durableId="24A9BF17" w16cex:dateUtc="2021-07-27T04:09:00Z"/>
  <w16cex:commentExtensible w16cex:durableId="24A9B960" w16cex:dateUtc="2021-07-27T03:44:00Z"/>
  <w16cex:commentExtensible w16cex:durableId="24A9C29E" w16cex:dateUtc="2021-07-27T04:24:00Z"/>
  <w16cex:commentExtensible w16cex:durableId="24A9BF5E" w16cex:dateUtc="2021-07-27T04:10:00Z"/>
  <w16cex:commentExtensible w16cex:durableId="24A9AE14" w16cex:dateUtc="2021-07-27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6984A2" w16cid:durableId="24A9BE91"/>
  <w16cid:commentId w16cid:paraId="7C643F95" w16cid:durableId="24A9BF07"/>
  <w16cid:commentId w16cid:paraId="26E425EE" w16cid:durableId="24A9BF17"/>
  <w16cid:commentId w16cid:paraId="79CD5E6D" w16cid:durableId="24A9B960"/>
  <w16cid:commentId w16cid:paraId="0F819030" w16cid:durableId="24A9C29E"/>
  <w16cid:commentId w16cid:paraId="52A26C8D" w16cid:durableId="24A9BF5E"/>
  <w16cid:commentId w16cid:paraId="2E1B9381" w16cid:durableId="24A9AE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95C29" w14:textId="77777777" w:rsidR="00F637F2" w:rsidRDefault="00F637F2" w:rsidP="00184437">
      <w:r>
        <w:separator/>
      </w:r>
    </w:p>
  </w:endnote>
  <w:endnote w:type="continuationSeparator" w:id="0">
    <w:p w14:paraId="1DB95DC6" w14:textId="77777777" w:rsidR="00F637F2" w:rsidRDefault="00F637F2" w:rsidP="0018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w:panose1 w:val="020B0604020202020204"/>
    <w:charset w:val="4D"/>
    <w:family w:val="auto"/>
    <w:notTrueType/>
    <w:pitch w:val="default"/>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D274"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FDBFD9" w14:textId="77777777" w:rsidR="006B32BD" w:rsidRDefault="006B32BD" w:rsidP="009D6E8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29161"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76406F" w14:textId="77777777" w:rsidR="006B32BD" w:rsidRDefault="006B32BD" w:rsidP="006C2B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337173"/>
      <w:docPartObj>
        <w:docPartGallery w:val="Page Numbers (Bottom of Page)"/>
        <w:docPartUnique/>
      </w:docPartObj>
    </w:sdtPr>
    <w:sdtEndPr>
      <w:rPr>
        <w:noProof/>
      </w:rPr>
    </w:sdtEndPr>
    <w:sdtContent>
      <w:p w14:paraId="2A9A1F37" w14:textId="560B9E83" w:rsidR="006B32BD" w:rsidRDefault="006B32BD" w:rsidP="006C2B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847AE" w14:textId="77777777" w:rsidR="00F637F2" w:rsidRDefault="00F637F2" w:rsidP="00184437">
      <w:r>
        <w:separator/>
      </w:r>
    </w:p>
  </w:footnote>
  <w:footnote w:type="continuationSeparator" w:id="0">
    <w:p w14:paraId="4FDA50F1" w14:textId="77777777" w:rsidR="00F637F2" w:rsidRDefault="00F637F2" w:rsidP="00184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91283"/>
    <w:multiLevelType w:val="hybridMultilevel"/>
    <w:tmpl w:val="0576F7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316AC3"/>
    <w:multiLevelType w:val="hybridMultilevel"/>
    <w:tmpl w:val="AC6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24D37"/>
    <w:multiLevelType w:val="hybridMultilevel"/>
    <w:tmpl w:val="E8F823F8"/>
    <w:lvl w:ilvl="0" w:tplc="5A0267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guel Uyaguari">
    <w15:presenceInfo w15:providerId="AD" w15:userId="S::miguel.uyaguari@umanitoba.ca::bad6a89f-697b-4a4b-a268-c369d4fcb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469"/>
    <w:rsid w:val="00001552"/>
    <w:rsid w:val="00001B70"/>
    <w:rsid w:val="00002487"/>
    <w:rsid w:val="00002D86"/>
    <w:rsid w:val="00004291"/>
    <w:rsid w:val="000043D0"/>
    <w:rsid w:val="00004E6C"/>
    <w:rsid w:val="00006A55"/>
    <w:rsid w:val="00012ACE"/>
    <w:rsid w:val="00012C92"/>
    <w:rsid w:val="000132AD"/>
    <w:rsid w:val="000158E3"/>
    <w:rsid w:val="000221AF"/>
    <w:rsid w:val="00022CCC"/>
    <w:rsid w:val="000259C1"/>
    <w:rsid w:val="00025D00"/>
    <w:rsid w:val="000272B5"/>
    <w:rsid w:val="00030C85"/>
    <w:rsid w:val="0003179B"/>
    <w:rsid w:val="00033485"/>
    <w:rsid w:val="00033500"/>
    <w:rsid w:val="000356AE"/>
    <w:rsid w:val="0003583F"/>
    <w:rsid w:val="000364AE"/>
    <w:rsid w:val="0003691A"/>
    <w:rsid w:val="00036DDD"/>
    <w:rsid w:val="0004012A"/>
    <w:rsid w:val="000404A5"/>
    <w:rsid w:val="00040E5A"/>
    <w:rsid w:val="00040FDB"/>
    <w:rsid w:val="00042C6C"/>
    <w:rsid w:val="00044E3A"/>
    <w:rsid w:val="0004526E"/>
    <w:rsid w:val="00045D34"/>
    <w:rsid w:val="00046A77"/>
    <w:rsid w:val="00047F59"/>
    <w:rsid w:val="000500B8"/>
    <w:rsid w:val="00050940"/>
    <w:rsid w:val="00050FB6"/>
    <w:rsid w:val="00051737"/>
    <w:rsid w:val="0005242C"/>
    <w:rsid w:val="00052F35"/>
    <w:rsid w:val="00053E27"/>
    <w:rsid w:val="000561AB"/>
    <w:rsid w:val="00056B93"/>
    <w:rsid w:val="00057E84"/>
    <w:rsid w:val="000626C5"/>
    <w:rsid w:val="00062A34"/>
    <w:rsid w:val="0006306B"/>
    <w:rsid w:val="0006553E"/>
    <w:rsid w:val="00065ED6"/>
    <w:rsid w:val="000671D4"/>
    <w:rsid w:val="00067AA2"/>
    <w:rsid w:val="000703A5"/>
    <w:rsid w:val="00070954"/>
    <w:rsid w:val="00070AF1"/>
    <w:rsid w:val="0007110E"/>
    <w:rsid w:val="00072894"/>
    <w:rsid w:val="0007300A"/>
    <w:rsid w:val="00076429"/>
    <w:rsid w:val="000767E3"/>
    <w:rsid w:val="00077DAB"/>
    <w:rsid w:val="00082466"/>
    <w:rsid w:val="00082D6A"/>
    <w:rsid w:val="00083459"/>
    <w:rsid w:val="000854FE"/>
    <w:rsid w:val="0008556C"/>
    <w:rsid w:val="000860AC"/>
    <w:rsid w:val="00090B5A"/>
    <w:rsid w:val="00090BE0"/>
    <w:rsid w:val="00090DFB"/>
    <w:rsid w:val="00090E07"/>
    <w:rsid w:val="00091173"/>
    <w:rsid w:val="000918D5"/>
    <w:rsid w:val="00092869"/>
    <w:rsid w:val="0009321A"/>
    <w:rsid w:val="00093B5D"/>
    <w:rsid w:val="00093B72"/>
    <w:rsid w:val="00095466"/>
    <w:rsid w:val="0009553A"/>
    <w:rsid w:val="0009586A"/>
    <w:rsid w:val="000964D1"/>
    <w:rsid w:val="000A15A4"/>
    <w:rsid w:val="000A1A0E"/>
    <w:rsid w:val="000A3344"/>
    <w:rsid w:val="000A401D"/>
    <w:rsid w:val="000A48FC"/>
    <w:rsid w:val="000A4BC8"/>
    <w:rsid w:val="000A5CEE"/>
    <w:rsid w:val="000A65AA"/>
    <w:rsid w:val="000A77A2"/>
    <w:rsid w:val="000B00CE"/>
    <w:rsid w:val="000B1B3D"/>
    <w:rsid w:val="000B1F8A"/>
    <w:rsid w:val="000B4E68"/>
    <w:rsid w:val="000B6934"/>
    <w:rsid w:val="000B72B2"/>
    <w:rsid w:val="000B7A90"/>
    <w:rsid w:val="000C0185"/>
    <w:rsid w:val="000C1553"/>
    <w:rsid w:val="000C21B9"/>
    <w:rsid w:val="000C2552"/>
    <w:rsid w:val="000C26AD"/>
    <w:rsid w:val="000C2C10"/>
    <w:rsid w:val="000C3455"/>
    <w:rsid w:val="000C3489"/>
    <w:rsid w:val="000C3DAB"/>
    <w:rsid w:val="000C586B"/>
    <w:rsid w:val="000C72B6"/>
    <w:rsid w:val="000C7438"/>
    <w:rsid w:val="000D013A"/>
    <w:rsid w:val="000D0946"/>
    <w:rsid w:val="000D0F71"/>
    <w:rsid w:val="000D1970"/>
    <w:rsid w:val="000D21C7"/>
    <w:rsid w:val="000D3574"/>
    <w:rsid w:val="000D4D29"/>
    <w:rsid w:val="000D50A1"/>
    <w:rsid w:val="000D5925"/>
    <w:rsid w:val="000D64B6"/>
    <w:rsid w:val="000E0C20"/>
    <w:rsid w:val="000E2508"/>
    <w:rsid w:val="000E3360"/>
    <w:rsid w:val="000E4769"/>
    <w:rsid w:val="000E4B04"/>
    <w:rsid w:val="000E4B6E"/>
    <w:rsid w:val="000E51DB"/>
    <w:rsid w:val="000E5D64"/>
    <w:rsid w:val="000E64A7"/>
    <w:rsid w:val="000E655C"/>
    <w:rsid w:val="000E7099"/>
    <w:rsid w:val="000F1DEC"/>
    <w:rsid w:val="000F354F"/>
    <w:rsid w:val="000F36A7"/>
    <w:rsid w:val="000F5237"/>
    <w:rsid w:val="000F569A"/>
    <w:rsid w:val="000F5AED"/>
    <w:rsid w:val="000F7E0E"/>
    <w:rsid w:val="00101438"/>
    <w:rsid w:val="00101596"/>
    <w:rsid w:val="001022B3"/>
    <w:rsid w:val="001036F3"/>
    <w:rsid w:val="00104759"/>
    <w:rsid w:val="0010696F"/>
    <w:rsid w:val="00106F4D"/>
    <w:rsid w:val="00107BCA"/>
    <w:rsid w:val="001109F2"/>
    <w:rsid w:val="00112D4D"/>
    <w:rsid w:val="001134AA"/>
    <w:rsid w:val="001135E5"/>
    <w:rsid w:val="00115225"/>
    <w:rsid w:val="00115375"/>
    <w:rsid w:val="00116E5D"/>
    <w:rsid w:val="0012071F"/>
    <w:rsid w:val="00120C72"/>
    <w:rsid w:val="00121382"/>
    <w:rsid w:val="00122860"/>
    <w:rsid w:val="00124F8D"/>
    <w:rsid w:val="00127828"/>
    <w:rsid w:val="00127CA9"/>
    <w:rsid w:val="001339CB"/>
    <w:rsid w:val="0013489D"/>
    <w:rsid w:val="00137E50"/>
    <w:rsid w:val="00143EFD"/>
    <w:rsid w:val="00145035"/>
    <w:rsid w:val="00145A2E"/>
    <w:rsid w:val="00146A2E"/>
    <w:rsid w:val="00147550"/>
    <w:rsid w:val="00147986"/>
    <w:rsid w:val="001504EF"/>
    <w:rsid w:val="00150C06"/>
    <w:rsid w:val="00150CAE"/>
    <w:rsid w:val="00151E52"/>
    <w:rsid w:val="0015269C"/>
    <w:rsid w:val="001537C4"/>
    <w:rsid w:val="00153E06"/>
    <w:rsid w:val="00154DCD"/>
    <w:rsid w:val="00154F33"/>
    <w:rsid w:val="0015615B"/>
    <w:rsid w:val="00157067"/>
    <w:rsid w:val="00157329"/>
    <w:rsid w:val="001578D8"/>
    <w:rsid w:val="00157A4E"/>
    <w:rsid w:val="00160ECE"/>
    <w:rsid w:val="00160F3E"/>
    <w:rsid w:val="00162A8F"/>
    <w:rsid w:val="00163267"/>
    <w:rsid w:val="00163D05"/>
    <w:rsid w:val="00166A8D"/>
    <w:rsid w:val="00167149"/>
    <w:rsid w:val="001678F1"/>
    <w:rsid w:val="00167BAD"/>
    <w:rsid w:val="001708D6"/>
    <w:rsid w:val="00170C2A"/>
    <w:rsid w:val="0017195C"/>
    <w:rsid w:val="00171CDA"/>
    <w:rsid w:val="00171F97"/>
    <w:rsid w:val="00174CAA"/>
    <w:rsid w:val="00175018"/>
    <w:rsid w:val="0017703A"/>
    <w:rsid w:val="00177A22"/>
    <w:rsid w:val="0018074C"/>
    <w:rsid w:val="00181149"/>
    <w:rsid w:val="00181289"/>
    <w:rsid w:val="00182F10"/>
    <w:rsid w:val="00183AB6"/>
    <w:rsid w:val="00184437"/>
    <w:rsid w:val="001848CD"/>
    <w:rsid w:val="0018616D"/>
    <w:rsid w:val="00191FBA"/>
    <w:rsid w:val="0019277E"/>
    <w:rsid w:val="0019358B"/>
    <w:rsid w:val="00193E21"/>
    <w:rsid w:val="001967AE"/>
    <w:rsid w:val="00197136"/>
    <w:rsid w:val="001972C5"/>
    <w:rsid w:val="001A0D82"/>
    <w:rsid w:val="001A19F3"/>
    <w:rsid w:val="001A4009"/>
    <w:rsid w:val="001A596C"/>
    <w:rsid w:val="001A63D9"/>
    <w:rsid w:val="001A6E0D"/>
    <w:rsid w:val="001A7325"/>
    <w:rsid w:val="001A781C"/>
    <w:rsid w:val="001A7D2B"/>
    <w:rsid w:val="001B050A"/>
    <w:rsid w:val="001B1092"/>
    <w:rsid w:val="001B1D7C"/>
    <w:rsid w:val="001B4445"/>
    <w:rsid w:val="001B6A65"/>
    <w:rsid w:val="001B6E5C"/>
    <w:rsid w:val="001B72B9"/>
    <w:rsid w:val="001B73F9"/>
    <w:rsid w:val="001C321D"/>
    <w:rsid w:val="001C3AC1"/>
    <w:rsid w:val="001C47FF"/>
    <w:rsid w:val="001C5225"/>
    <w:rsid w:val="001C60B3"/>
    <w:rsid w:val="001C73C0"/>
    <w:rsid w:val="001D0D74"/>
    <w:rsid w:val="001D0E1E"/>
    <w:rsid w:val="001D1BA9"/>
    <w:rsid w:val="001D1F8A"/>
    <w:rsid w:val="001D3D15"/>
    <w:rsid w:val="001D521D"/>
    <w:rsid w:val="001D5C9C"/>
    <w:rsid w:val="001D5DED"/>
    <w:rsid w:val="001D7B89"/>
    <w:rsid w:val="001E036E"/>
    <w:rsid w:val="001E1901"/>
    <w:rsid w:val="001E2976"/>
    <w:rsid w:val="001E4832"/>
    <w:rsid w:val="001E5E38"/>
    <w:rsid w:val="001E6723"/>
    <w:rsid w:val="001E6B9F"/>
    <w:rsid w:val="001F1C77"/>
    <w:rsid w:val="001F26E5"/>
    <w:rsid w:val="001F31A6"/>
    <w:rsid w:val="001F3A8C"/>
    <w:rsid w:val="001F54F9"/>
    <w:rsid w:val="001F5D03"/>
    <w:rsid w:val="001F5EF8"/>
    <w:rsid w:val="001F628C"/>
    <w:rsid w:val="001F6AA0"/>
    <w:rsid w:val="001F6D8B"/>
    <w:rsid w:val="002004C6"/>
    <w:rsid w:val="0020107C"/>
    <w:rsid w:val="002032EC"/>
    <w:rsid w:val="00204F1F"/>
    <w:rsid w:val="00205782"/>
    <w:rsid w:val="00205D0D"/>
    <w:rsid w:val="00206921"/>
    <w:rsid w:val="002123CB"/>
    <w:rsid w:val="002152A4"/>
    <w:rsid w:val="00216C41"/>
    <w:rsid w:val="00217340"/>
    <w:rsid w:val="00221F03"/>
    <w:rsid w:val="00222973"/>
    <w:rsid w:val="0022449A"/>
    <w:rsid w:val="00224B74"/>
    <w:rsid w:val="002256BB"/>
    <w:rsid w:val="0022582A"/>
    <w:rsid w:val="002260D0"/>
    <w:rsid w:val="00230521"/>
    <w:rsid w:val="0023115A"/>
    <w:rsid w:val="002314F3"/>
    <w:rsid w:val="00231612"/>
    <w:rsid w:val="00231F09"/>
    <w:rsid w:val="002378AA"/>
    <w:rsid w:val="00237D44"/>
    <w:rsid w:val="002401B3"/>
    <w:rsid w:val="002406AD"/>
    <w:rsid w:val="00243E41"/>
    <w:rsid w:val="00244F65"/>
    <w:rsid w:val="00246B92"/>
    <w:rsid w:val="00247A8F"/>
    <w:rsid w:val="002532B0"/>
    <w:rsid w:val="00256E40"/>
    <w:rsid w:val="00256E74"/>
    <w:rsid w:val="00257689"/>
    <w:rsid w:val="00260E10"/>
    <w:rsid w:val="00261389"/>
    <w:rsid w:val="00262131"/>
    <w:rsid w:val="00264511"/>
    <w:rsid w:val="00264F10"/>
    <w:rsid w:val="00267135"/>
    <w:rsid w:val="00271F62"/>
    <w:rsid w:val="00272084"/>
    <w:rsid w:val="00274AA4"/>
    <w:rsid w:val="00274F6D"/>
    <w:rsid w:val="002754FC"/>
    <w:rsid w:val="00277E3A"/>
    <w:rsid w:val="00277E76"/>
    <w:rsid w:val="0028073F"/>
    <w:rsid w:val="00284FD8"/>
    <w:rsid w:val="002851BB"/>
    <w:rsid w:val="002861EA"/>
    <w:rsid w:val="00287AD2"/>
    <w:rsid w:val="00291098"/>
    <w:rsid w:val="00292CB5"/>
    <w:rsid w:val="00292E63"/>
    <w:rsid w:val="00293F2E"/>
    <w:rsid w:val="00294089"/>
    <w:rsid w:val="00294BAD"/>
    <w:rsid w:val="00294EF3"/>
    <w:rsid w:val="00295009"/>
    <w:rsid w:val="0029731F"/>
    <w:rsid w:val="002A24D8"/>
    <w:rsid w:val="002A4896"/>
    <w:rsid w:val="002A5957"/>
    <w:rsid w:val="002A7D04"/>
    <w:rsid w:val="002B02FE"/>
    <w:rsid w:val="002B158A"/>
    <w:rsid w:val="002B3B66"/>
    <w:rsid w:val="002B4CC4"/>
    <w:rsid w:val="002B56DC"/>
    <w:rsid w:val="002B6960"/>
    <w:rsid w:val="002B7DEB"/>
    <w:rsid w:val="002C1328"/>
    <w:rsid w:val="002C1FE8"/>
    <w:rsid w:val="002C207E"/>
    <w:rsid w:val="002C2690"/>
    <w:rsid w:val="002C28C7"/>
    <w:rsid w:val="002C3147"/>
    <w:rsid w:val="002C323F"/>
    <w:rsid w:val="002C33AC"/>
    <w:rsid w:val="002C3D3E"/>
    <w:rsid w:val="002C57F5"/>
    <w:rsid w:val="002C5B60"/>
    <w:rsid w:val="002C61A2"/>
    <w:rsid w:val="002C6705"/>
    <w:rsid w:val="002C67D7"/>
    <w:rsid w:val="002C7C10"/>
    <w:rsid w:val="002D07DE"/>
    <w:rsid w:val="002D0C98"/>
    <w:rsid w:val="002D6A4B"/>
    <w:rsid w:val="002E2122"/>
    <w:rsid w:val="002E2138"/>
    <w:rsid w:val="002E2538"/>
    <w:rsid w:val="002E27E2"/>
    <w:rsid w:val="002E3940"/>
    <w:rsid w:val="002E4391"/>
    <w:rsid w:val="002E4EA3"/>
    <w:rsid w:val="002E5E12"/>
    <w:rsid w:val="002E7E1E"/>
    <w:rsid w:val="002F2E37"/>
    <w:rsid w:val="002F3257"/>
    <w:rsid w:val="002F38E2"/>
    <w:rsid w:val="002F3E29"/>
    <w:rsid w:val="002F495E"/>
    <w:rsid w:val="002F5393"/>
    <w:rsid w:val="002F5499"/>
    <w:rsid w:val="002F5EDA"/>
    <w:rsid w:val="0030205B"/>
    <w:rsid w:val="0030458A"/>
    <w:rsid w:val="00304D10"/>
    <w:rsid w:val="003051E5"/>
    <w:rsid w:val="00306F60"/>
    <w:rsid w:val="00310854"/>
    <w:rsid w:val="00310ADA"/>
    <w:rsid w:val="003114F9"/>
    <w:rsid w:val="00312807"/>
    <w:rsid w:val="003133EC"/>
    <w:rsid w:val="0031503C"/>
    <w:rsid w:val="00315173"/>
    <w:rsid w:val="003151CA"/>
    <w:rsid w:val="0031534A"/>
    <w:rsid w:val="00315C09"/>
    <w:rsid w:val="003201AC"/>
    <w:rsid w:val="003205E8"/>
    <w:rsid w:val="00320E0C"/>
    <w:rsid w:val="003238BC"/>
    <w:rsid w:val="00326D5B"/>
    <w:rsid w:val="00327CFA"/>
    <w:rsid w:val="0033133D"/>
    <w:rsid w:val="0033179B"/>
    <w:rsid w:val="00331D5D"/>
    <w:rsid w:val="00332760"/>
    <w:rsid w:val="00332A40"/>
    <w:rsid w:val="003345AB"/>
    <w:rsid w:val="00334BE9"/>
    <w:rsid w:val="00340B6C"/>
    <w:rsid w:val="00341A5B"/>
    <w:rsid w:val="003421BD"/>
    <w:rsid w:val="003423C8"/>
    <w:rsid w:val="003428D0"/>
    <w:rsid w:val="0034546D"/>
    <w:rsid w:val="0034677C"/>
    <w:rsid w:val="00347C26"/>
    <w:rsid w:val="00351218"/>
    <w:rsid w:val="003513C4"/>
    <w:rsid w:val="00351B3B"/>
    <w:rsid w:val="00352339"/>
    <w:rsid w:val="00353F2A"/>
    <w:rsid w:val="00353FAC"/>
    <w:rsid w:val="0035418B"/>
    <w:rsid w:val="00354F34"/>
    <w:rsid w:val="00355183"/>
    <w:rsid w:val="00356088"/>
    <w:rsid w:val="003566CF"/>
    <w:rsid w:val="00356EB5"/>
    <w:rsid w:val="00357FF8"/>
    <w:rsid w:val="00361D3C"/>
    <w:rsid w:val="003622CA"/>
    <w:rsid w:val="003634B3"/>
    <w:rsid w:val="003641CF"/>
    <w:rsid w:val="00364B47"/>
    <w:rsid w:val="00364DCE"/>
    <w:rsid w:val="00364F0F"/>
    <w:rsid w:val="0036586D"/>
    <w:rsid w:val="00366350"/>
    <w:rsid w:val="00366860"/>
    <w:rsid w:val="00366F91"/>
    <w:rsid w:val="003700B7"/>
    <w:rsid w:val="00372597"/>
    <w:rsid w:val="00373093"/>
    <w:rsid w:val="00373B15"/>
    <w:rsid w:val="003740BD"/>
    <w:rsid w:val="00374106"/>
    <w:rsid w:val="003745A2"/>
    <w:rsid w:val="00375169"/>
    <w:rsid w:val="00375892"/>
    <w:rsid w:val="00376961"/>
    <w:rsid w:val="00377785"/>
    <w:rsid w:val="0038154B"/>
    <w:rsid w:val="00382CCF"/>
    <w:rsid w:val="00386438"/>
    <w:rsid w:val="003912F7"/>
    <w:rsid w:val="003922EB"/>
    <w:rsid w:val="00392D78"/>
    <w:rsid w:val="00393031"/>
    <w:rsid w:val="003944FB"/>
    <w:rsid w:val="00394893"/>
    <w:rsid w:val="00395F47"/>
    <w:rsid w:val="003964E1"/>
    <w:rsid w:val="0039667F"/>
    <w:rsid w:val="003966D1"/>
    <w:rsid w:val="003970A3"/>
    <w:rsid w:val="003A1425"/>
    <w:rsid w:val="003A2E16"/>
    <w:rsid w:val="003A38EC"/>
    <w:rsid w:val="003A537D"/>
    <w:rsid w:val="003A5791"/>
    <w:rsid w:val="003A77E5"/>
    <w:rsid w:val="003B13AB"/>
    <w:rsid w:val="003B3829"/>
    <w:rsid w:val="003B3930"/>
    <w:rsid w:val="003B46E1"/>
    <w:rsid w:val="003B4E62"/>
    <w:rsid w:val="003B69CF"/>
    <w:rsid w:val="003B6A34"/>
    <w:rsid w:val="003B7539"/>
    <w:rsid w:val="003C083A"/>
    <w:rsid w:val="003C1966"/>
    <w:rsid w:val="003C2719"/>
    <w:rsid w:val="003C437D"/>
    <w:rsid w:val="003C4BF2"/>
    <w:rsid w:val="003C6617"/>
    <w:rsid w:val="003C68AF"/>
    <w:rsid w:val="003C6C13"/>
    <w:rsid w:val="003C6E66"/>
    <w:rsid w:val="003D00C6"/>
    <w:rsid w:val="003D024D"/>
    <w:rsid w:val="003D06FD"/>
    <w:rsid w:val="003D0908"/>
    <w:rsid w:val="003D333C"/>
    <w:rsid w:val="003D3C75"/>
    <w:rsid w:val="003D4D9C"/>
    <w:rsid w:val="003D574E"/>
    <w:rsid w:val="003E0142"/>
    <w:rsid w:val="003E015F"/>
    <w:rsid w:val="003E0CCD"/>
    <w:rsid w:val="003E115F"/>
    <w:rsid w:val="003E19BF"/>
    <w:rsid w:val="003E30D6"/>
    <w:rsid w:val="003E3127"/>
    <w:rsid w:val="003E5921"/>
    <w:rsid w:val="003E6AED"/>
    <w:rsid w:val="003E75AF"/>
    <w:rsid w:val="003F100B"/>
    <w:rsid w:val="003F1288"/>
    <w:rsid w:val="003F166E"/>
    <w:rsid w:val="003F36AD"/>
    <w:rsid w:val="003F4002"/>
    <w:rsid w:val="003F4909"/>
    <w:rsid w:val="003F4967"/>
    <w:rsid w:val="003F6916"/>
    <w:rsid w:val="003F748A"/>
    <w:rsid w:val="003F78FC"/>
    <w:rsid w:val="003F7D16"/>
    <w:rsid w:val="004011E2"/>
    <w:rsid w:val="00402404"/>
    <w:rsid w:val="004025A5"/>
    <w:rsid w:val="00405AA8"/>
    <w:rsid w:val="00405E03"/>
    <w:rsid w:val="004061C4"/>
    <w:rsid w:val="0040702C"/>
    <w:rsid w:val="004070A3"/>
    <w:rsid w:val="0040763E"/>
    <w:rsid w:val="00407C30"/>
    <w:rsid w:val="004108EC"/>
    <w:rsid w:val="00410A8F"/>
    <w:rsid w:val="00410EE7"/>
    <w:rsid w:val="004132CE"/>
    <w:rsid w:val="004158C0"/>
    <w:rsid w:val="00415C0F"/>
    <w:rsid w:val="00415D5F"/>
    <w:rsid w:val="004178CC"/>
    <w:rsid w:val="00420A57"/>
    <w:rsid w:val="00420E37"/>
    <w:rsid w:val="0042584C"/>
    <w:rsid w:val="00430EF3"/>
    <w:rsid w:val="00432200"/>
    <w:rsid w:val="00432F76"/>
    <w:rsid w:val="0043354D"/>
    <w:rsid w:val="00433A71"/>
    <w:rsid w:val="004340AE"/>
    <w:rsid w:val="0043463C"/>
    <w:rsid w:val="00434832"/>
    <w:rsid w:val="004403C3"/>
    <w:rsid w:val="00443666"/>
    <w:rsid w:val="0044425A"/>
    <w:rsid w:val="00447545"/>
    <w:rsid w:val="00447588"/>
    <w:rsid w:val="004477FB"/>
    <w:rsid w:val="00447991"/>
    <w:rsid w:val="00450586"/>
    <w:rsid w:val="00451632"/>
    <w:rsid w:val="00453641"/>
    <w:rsid w:val="004546D3"/>
    <w:rsid w:val="00454C60"/>
    <w:rsid w:val="00455654"/>
    <w:rsid w:val="00455EA2"/>
    <w:rsid w:val="00461DB7"/>
    <w:rsid w:val="0046235D"/>
    <w:rsid w:val="0046339A"/>
    <w:rsid w:val="00463F92"/>
    <w:rsid w:val="0046406A"/>
    <w:rsid w:val="004649F6"/>
    <w:rsid w:val="00464D22"/>
    <w:rsid w:val="004650A0"/>
    <w:rsid w:val="00465F3F"/>
    <w:rsid w:val="00466284"/>
    <w:rsid w:val="00466813"/>
    <w:rsid w:val="00467110"/>
    <w:rsid w:val="004700D8"/>
    <w:rsid w:val="00470F51"/>
    <w:rsid w:val="004730FF"/>
    <w:rsid w:val="00473274"/>
    <w:rsid w:val="00473397"/>
    <w:rsid w:val="00474492"/>
    <w:rsid w:val="00474859"/>
    <w:rsid w:val="00476678"/>
    <w:rsid w:val="00477E46"/>
    <w:rsid w:val="00480A39"/>
    <w:rsid w:val="00481880"/>
    <w:rsid w:val="004823EA"/>
    <w:rsid w:val="00483A38"/>
    <w:rsid w:val="0048413B"/>
    <w:rsid w:val="00484AFA"/>
    <w:rsid w:val="00484C79"/>
    <w:rsid w:val="004854B4"/>
    <w:rsid w:val="00485999"/>
    <w:rsid w:val="00486071"/>
    <w:rsid w:val="004874E6"/>
    <w:rsid w:val="00490659"/>
    <w:rsid w:val="004927D2"/>
    <w:rsid w:val="00492DB6"/>
    <w:rsid w:val="00493801"/>
    <w:rsid w:val="004946F1"/>
    <w:rsid w:val="004956E2"/>
    <w:rsid w:val="004960FA"/>
    <w:rsid w:val="00496D49"/>
    <w:rsid w:val="004978E5"/>
    <w:rsid w:val="004A19F9"/>
    <w:rsid w:val="004A3260"/>
    <w:rsid w:val="004A3A80"/>
    <w:rsid w:val="004A53A4"/>
    <w:rsid w:val="004A6498"/>
    <w:rsid w:val="004A6559"/>
    <w:rsid w:val="004B1337"/>
    <w:rsid w:val="004B2325"/>
    <w:rsid w:val="004B30AD"/>
    <w:rsid w:val="004B3C54"/>
    <w:rsid w:val="004B4BA7"/>
    <w:rsid w:val="004B4FA4"/>
    <w:rsid w:val="004B578D"/>
    <w:rsid w:val="004B5AD7"/>
    <w:rsid w:val="004B5CE6"/>
    <w:rsid w:val="004B7A15"/>
    <w:rsid w:val="004C0AFE"/>
    <w:rsid w:val="004C1F18"/>
    <w:rsid w:val="004C2C7D"/>
    <w:rsid w:val="004C3258"/>
    <w:rsid w:val="004C3935"/>
    <w:rsid w:val="004C4784"/>
    <w:rsid w:val="004C4D78"/>
    <w:rsid w:val="004C4F9E"/>
    <w:rsid w:val="004C5266"/>
    <w:rsid w:val="004C573A"/>
    <w:rsid w:val="004C67D8"/>
    <w:rsid w:val="004D0FAD"/>
    <w:rsid w:val="004D15CA"/>
    <w:rsid w:val="004D2130"/>
    <w:rsid w:val="004D27FA"/>
    <w:rsid w:val="004D2875"/>
    <w:rsid w:val="004D339B"/>
    <w:rsid w:val="004D42AC"/>
    <w:rsid w:val="004D60C1"/>
    <w:rsid w:val="004E00C1"/>
    <w:rsid w:val="004E0159"/>
    <w:rsid w:val="004E1324"/>
    <w:rsid w:val="004E145A"/>
    <w:rsid w:val="004E1560"/>
    <w:rsid w:val="004E3854"/>
    <w:rsid w:val="004E529B"/>
    <w:rsid w:val="004E5B64"/>
    <w:rsid w:val="004E69A0"/>
    <w:rsid w:val="004E7D2B"/>
    <w:rsid w:val="004F05A1"/>
    <w:rsid w:val="004F1B34"/>
    <w:rsid w:val="004F2B4F"/>
    <w:rsid w:val="004F348B"/>
    <w:rsid w:val="004F3F72"/>
    <w:rsid w:val="004F44CE"/>
    <w:rsid w:val="004F648E"/>
    <w:rsid w:val="0050163D"/>
    <w:rsid w:val="00502610"/>
    <w:rsid w:val="00504BDD"/>
    <w:rsid w:val="005054AD"/>
    <w:rsid w:val="005057C9"/>
    <w:rsid w:val="00506131"/>
    <w:rsid w:val="005077EF"/>
    <w:rsid w:val="00507AFE"/>
    <w:rsid w:val="00510D86"/>
    <w:rsid w:val="00511388"/>
    <w:rsid w:val="00511BD4"/>
    <w:rsid w:val="0051202A"/>
    <w:rsid w:val="00512D86"/>
    <w:rsid w:val="00512DDF"/>
    <w:rsid w:val="00514592"/>
    <w:rsid w:val="00514855"/>
    <w:rsid w:val="0051506E"/>
    <w:rsid w:val="005157AE"/>
    <w:rsid w:val="005157CD"/>
    <w:rsid w:val="00516CBE"/>
    <w:rsid w:val="00516E85"/>
    <w:rsid w:val="005170F2"/>
    <w:rsid w:val="00520F5C"/>
    <w:rsid w:val="00521DAF"/>
    <w:rsid w:val="005224B8"/>
    <w:rsid w:val="005248E2"/>
    <w:rsid w:val="00524EC8"/>
    <w:rsid w:val="005276B5"/>
    <w:rsid w:val="005303D6"/>
    <w:rsid w:val="0053333D"/>
    <w:rsid w:val="005335C3"/>
    <w:rsid w:val="00535329"/>
    <w:rsid w:val="0053609D"/>
    <w:rsid w:val="00537435"/>
    <w:rsid w:val="00541250"/>
    <w:rsid w:val="00542A88"/>
    <w:rsid w:val="005433C4"/>
    <w:rsid w:val="00543E4D"/>
    <w:rsid w:val="005441CE"/>
    <w:rsid w:val="00544B6D"/>
    <w:rsid w:val="00547613"/>
    <w:rsid w:val="0054761F"/>
    <w:rsid w:val="005476A4"/>
    <w:rsid w:val="005513FB"/>
    <w:rsid w:val="005545F1"/>
    <w:rsid w:val="0055663D"/>
    <w:rsid w:val="00557175"/>
    <w:rsid w:val="00560F6D"/>
    <w:rsid w:val="005615E8"/>
    <w:rsid w:val="0056246B"/>
    <w:rsid w:val="00567B29"/>
    <w:rsid w:val="00570998"/>
    <w:rsid w:val="00571129"/>
    <w:rsid w:val="00571926"/>
    <w:rsid w:val="00571EA2"/>
    <w:rsid w:val="005723D0"/>
    <w:rsid w:val="00573465"/>
    <w:rsid w:val="0057388B"/>
    <w:rsid w:val="00573ED2"/>
    <w:rsid w:val="0057457C"/>
    <w:rsid w:val="0057603D"/>
    <w:rsid w:val="00576064"/>
    <w:rsid w:val="00576891"/>
    <w:rsid w:val="005772E0"/>
    <w:rsid w:val="0057788A"/>
    <w:rsid w:val="005803CF"/>
    <w:rsid w:val="00581398"/>
    <w:rsid w:val="00582869"/>
    <w:rsid w:val="00584029"/>
    <w:rsid w:val="0058463C"/>
    <w:rsid w:val="00584A75"/>
    <w:rsid w:val="00585736"/>
    <w:rsid w:val="00587745"/>
    <w:rsid w:val="0059073C"/>
    <w:rsid w:val="00590B90"/>
    <w:rsid w:val="00593CCB"/>
    <w:rsid w:val="00593FC1"/>
    <w:rsid w:val="00595769"/>
    <w:rsid w:val="005958AA"/>
    <w:rsid w:val="00595E04"/>
    <w:rsid w:val="0059736B"/>
    <w:rsid w:val="00597FF3"/>
    <w:rsid w:val="005A08C1"/>
    <w:rsid w:val="005A1DEF"/>
    <w:rsid w:val="005A3055"/>
    <w:rsid w:val="005A36C9"/>
    <w:rsid w:val="005A403F"/>
    <w:rsid w:val="005A4D04"/>
    <w:rsid w:val="005A56BD"/>
    <w:rsid w:val="005A62DF"/>
    <w:rsid w:val="005B1A91"/>
    <w:rsid w:val="005B4CF3"/>
    <w:rsid w:val="005B4F05"/>
    <w:rsid w:val="005B5EA6"/>
    <w:rsid w:val="005B7B27"/>
    <w:rsid w:val="005C0190"/>
    <w:rsid w:val="005C06D8"/>
    <w:rsid w:val="005C0BCA"/>
    <w:rsid w:val="005C1D59"/>
    <w:rsid w:val="005C235F"/>
    <w:rsid w:val="005C4467"/>
    <w:rsid w:val="005C5FBA"/>
    <w:rsid w:val="005C6657"/>
    <w:rsid w:val="005C6CDE"/>
    <w:rsid w:val="005D1F05"/>
    <w:rsid w:val="005D2210"/>
    <w:rsid w:val="005D2BE5"/>
    <w:rsid w:val="005D36CE"/>
    <w:rsid w:val="005D47B6"/>
    <w:rsid w:val="005D4B0E"/>
    <w:rsid w:val="005D6C95"/>
    <w:rsid w:val="005D7B65"/>
    <w:rsid w:val="005D7E04"/>
    <w:rsid w:val="005E18A3"/>
    <w:rsid w:val="005E1BEF"/>
    <w:rsid w:val="005E3512"/>
    <w:rsid w:val="005E4082"/>
    <w:rsid w:val="005E4D44"/>
    <w:rsid w:val="005E569B"/>
    <w:rsid w:val="005E63AE"/>
    <w:rsid w:val="005E6491"/>
    <w:rsid w:val="005E7944"/>
    <w:rsid w:val="005F0617"/>
    <w:rsid w:val="005F2CE6"/>
    <w:rsid w:val="005F6037"/>
    <w:rsid w:val="005F62CD"/>
    <w:rsid w:val="005F6617"/>
    <w:rsid w:val="005F74C0"/>
    <w:rsid w:val="00601C35"/>
    <w:rsid w:val="00603820"/>
    <w:rsid w:val="00605406"/>
    <w:rsid w:val="0060665C"/>
    <w:rsid w:val="006067AF"/>
    <w:rsid w:val="00607298"/>
    <w:rsid w:val="006108E6"/>
    <w:rsid w:val="00610E9E"/>
    <w:rsid w:val="00613BCB"/>
    <w:rsid w:val="00615C85"/>
    <w:rsid w:val="00615E7F"/>
    <w:rsid w:val="006164B8"/>
    <w:rsid w:val="006168E2"/>
    <w:rsid w:val="00616A2E"/>
    <w:rsid w:val="00620937"/>
    <w:rsid w:val="00621A94"/>
    <w:rsid w:val="00621B1D"/>
    <w:rsid w:val="0062207D"/>
    <w:rsid w:val="0062211F"/>
    <w:rsid w:val="006246DE"/>
    <w:rsid w:val="006265E6"/>
    <w:rsid w:val="006274CD"/>
    <w:rsid w:val="0062750F"/>
    <w:rsid w:val="00627DB5"/>
    <w:rsid w:val="00630967"/>
    <w:rsid w:val="00630D18"/>
    <w:rsid w:val="00632D6F"/>
    <w:rsid w:val="00633A01"/>
    <w:rsid w:val="00633B03"/>
    <w:rsid w:val="00633C06"/>
    <w:rsid w:val="00633DCA"/>
    <w:rsid w:val="00634993"/>
    <w:rsid w:val="006350E5"/>
    <w:rsid w:val="00636FE3"/>
    <w:rsid w:val="00640024"/>
    <w:rsid w:val="00641CB0"/>
    <w:rsid w:val="0064201E"/>
    <w:rsid w:val="00643D9B"/>
    <w:rsid w:val="00644527"/>
    <w:rsid w:val="00644899"/>
    <w:rsid w:val="00646992"/>
    <w:rsid w:val="00653309"/>
    <w:rsid w:val="00654AE7"/>
    <w:rsid w:val="006572A8"/>
    <w:rsid w:val="00660B86"/>
    <w:rsid w:val="00660E2A"/>
    <w:rsid w:val="006625D4"/>
    <w:rsid w:val="0066356A"/>
    <w:rsid w:val="00663CF5"/>
    <w:rsid w:val="00663E2B"/>
    <w:rsid w:val="006655B5"/>
    <w:rsid w:val="006657A5"/>
    <w:rsid w:val="006669E7"/>
    <w:rsid w:val="00672823"/>
    <w:rsid w:val="00674A80"/>
    <w:rsid w:val="006753FB"/>
    <w:rsid w:val="0067653F"/>
    <w:rsid w:val="00676A5F"/>
    <w:rsid w:val="0067719E"/>
    <w:rsid w:val="00680DF3"/>
    <w:rsid w:val="00680FAD"/>
    <w:rsid w:val="0068179C"/>
    <w:rsid w:val="00682AC2"/>
    <w:rsid w:val="00683966"/>
    <w:rsid w:val="00684917"/>
    <w:rsid w:val="00685DF0"/>
    <w:rsid w:val="00692C8C"/>
    <w:rsid w:val="006968AF"/>
    <w:rsid w:val="006A0D5C"/>
    <w:rsid w:val="006A0E3C"/>
    <w:rsid w:val="006A109C"/>
    <w:rsid w:val="006A1EE4"/>
    <w:rsid w:val="006A4046"/>
    <w:rsid w:val="006A4A7F"/>
    <w:rsid w:val="006A5527"/>
    <w:rsid w:val="006A7101"/>
    <w:rsid w:val="006B0858"/>
    <w:rsid w:val="006B24D3"/>
    <w:rsid w:val="006B32BD"/>
    <w:rsid w:val="006B378D"/>
    <w:rsid w:val="006B4895"/>
    <w:rsid w:val="006B5801"/>
    <w:rsid w:val="006B5A19"/>
    <w:rsid w:val="006B6D24"/>
    <w:rsid w:val="006B7F27"/>
    <w:rsid w:val="006C0BD8"/>
    <w:rsid w:val="006C112B"/>
    <w:rsid w:val="006C1999"/>
    <w:rsid w:val="006C2906"/>
    <w:rsid w:val="006C2B6B"/>
    <w:rsid w:val="006C3CE4"/>
    <w:rsid w:val="006C3D65"/>
    <w:rsid w:val="006C7F58"/>
    <w:rsid w:val="006D2510"/>
    <w:rsid w:val="006D2F1C"/>
    <w:rsid w:val="006D3C52"/>
    <w:rsid w:val="006D50E3"/>
    <w:rsid w:val="006D5139"/>
    <w:rsid w:val="006D69C7"/>
    <w:rsid w:val="006D6EF6"/>
    <w:rsid w:val="006E0502"/>
    <w:rsid w:val="006E0C33"/>
    <w:rsid w:val="006E131C"/>
    <w:rsid w:val="006E14D9"/>
    <w:rsid w:val="006E1904"/>
    <w:rsid w:val="006E2AAD"/>
    <w:rsid w:val="006E3708"/>
    <w:rsid w:val="006E4589"/>
    <w:rsid w:val="006E4F13"/>
    <w:rsid w:val="006E525E"/>
    <w:rsid w:val="006E6AB4"/>
    <w:rsid w:val="006F04D1"/>
    <w:rsid w:val="006F15C8"/>
    <w:rsid w:val="006F2086"/>
    <w:rsid w:val="006F3FAA"/>
    <w:rsid w:val="006F4472"/>
    <w:rsid w:val="006F5D4B"/>
    <w:rsid w:val="006F6E70"/>
    <w:rsid w:val="00700F30"/>
    <w:rsid w:val="00701258"/>
    <w:rsid w:val="00701785"/>
    <w:rsid w:val="007026DE"/>
    <w:rsid w:val="00703C98"/>
    <w:rsid w:val="00704651"/>
    <w:rsid w:val="00706336"/>
    <w:rsid w:val="00706E9D"/>
    <w:rsid w:val="00707801"/>
    <w:rsid w:val="0071087F"/>
    <w:rsid w:val="007121F4"/>
    <w:rsid w:val="0071297A"/>
    <w:rsid w:val="00714939"/>
    <w:rsid w:val="00714991"/>
    <w:rsid w:val="007157F0"/>
    <w:rsid w:val="0071674F"/>
    <w:rsid w:val="00716CE4"/>
    <w:rsid w:val="00717127"/>
    <w:rsid w:val="007173A5"/>
    <w:rsid w:val="00717EFF"/>
    <w:rsid w:val="0072071D"/>
    <w:rsid w:val="0072278D"/>
    <w:rsid w:val="0072519B"/>
    <w:rsid w:val="0072519C"/>
    <w:rsid w:val="007274E4"/>
    <w:rsid w:val="007278CE"/>
    <w:rsid w:val="00731A78"/>
    <w:rsid w:val="007326E1"/>
    <w:rsid w:val="00733341"/>
    <w:rsid w:val="007344F2"/>
    <w:rsid w:val="00735B26"/>
    <w:rsid w:val="00737008"/>
    <w:rsid w:val="00740D8A"/>
    <w:rsid w:val="00740E65"/>
    <w:rsid w:val="00742139"/>
    <w:rsid w:val="007421FB"/>
    <w:rsid w:val="007439F5"/>
    <w:rsid w:val="00745632"/>
    <w:rsid w:val="00750021"/>
    <w:rsid w:val="00750B8D"/>
    <w:rsid w:val="00751C85"/>
    <w:rsid w:val="00756C8C"/>
    <w:rsid w:val="0075749E"/>
    <w:rsid w:val="00757607"/>
    <w:rsid w:val="00757E82"/>
    <w:rsid w:val="0076034C"/>
    <w:rsid w:val="0076071F"/>
    <w:rsid w:val="007607B6"/>
    <w:rsid w:val="00760FC5"/>
    <w:rsid w:val="0076144C"/>
    <w:rsid w:val="007618D5"/>
    <w:rsid w:val="00762EAA"/>
    <w:rsid w:val="00763507"/>
    <w:rsid w:val="00765374"/>
    <w:rsid w:val="00767D9B"/>
    <w:rsid w:val="00770EB2"/>
    <w:rsid w:val="0077117E"/>
    <w:rsid w:val="0077254E"/>
    <w:rsid w:val="0077301E"/>
    <w:rsid w:val="0077327F"/>
    <w:rsid w:val="00774959"/>
    <w:rsid w:val="00775A77"/>
    <w:rsid w:val="00775B33"/>
    <w:rsid w:val="007773CE"/>
    <w:rsid w:val="00780250"/>
    <w:rsid w:val="00780474"/>
    <w:rsid w:val="00781FFE"/>
    <w:rsid w:val="0078236F"/>
    <w:rsid w:val="00782820"/>
    <w:rsid w:val="00782E88"/>
    <w:rsid w:val="0078303B"/>
    <w:rsid w:val="00783E9B"/>
    <w:rsid w:val="007851C2"/>
    <w:rsid w:val="00786FC6"/>
    <w:rsid w:val="0079008C"/>
    <w:rsid w:val="00790D75"/>
    <w:rsid w:val="00791E09"/>
    <w:rsid w:val="0079269D"/>
    <w:rsid w:val="0079384C"/>
    <w:rsid w:val="00793974"/>
    <w:rsid w:val="00793E42"/>
    <w:rsid w:val="007943D2"/>
    <w:rsid w:val="007947ED"/>
    <w:rsid w:val="0079680A"/>
    <w:rsid w:val="007979C8"/>
    <w:rsid w:val="007A1720"/>
    <w:rsid w:val="007A1E08"/>
    <w:rsid w:val="007A44F9"/>
    <w:rsid w:val="007A4507"/>
    <w:rsid w:val="007A551C"/>
    <w:rsid w:val="007A5D83"/>
    <w:rsid w:val="007A72D2"/>
    <w:rsid w:val="007A7A31"/>
    <w:rsid w:val="007B0683"/>
    <w:rsid w:val="007B1240"/>
    <w:rsid w:val="007B55D8"/>
    <w:rsid w:val="007B57BD"/>
    <w:rsid w:val="007B5EAE"/>
    <w:rsid w:val="007B745A"/>
    <w:rsid w:val="007B7948"/>
    <w:rsid w:val="007C1691"/>
    <w:rsid w:val="007C1A26"/>
    <w:rsid w:val="007C1E52"/>
    <w:rsid w:val="007C2809"/>
    <w:rsid w:val="007C3F2B"/>
    <w:rsid w:val="007C4326"/>
    <w:rsid w:val="007C4AD0"/>
    <w:rsid w:val="007C4B21"/>
    <w:rsid w:val="007C68DC"/>
    <w:rsid w:val="007C7A48"/>
    <w:rsid w:val="007D2F28"/>
    <w:rsid w:val="007D4928"/>
    <w:rsid w:val="007D51D5"/>
    <w:rsid w:val="007D6575"/>
    <w:rsid w:val="007D6948"/>
    <w:rsid w:val="007D7EB5"/>
    <w:rsid w:val="007E14B0"/>
    <w:rsid w:val="007E1A98"/>
    <w:rsid w:val="007E3A01"/>
    <w:rsid w:val="007E3F36"/>
    <w:rsid w:val="007E491D"/>
    <w:rsid w:val="007E4AB6"/>
    <w:rsid w:val="007E683E"/>
    <w:rsid w:val="007E77B2"/>
    <w:rsid w:val="007F0B03"/>
    <w:rsid w:val="007F13F1"/>
    <w:rsid w:val="007F16AB"/>
    <w:rsid w:val="007F224B"/>
    <w:rsid w:val="007F3286"/>
    <w:rsid w:val="007F406E"/>
    <w:rsid w:val="007F6131"/>
    <w:rsid w:val="007F6B94"/>
    <w:rsid w:val="0080067B"/>
    <w:rsid w:val="0080200D"/>
    <w:rsid w:val="00802176"/>
    <w:rsid w:val="0080341B"/>
    <w:rsid w:val="0080494E"/>
    <w:rsid w:val="008050AA"/>
    <w:rsid w:val="00806636"/>
    <w:rsid w:val="00810001"/>
    <w:rsid w:val="00810A10"/>
    <w:rsid w:val="00812170"/>
    <w:rsid w:val="00812678"/>
    <w:rsid w:val="00814EF8"/>
    <w:rsid w:val="00817C05"/>
    <w:rsid w:val="00817F7E"/>
    <w:rsid w:val="008201AE"/>
    <w:rsid w:val="008206AF"/>
    <w:rsid w:val="00820FC2"/>
    <w:rsid w:val="0082104A"/>
    <w:rsid w:val="00823C77"/>
    <w:rsid w:val="0082454E"/>
    <w:rsid w:val="00825D6B"/>
    <w:rsid w:val="0082688D"/>
    <w:rsid w:val="00831F62"/>
    <w:rsid w:val="00833DCA"/>
    <w:rsid w:val="008341A3"/>
    <w:rsid w:val="0083707F"/>
    <w:rsid w:val="00841528"/>
    <w:rsid w:val="008420C3"/>
    <w:rsid w:val="008429D5"/>
    <w:rsid w:val="00843C16"/>
    <w:rsid w:val="008449F5"/>
    <w:rsid w:val="00844FC2"/>
    <w:rsid w:val="0084552D"/>
    <w:rsid w:val="0084663D"/>
    <w:rsid w:val="00846B20"/>
    <w:rsid w:val="008502E2"/>
    <w:rsid w:val="0085305B"/>
    <w:rsid w:val="00854DFF"/>
    <w:rsid w:val="00854E31"/>
    <w:rsid w:val="0085516F"/>
    <w:rsid w:val="00855A9F"/>
    <w:rsid w:val="00856BA7"/>
    <w:rsid w:val="00857805"/>
    <w:rsid w:val="00857A30"/>
    <w:rsid w:val="00862652"/>
    <w:rsid w:val="00862B22"/>
    <w:rsid w:val="00862D88"/>
    <w:rsid w:val="008631C6"/>
    <w:rsid w:val="008635B2"/>
    <w:rsid w:val="008636F1"/>
    <w:rsid w:val="008656CA"/>
    <w:rsid w:val="008678B9"/>
    <w:rsid w:val="008715A7"/>
    <w:rsid w:val="00871A7C"/>
    <w:rsid w:val="00872E4B"/>
    <w:rsid w:val="0087401B"/>
    <w:rsid w:val="0087439E"/>
    <w:rsid w:val="008766EF"/>
    <w:rsid w:val="008801B3"/>
    <w:rsid w:val="008803C2"/>
    <w:rsid w:val="00881728"/>
    <w:rsid w:val="008833C7"/>
    <w:rsid w:val="008841E2"/>
    <w:rsid w:val="00884F2D"/>
    <w:rsid w:val="00884FEB"/>
    <w:rsid w:val="0088570A"/>
    <w:rsid w:val="0088586C"/>
    <w:rsid w:val="00885EE7"/>
    <w:rsid w:val="00886E3C"/>
    <w:rsid w:val="00887A6E"/>
    <w:rsid w:val="00887AFB"/>
    <w:rsid w:val="008905EE"/>
    <w:rsid w:val="00890A17"/>
    <w:rsid w:val="00892A3D"/>
    <w:rsid w:val="00892D62"/>
    <w:rsid w:val="00893F06"/>
    <w:rsid w:val="0089638E"/>
    <w:rsid w:val="00897614"/>
    <w:rsid w:val="008A2E4E"/>
    <w:rsid w:val="008A41F1"/>
    <w:rsid w:val="008A796A"/>
    <w:rsid w:val="008B1AE5"/>
    <w:rsid w:val="008B4805"/>
    <w:rsid w:val="008B5509"/>
    <w:rsid w:val="008B5D81"/>
    <w:rsid w:val="008B5E7F"/>
    <w:rsid w:val="008B6922"/>
    <w:rsid w:val="008C0371"/>
    <w:rsid w:val="008C18E0"/>
    <w:rsid w:val="008C1BE2"/>
    <w:rsid w:val="008C1CD3"/>
    <w:rsid w:val="008C2158"/>
    <w:rsid w:val="008C3895"/>
    <w:rsid w:val="008C3A98"/>
    <w:rsid w:val="008C3C85"/>
    <w:rsid w:val="008C454F"/>
    <w:rsid w:val="008C483D"/>
    <w:rsid w:val="008C52E2"/>
    <w:rsid w:val="008C5A89"/>
    <w:rsid w:val="008C7886"/>
    <w:rsid w:val="008C7D1D"/>
    <w:rsid w:val="008D24AF"/>
    <w:rsid w:val="008D309E"/>
    <w:rsid w:val="008D33AC"/>
    <w:rsid w:val="008D66DD"/>
    <w:rsid w:val="008D76BF"/>
    <w:rsid w:val="008D77D1"/>
    <w:rsid w:val="008D7B66"/>
    <w:rsid w:val="008E01E0"/>
    <w:rsid w:val="008E1459"/>
    <w:rsid w:val="008E331B"/>
    <w:rsid w:val="008E3D93"/>
    <w:rsid w:val="008E5138"/>
    <w:rsid w:val="008E5597"/>
    <w:rsid w:val="008E5BC7"/>
    <w:rsid w:val="008F18F7"/>
    <w:rsid w:val="008F1B82"/>
    <w:rsid w:val="008F2584"/>
    <w:rsid w:val="008F2E22"/>
    <w:rsid w:val="008F40A3"/>
    <w:rsid w:val="008F447D"/>
    <w:rsid w:val="008F4AA2"/>
    <w:rsid w:val="008F6E93"/>
    <w:rsid w:val="008F7417"/>
    <w:rsid w:val="008F788F"/>
    <w:rsid w:val="009005BB"/>
    <w:rsid w:val="00901F34"/>
    <w:rsid w:val="00904259"/>
    <w:rsid w:val="00904454"/>
    <w:rsid w:val="009074F8"/>
    <w:rsid w:val="00907599"/>
    <w:rsid w:val="00907A64"/>
    <w:rsid w:val="009108F6"/>
    <w:rsid w:val="00910A31"/>
    <w:rsid w:val="00911437"/>
    <w:rsid w:val="0091171B"/>
    <w:rsid w:val="009120BF"/>
    <w:rsid w:val="0091234D"/>
    <w:rsid w:val="009131F0"/>
    <w:rsid w:val="00913F0E"/>
    <w:rsid w:val="0091416F"/>
    <w:rsid w:val="00914C36"/>
    <w:rsid w:val="009156E2"/>
    <w:rsid w:val="00920BF3"/>
    <w:rsid w:val="0092196B"/>
    <w:rsid w:val="00922818"/>
    <w:rsid w:val="0092363D"/>
    <w:rsid w:val="00923A2B"/>
    <w:rsid w:val="00923B3D"/>
    <w:rsid w:val="0092425E"/>
    <w:rsid w:val="00924477"/>
    <w:rsid w:val="00926006"/>
    <w:rsid w:val="00926B3D"/>
    <w:rsid w:val="0092740A"/>
    <w:rsid w:val="00930C5F"/>
    <w:rsid w:val="009319DC"/>
    <w:rsid w:val="00931E4B"/>
    <w:rsid w:val="0093244E"/>
    <w:rsid w:val="009328DA"/>
    <w:rsid w:val="00932C09"/>
    <w:rsid w:val="009338B9"/>
    <w:rsid w:val="00934967"/>
    <w:rsid w:val="0093673F"/>
    <w:rsid w:val="00936965"/>
    <w:rsid w:val="00940C21"/>
    <w:rsid w:val="00941543"/>
    <w:rsid w:val="00941B4F"/>
    <w:rsid w:val="00942DD2"/>
    <w:rsid w:val="00945A11"/>
    <w:rsid w:val="0095156D"/>
    <w:rsid w:val="00952B2C"/>
    <w:rsid w:val="00953092"/>
    <w:rsid w:val="009569D4"/>
    <w:rsid w:val="00957FE6"/>
    <w:rsid w:val="00960527"/>
    <w:rsid w:val="00961A16"/>
    <w:rsid w:val="00962E1A"/>
    <w:rsid w:val="009630AD"/>
    <w:rsid w:val="009634BF"/>
    <w:rsid w:val="00963590"/>
    <w:rsid w:val="00963C14"/>
    <w:rsid w:val="00964974"/>
    <w:rsid w:val="00965CD8"/>
    <w:rsid w:val="009661B6"/>
    <w:rsid w:val="00966BE6"/>
    <w:rsid w:val="00970D2C"/>
    <w:rsid w:val="00972562"/>
    <w:rsid w:val="009746F3"/>
    <w:rsid w:val="00974EB7"/>
    <w:rsid w:val="00975052"/>
    <w:rsid w:val="009802CD"/>
    <w:rsid w:val="00980B0E"/>
    <w:rsid w:val="00980B76"/>
    <w:rsid w:val="00981024"/>
    <w:rsid w:val="00981CF1"/>
    <w:rsid w:val="0098228C"/>
    <w:rsid w:val="009837D4"/>
    <w:rsid w:val="00984C7C"/>
    <w:rsid w:val="0098607F"/>
    <w:rsid w:val="00986A13"/>
    <w:rsid w:val="00990246"/>
    <w:rsid w:val="009931CC"/>
    <w:rsid w:val="0099505F"/>
    <w:rsid w:val="0099661F"/>
    <w:rsid w:val="009968AD"/>
    <w:rsid w:val="0099720F"/>
    <w:rsid w:val="0099774A"/>
    <w:rsid w:val="009A010D"/>
    <w:rsid w:val="009A035E"/>
    <w:rsid w:val="009A0D58"/>
    <w:rsid w:val="009A12B9"/>
    <w:rsid w:val="009A232A"/>
    <w:rsid w:val="009A2378"/>
    <w:rsid w:val="009A3795"/>
    <w:rsid w:val="009A3A4D"/>
    <w:rsid w:val="009A5CD6"/>
    <w:rsid w:val="009B101B"/>
    <w:rsid w:val="009B2C21"/>
    <w:rsid w:val="009B2E84"/>
    <w:rsid w:val="009B4AD2"/>
    <w:rsid w:val="009B4DB7"/>
    <w:rsid w:val="009C0032"/>
    <w:rsid w:val="009C0112"/>
    <w:rsid w:val="009C0734"/>
    <w:rsid w:val="009C1147"/>
    <w:rsid w:val="009C1CAC"/>
    <w:rsid w:val="009C3FB1"/>
    <w:rsid w:val="009C64C1"/>
    <w:rsid w:val="009C72CA"/>
    <w:rsid w:val="009C7463"/>
    <w:rsid w:val="009C77FC"/>
    <w:rsid w:val="009D001C"/>
    <w:rsid w:val="009D00F7"/>
    <w:rsid w:val="009D1878"/>
    <w:rsid w:val="009D1E90"/>
    <w:rsid w:val="009D4093"/>
    <w:rsid w:val="009D6E8F"/>
    <w:rsid w:val="009E0076"/>
    <w:rsid w:val="009E0B6C"/>
    <w:rsid w:val="009E1CF1"/>
    <w:rsid w:val="009E37B9"/>
    <w:rsid w:val="009E4233"/>
    <w:rsid w:val="009E4A76"/>
    <w:rsid w:val="009E4AEC"/>
    <w:rsid w:val="009F0313"/>
    <w:rsid w:val="009F10A2"/>
    <w:rsid w:val="009F1CA4"/>
    <w:rsid w:val="009F22C6"/>
    <w:rsid w:val="009F24C8"/>
    <w:rsid w:val="009F26FF"/>
    <w:rsid w:val="009F2F0E"/>
    <w:rsid w:val="009F2FFC"/>
    <w:rsid w:val="00A00F0E"/>
    <w:rsid w:val="00A02096"/>
    <w:rsid w:val="00A0329E"/>
    <w:rsid w:val="00A03B24"/>
    <w:rsid w:val="00A03F3E"/>
    <w:rsid w:val="00A073C1"/>
    <w:rsid w:val="00A07FC4"/>
    <w:rsid w:val="00A10912"/>
    <w:rsid w:val="00A12B6C"/>
    <w:rsid w:val="00A13163"/>
    <w:rsid w:val="00A16145"/>
    <w:rsid w:val="00A173C7"/>
    <w:rsid w:val="00A210DF"/>
    <w:rsid w:val="00A23ABE"/>
    <w:rsid w:val="00A255B5"/>
    <w:rsid w:val="00A260A9"/>
    <w:rsid w:val="00A2611D"/>
    <w:rsid w:val="00A26807"/>
    <w:rsid w:val="00A26E05"/>
    <w:rsid w:val="00A27154"/>
    <w:rsid w:val="00A317D7"/>
    <w:rsid w:val="00A33724"/>
    <w:rsid w:val="00A34302"/>
    <w:rsid w:val="00A3585B"/>
    <w:rsid w:val="00A36D2D"/>
    <w:rsid w:val="00A3715E"/>
    <w:rsid w:val="00A376A2"/>
    <w:rsid w:val="00A3792B"/>
    <w:rsid w:val="00A40070"/>
    <w:rsid w:val="00A41143"/>
    <w:rsid w:val="00A43134"/>
    <w:rsid w:val="00A431C0"/>
    <w:rsid w:val="00A44A80"/>
    <w:rsid w:val="00A44FB2"/>
    <w:rsid w:val="00A507C7"/>
    <w:rsid w:val="00A5166C"/>
    <w:rsid w:val="00A51753"/>
    <w:rsid w:val="00A540A6"/>
    <w:rsid w:val="00A546F0"/>
    <w:rsid w:val="00A55FB6"/>
    <w:rsid w:val="00A56638"/>
    <w:rsid w:val="00A5788E"/>
    <w:rsid w:val="00A57DAA"/>
    <w:rsid w:val="00A612F4"/>
    <w:rsid w:val="00A61AD4"/>
    <w:rsid w:val="00A61B84"/>
    <w:rsid w:val="00A61CFB"/>
    <w:rsid w:val="00A61D38"/>
    <w:rsid w:val="00A637F7"/>
    <w:rsid w:val="00A6470C"/>
    <w:rsid w:val="00A65376"/>
    <w:rsid w:val="00A66407"/>
    <w:rsid w:val="00A67B43"/>
    <w:rsid w:val="00A7092D"/>
    <w:rsid w:val="00A70EE4"/>
    <w:rsid w:val="00A73325"/>
    <w:rsid w:val="00A7360E"/>
    <w:rsid w:val="00A74DF5"/>
    <w:rsid w:val="00A756D8"/>
    <w:rsid w:val="00A7795B"/>
    <w:rsid w:val="00A77E1B"/>
    <w:rsid w:val="00A80CDA"/>
    <w:rsid w:val="00A81DEA"/>
    <w:rsid w:val="00A82A5F"/>
    <w:rsid w:val="00A84748"/>
    <w:rsid w:val="00A84EFC"/>
    <w:rsid w:val="00A8577D"/>
    <w:rsid w:val="00A85FAE"/>
    <w:rsid w:val="00A871E2"/>
    <w:rsid w:val="00A875E5"/>
    <w:rsid w:val="00A87CE9"/>
    <w:rsid w:val="00A9182B"/>
    <w:rsid w:val="00A93F63"/>
    <w:rsid w:val="00A94C91"/>
    <w:rsid w:val="00A95643"/>
    <w:rsid w:val="00AA05D9"/>
    <w:rsid w:val="00AA3A8F"/>
    <w:rsid w:val="00AA4159"/>
    <w:rsid w:val="00AA4624"/>
    <w:rsid w:val="00AA7DE8"/>
    <w:rsid w:val="00AB0E14"/>
    <w:rsid w:val="00AB11BD"/>
    <w:rsid w:val="00AB31F2"/>
    <w:rsid w:val="00AB421C"/>
    <w:rsid w:val="00AB4564"/>
    <w:rsid w:val="00AB4EF9"/>
    <w:rsid w:val="00AB55E1"/>
    <w:rsid w:val="00AB58FB"/>
    <w:rsid w:val="00AB5B42"/>
    <w:rsid w:val="00AB6530"/>
    <w:rsid w:val="00AC0542"/>
    <w:rsid w:val="00AC115D"/>
    <w:rsid w:val="00AC28DD"/>
    <w:rsid w:val="00AC2D19"/>
    <w:rsid w:val="00AC3753"/>
    <w:rsid w:val="00AC52FF"/>
    <w:rsid w:val="00AC5F50"/>
    <w:rsid w:val="00AC5F99"/>
    <w:rsid w:val="00AC65DB"/>
    <w:rsid w:val="00AC66CA"/>
    <w:rsid w:val="00AC6D59"/>
    <w:rsid w:val="00AC7D4B"/>
    <w:rsid w:val="00AD0172"/>
    <w:rsid w:val="00AD0793"/>
    <w:rsid w:val="00AD0B11"/>
    <w:rsid w:val="00AD1561"/>
    <w:rsid w:val="00AD1598"/>
    <w:rsid w:val="00AD3047"/>
    <w:rsid w:val="00AD373B"/>
    <w:rsid w:val="00AD4205"/>
    <w:rsid w:val="00AD55DB"/>
    <w:rsid w:val="00AD5DF8"/>
    <w:rsid w:val="00AD60A8"/>
    <w:rsid w:val="00AD6F18"/>
    <w:rsid w:val="00AD7BED"/>
    <w:rsid w:val="00AD7F3D"/>
    <w:rsid w:val="00AE11BF"/>
    <w:rsid w:val="00AE21B7"/>
    <w:rsid w:val="00AE25CB"/>
    <w:rsid w:val="00AE27A8"/>
    <w:rsid w:val="00AE29ED"/>
    <w:rsid w:val="00AE2BC0"/>
    <w:rsid w:val="00AE6585"/>
    <w:rsid w:val="00AE67E4"/>
    <w:rsid w:val="00AE681F"/>
    <w:rsid w:val="00AF057C"/>
    <w:rsid w:val="00AF0C70"/>
    <w:rsid w:val="00AF194A"/>
    <w:rsid w:val="00AF205A"/>
    <w:rsid w:val="00AF5020"/>
    <w:rsid w:val="00AF6CD0"/>
    <w:rsid w:val="00AF70BB"/>
    <w:rsid w:val="00AF7F59"/>
    <w:rsid w:val="00B006C0"/>
    <w:rsid w:val="00B023E9"/>
    <w:rsid w:val="00B02DBE"/>
    <w:rsid w:val="00B0654D"/>
    <w:rsid w:val="00B07528"/>
    <w:rsid w:val="00B07B8D"/>
    <w:rsid w:val="00B10CFE"/>
    <w:rsid w:val="00B11CEA"/>
    <w:rsid w:val="00B121CD"/>
    <w:rsid w:val="00B12319"/>
    <w:rsid w:val="00B13ED3"/>
    <w:rsid w:val="00B14EEA"/>
    <w:rsid w:val="00B15473"/>
    <w:rsid w:val="00B1620C"/>
    <w:rsid w:val="00B16850"/>
    <w:rsid w:val="00B16A1D"/>
    <w:rsid w:val="00B17AA7"/>
    <w:rsid w:val="00B21B0B"/>
    <w:rsid w:val="00B231F4"/>
    <w:rsid w:val="00B23824"/>
    <w:rsid w:val="00B2490F"/>
    <w:rsid w:val="00B26BC6"/>
    <w:rsid w:val="00B26E05"/>
    <w:rsid w:val="00B27584"/>
    <w:rsid w:val="00B27C70"/>
    <w:rsid w:val="00B30102"/>
    <w:rsid w:val="00B304DD"/>
    <w:rsid w:val="00B318DF"/>
    <w:rsid w:val="00B33419"/>
    <w:rsid w:val="00B33D60"/>
    <w:rsid w:val="00B35FDE"/>
    <w:rsid w:val="00B37229"/>
    <w:rsid w:val="00B41179"/>
    <w:rsid w:val="00B41556"/>
    <w:rsid w:val="00B4319B"/>
    <w:rsid w:val="00B444FF"/>
    <w:rsid w:val="00B44974"/>
    <w:rsid w:val="00B46DA8"/>
    <w:rsid w:val="00B4751C"/>
    <w:rsid w:val="00B50178"/>
    <w:rsid w:val="00B51005"/>
    <w:rsid w:val="00B5151F"/>
    <w:rsid w:val="00B5363C"/>
    <w:rsid w:val="00B54BD9"/>
    <w:rsid w:val="00B54E60"/>
    <w:rsid w:val="00B5753D"/>
    <w:rsid w:val="00B57583"/>
    <w:rsid w:val="00B60068"/>
    <w:rsid w:val="00B602BC"/>
    <w:rsid w:val="00B60C30"/>
    <w:rsid w:val="00B61A40"/>
    <w:rsid w:val="00B62C09"/>
    <w:rsid w:val="00B62C7E"/>
    <w:rsid w:val="00B6584F"/>
    <w:rsid w:val="00B65FCB"/>
    <w:rsid w:val="00B67B19"/>
    <w:rsid w:val="00B70F58"/>
    <w:rsid w:val="00B7230E"/>
    <w:rsid w:val="00B74724"/>
    <w:rsid w:val="00B74D42"/>
    <w:rsid w:val="00B760A8"/>
    <w:rsid w:val="00B80AD4"/>
    <w:rsid w:val="00B813A3"/>
    <w:rsid w:val="00B814AD"/>
    <w:rsid w:val="00B825C4"/>
    <w:rsid w:val="00B82677"/>
    <w:rsid w:val="00B84890"/>
    <w:rsid w:val="00B8624C"/>
    <w:rsid w:val="00B86316"/>
    <w:rsid w:val="00B8694E"/>
    <w:rsid w:val="00B90EDE"/>
    <w:rsid w:val="00B9130C"/>
    <w:rsid w:val="00B9173B"/>
    <w:rsid w:val="00B91B0E"/>
    <w:rsid w:val="00B92549"/>
    <w:rsid w:val="00B93FFC"/>
    <w:rsid w:val="00B95B8B"/>
    <w:rsid w:val="00B95F5D"/>
    <w:rsid w:val="00B964F9"/>
    <w:rsid w:val="00BA0DA8"/>
    <w:rsid w:val="00BA1CF3"/>
    <w:rsid w:val="00BA29C9"/>
    <w:rsid w:val="00BA3270"/>
    <w:rsid w:val="00BA4059"/>
    <w:rsid w:val="00BA4688"/>
    <w:rsid w:val="00BA508E"/>
    <w:rsid w:val="00BA6183"/>
    <w:rsid w:val="00BA6FEA"/>
    <w:rsid w:val="00BA7568"/>
    <w:rsid w:val="00BA7B97"/>
    <w:rsid w:val="00BB0A64"/>
    <w:rsid w:val="00BB1A8F"/>
    <w:rsid w:val="00BB1B92"/>
    <w:rsid w:val="00BB2008"/>
    <w:rsid w:val="00BB238D"/>
    <w:rsid w:val="00BB2675"/>
    <w:rsid w:val="00BB4112"/>
    <w:rsid w:val="00BB5F96"/>
    <w:rsid w:val="00BB60D3"/>
    <w:rsid w:val="00BB7F82"/>
    <w:rsid w:val="00BC0EF0"/>
    <w:rsid w:val="00BC1635"/>
    <w:rsid w:val="00BC1CA9"/>
    <w:rsid w:val="00BC3848"/>
    <w:rsid w:val="00BC416F"/>
    <w:rsid w:val="00BC59A4"/>
    <w:rsid w:val="00BC65CB"/>
    <w:rsid w:val="00BC677F"/>
    <w:rsid w:val="00BC6DAD"/>
    <w:rsid w:val="00BC711A"/>
    <w:rsid w:val="00BC7451"/>
    <w:rsid w:val="00BC75E8"/>
    <w:rsid w:val="00BD0317"/>
    <w:rsid w:val="00BD1A9D"/>
    <w:rsid w:val="00BD265E"/>
    <w:rsid w:val="00BD39F3"/>
    <w:rsid w:val="00BD6359"/>
    <w:rsid w:val="00BE005D"/>
    <w:rsid w:val="00BE0B57"/>
    <w:rsid w:val="00BE215E"/>
    <w:rsid w:val="00BE2681"/>
    <w:rsid w:val="00BE57DB"/>
    <w:rsid w:val="00BE5A9D"/>
    <w:rsid w:val="00BE7655"/>
    <w:rsid w:val="00BF002B"/>
    <w:rsid w:val="00BF0159"/>
    <w:rsid w:val="00BF0A02"/>
    <w:rsid w:val="00BF0CEA"/>
    <w:rsid w:val="00BF0FF6"/>
    <w:rsid w:val="00BF1912"/>
    <w:rsid w:val="00BF1BC1"/>
    <w:rsid w:val="00BF303C"/>
    <w:rsid w:val="00BF3794"/>
    <w:rsid w:val="00BF48BB"/>
    <w:rsid w:val="00BF4F5C"/>
    <w:rsid w:val="00BF5210"/>
    <w:rsid w:val="00BF5991"/>
    <w:rsid w:val="00BF6127"/>
    <w:rsid w:val="00BF65AC"/>
    <w:rsid w:val="00C00662"/>
    <w:rsid w:val="00C0081E"/>
    <w:rsid w:val="00C02BD0"/>
    <w:rsid w:val="00C04772"/>
    <w:rsid w:val="00C052ED"/>
    <w:rsid w:val="00C05B5B"/>
    <w:rsid w:val="00C0712C"/>
    <w:rsid w:val="00C104DA"/>
    <w:rsid w:val="00C110A5"/>
    <w:rsid w:val="00C11588"/>
    <w:rsid w:val="00C11DBC"/>
    <w:rsid w:val="00C1289D"/>
    <w:rsid w:val="00C1420E"/>
    <w:rsid w:val="00C15330"/>
    <w:rsid w:val="00C16582"/>
    <w:rsid w:val="00C16A1F"/>
    <w:rsid w:val="00C20B5D"/>
    <w:rsid w:val="00C20EC4"/>
    <w:rsid w:val="00C247D0"/>
    <w:rsid w:val="00C24A6D"/>
    <w:rsid w:val="00C24E62"/>
    <w:rsid w:val="00C27462"/>
    <w:rsid w:val="00C3275E"/>
    <w:rsid w:val="00C327A9"/>
    <w:rsid w:val="00C32A64"/>
    <w:rsid w:val="00C34CDD"/>
    <w:rsid w:val="00C35C45"/>
    <w:rsid w:val="00C36A73"/>
    <w:rsid w:val="00C37006"/>
    <w:rsid w:val="00C415B3"/>
    <w:rsid w:val="00C432D7"/>
    <w:rsid w:val="00C43453"/>
    <w:rsid w:val="00C442DF"/>
    <w:rsid w:val="00C4487A"/>
    <w:rsid w:val="00C45651"/>
    <w:rsid w:val="00C466E3"/>
    <w:rsid w:val="00C46985"/>
    <w:rsid w:val="00C50BE6"/>
    <w:rsid w:val="00C5203D"/>
    <w:rsid w:val="00C56B01"/>
    <w:rsid w:val="00C56B2B"/>
    <w:rsid w:val="00C572AD"/>
    <w:rsid w:val="00C60048"/>
    <w:rsid w:val="00C64563"/>
    <w:rsid w:val="00C650E3"/>
    <w:rsid w:val="00C65240"/>
    <w:rsid w:val="00C65341"/>
    <w:rsid w:val="00C663A3"/>
    <w:rsid w:val="00C6643E"/>
    <w:rsid w:val="00C6724F"/>
    <w:rsid w:val="00C67391"/>
    <w:rsid w:val="00C70858"/>
    <w:rsid w:val="00C71B0A"/>
    <w:rsid w:val="00C72870"/>
    <w:rsid w:val="00C73B9E"/>
    <w:rsid w:val="00C758F6"/>
    <w:rsid w:val="00C75C5C"/>
    <w:rsid w:val="00C818F0"/>
    <w:rsid w:val="00C82529"/>
    <w:rsid w:val="00C82643"/>
    <w:rsid w:val="00C83306"/>
    <w:rsid w:val="00C83F87"/>
    <w:rsid w:val="00C84119"/>
    <w:rsid w:val="00C842C2"/>
    <w:rsid w:val="00C86B05"/>
    <w:rsid w:val="00C871E1"/>
    <w:rsid w:val="00C8728C"/>
    <w:rsid w:val="00C914C0"/>
    <w:rsid w:val="00C9351E"/>
    <w:rsid w:val="00C935DD"/>
    <w:rsid w:val="00C944E7"/>
    <w:rsid w:val="00C958FE"/>
    <w:rsid w:val="00C9712E"/>
    <w:rsid w:val="00C972B8"/>
    <w:rsid w:val="00C974F3"/>
    <w:rsid w:val="00C979CD"/>
    <w:rsid w:val="00CA0314"/>
    <w:rsid w:val="00CA0E96"/>
    <w:rsid w:val="00CA0F11"/>
    <w:rsid w:val="00CA11C0"/>
    <w:rsid w:val="00CA38EA"/>
    <w:rsid w:val="00CA60E7"/>
    <w:rsid w:val="00CA6469"/>
    <w:rsid w:val="00CB1715"/>
    <w:rsid w:val="00CB22AA"/>
    <w:rsid w:val="00CB25CD"/>
    <w:rsid w:val="00CB3148"/>
    <w:rsid w:val="00CB335D"/>
    <w:rsid w:val="00CB50A8"/>
    <w:rsid w:val="00CB5CBC"/>
    <w:rsid w:val="00CB619E"/>
    <w:rsid w:val="00CB654F"/>
    <w:rsid w:val="00CB6A4A"/>
    <w:rsid w:val="00CB6FAD"/>
    <w:rsid w:val="00CB7ABC"/>
    <w:rsid w:val="00CB7FA9"/>
    <w:rsid w:val="00CC2A4A"/>
    <w:rsid w:val="00CC5AAF"/>
    <w:rsid w:val="00CC6AAB"/>
    <w:rsid w:val="00CD0F33"/>
    <w:rsid w:val="00CD2734"/>
    <w:rsid w:val="00CD2BE1"/>
    <w:rsid w:val="00CD5574"/>
    <w:rsid w:val="00CD5B01"/>
    <w:rsid w:val="00CE0220"/>
    <w:rsid w:val="00CE043A"/>
    <w:rsid w:val="00CE08AB"/>
    <w:rsid w:val="00CE09F6"/>
    <w:rsid w:val="00CE154C"/>
    <w:rsid w:val="00CE4697"/>
    <w:rsid w:val="00CE5849"/>
    <w:rsid w:val="00CE66CC"/>
    <w:rsid w:val="00CE705F"/>
    <w:rsid w:val="00CE7BC3"/>
    <w:rsid w:val="00CF0A4B"/>
    <w:rsid w:val="00CF3656"/>
    <w:rsid w:val="00CF3F6B"/>
    <w:rsid w:val="00CF5070"/>
    <w:rsid w:val="00CF5642"/>
    <w:rsid w:val="00CF6599"/>
    <w:rsid w:val="00D01FAD"/>
    <w:rsid w:val="00D036D2"/>
    <w:rsid w:val="00D04083"/>
    <w:rsid w:val="00D046AD"/>
    <w:rsid w:val="00D059DC"/>
    <w:rsid w:val="00D11293"/>
    <w:rsid w:val="00D11633"/>
    <w:rsid w:val="00D12B1F"/>
    <w:rsid w:val="00D1548D"/>
    <w:rsid w:val="00D15EA4"/>
    <w:rsid w:val="00D200FE"/>
    <w:rsid w:val="00D2011F"/>
    <w:rsid w:val="00D20193"/>
    <w:rsid w:val="00D20F82"/>
    <w:rsid w:val="00D21EA4"/>
    <w:rsid w:val="00D22C26"/>
    <w:rsid w:val="00D22C90"/>
    <w:rsid w:val="00D24D6A"/>
    <w:rsid w:val="00D25421"/>
    <w:rsid w:val="00D258B1"/>
    <w:rsid w:val="00D271CE"/>
    <w:rsid w:val="00D27BA6"/>
    <w:rsid w:val="00D30DD1"/>
    <w:rsid w:val="00D34190"/>
    <w:rsid w:val="00D35DD4"/>
    <w:rsid w:val="00D36F2C"/>
    <w:rsid w:val="00D3766D"/>
    <w:rsid w:val="00D423EA"/>
    <w:rsid w:val="00D4257E"/>
    <w:rsid w:val="00D43651"/>
    <w:rsid w:val="00D44EAF"/>
    <w:rsid w:val="00D45C78"/>
    <w:rsid w:val="00D45D51"/>
    <w:rsid w:val="00D501F0"/>
    <w:rsid w:val="00D50211"/>
    <w:rsid w:val="00D51E92"/>
    <w:rsid w:val="00D52A88"/>
    <w:rsid w:val="00D53835"/>
    <w:rsid w:val="00D54681"/>
    <w:rsid w:val="00D54FE9"/>
    <w:rsid w:val="00D563EC"/>
    <w:rsid w:val="00D57E88"/>
    <w:rsid w:val="00D60328"/>
    <w:rsid w:val="00D60744"/>
    <w:rsid w:val="00D6109D"/>
    <w:rsid w:val="00D61479"/>
    <w:rsid w:val="00D626A0"/>
    <w:rsid w:val="00D65178"/>
    <w:rsid w:val="00D65436"/>
    <w:rsid w:val="00D670AE"/>
    <w:rsid w:val="00D6788A"/>
    <w:rsid w:val="00D72377"/>
    <w:rsid w:val="00D72881"/>
    <w:rsid w:val="00D72D81"/>
    <w:rsid w:val="00D73055"/>
    <w:rsid w:val="00D7322D"/>
    <w:rsid w:val="00D734F2"/>
    <w:rsid w:val="00D75516"/>
    <w:rsid w:val="00D77362"/>
    <w:rsid w:val="00D805EB"/>
    <w:rsid w:val="00D82580"/>
    <w:rsid w:val="00D8262E"/>
    <w:rsid w:val="00D83C68"/>
    <w:rsid w:val="00D842A0"/>
    <w:rsid w:val="00D8438E"/>
    <w:rsid w:val="00D8750B"/>
    <w:rsid w:val="00D878C8"/>
    <w:rsid w:val="00D87C79"/>
    <w:rsid w:val="00D911FC"/>
    <w:rsid w:val="00D91C11"/>
    <w:rsid w:val="00D939CD"/>
    <w:rsid w:val="00D9505C"/>
    <w:rsid w:val="00D964FB"/>
    <w:rsid w:val="00D96766"/>
    <w:rsid w:val="00D9785A"/>
    <w:rsid w:val="00D97999"/>
    <w:rsid w:val="00DA1A41"/>
    <w:rsid w:val="00DA3733"/>
    <w:rsid w:val="00DA4C35"/>
    <w:rsid w:val="00DA4C8C"/>
    <w:rsid w:val="00DA58ED"/>
    <w:rsid w:val="00DA65B3"/>
    <w:rsid w:val="00DA6B87"/>
    <w:rsid w:val="00DA6D47"/>
    <w:rsid w:val="00DA6D7C"/>
    <w:rsid w:val="00DB1BDC"/>
    <w:rsid w:val="00DB3AA7"/>
    <w:rsid w:val="00DB3BF6"/>
    <w:rsid w:val="00DB3ECE"/>
    <w:rsid w:val="00DB4FE2"/>
    <w:rsid w:val="00DB7A82"/>
    <w:rsid w:val="00DB7EDB"/>
    <w:rsid w:val="00DC0EB4"/>
    <w:rsid w:val="00DC159F"/>
    <w:rsid w:val="00DC1FB4"/>
    <w:rsid w:val="00DC4582"/>
    <w:rsid w:val="00DC4E93"/>
    <w:rsid w:val="00DC58A6"/>
    <w:rsid w:val="00DC6BFC"/>
    <w:rsid w:val="00DC7A62"/>
    <w:rsid w:val="00DD0D91"/>
    <w:rsid w:val="00DD19D3"/>
    <w:rsid w:val="00DD2378"/>
    <w:rsid w:val="00DD2D5C"/>
    <w:rsid w:val="00DD41DA"/>
    <w:rsid w:val="00DD5254"/>
    <w:rsid w:val="00DD5284"/>
    <w:rsid w:val="00DD5568"/>
    <w:rsid w:val="00DD5C57"/>
    <w:rsid w:val="00DE0B50"/>
    <w:rsid w:val="00DE1764"/>
    <w:rsid w:val="00DE20A0"/>
    <w:rsid w:val="00DE3B97"/>
    <w:rsid w:val="00DE5E35"/>
    <w:rsid w:val="00DE6639"/>
    <w:rsid w:val="00DF2306"/>
    <w:rsid w:val="00DF757B"/>
    <w:rsid w:val="00DF798B"/>
    <w:rsid w:val="00DF7D94"/>
    <w:rsid w:val="00E00CF8"/>
    <w:rsid w:val="00E045B5"/>
    <w:rsid w:val="00E05D92"/>
    <w:rsid w:val="00E06E48"/>
    <w:rsid w:val="00E07362"/>
    <w:rsid w:val="00E07784"/>
    <w:rsid w:val="00E10193"/>
    <w:rsid w:val="00E113EF"/>
    <w:rsid w:val="00E12118"/>
    <w:rsid w:val="00E1224D"/>
    <w:rsid w:val="00E12AD3"/>
    <w:rsid w:val="00E1357B"/>
    <w:rsid w:val="00E13DA4"/>
    <w:rsid w:val="00E21163"/>
    <w:rsid w:val="00E21533"/>
    <w:rsid w:val="00E22DFA"/>
    <w:rsid w:val="00E23340"/>
    <w:rsid w:val="00E23E03"/>
    <w:rsid w:val="00E256F2"/>
    <w:rsid w:val="00E267C2"/>
    <w:rsid w:val="00E301B8"/>
    <w:rsid w:val="00E304F1"/>
    <w:rsid w:val="00E31C6F"/>
    <w:rsid w:val="00E32A94"/>
    <w:rsid w:val="00E32E77"/>
    <w:rsid w:val="00E3305B"/>
    <w:rsid w:val="00E338B4"/>
    <w:rsid w:val="00E35837"/>
    <w:rsid w:val="00E35F24"/>
    <w:rsid w:val="00E368F9"/>
    <w:rsid w:val="00E410C8"/>
    <w:rsid w:val="00E412D4"/>
    <w:rsid w:val="00E412EF"/>
    <w:rsid w:val="00E427BD"/>
    <w:rsid w:val="00E44B82"/>
    <w:rsid w:val="00E4596E"/>
    <w:rsid w:val="00E47A5E"/>
    <w:rsid w:val="00E50AA8"/>
    <w:rsid w:val="00E50F41"/>
    <w:rsid w:val="00E51775"/>
    <w:rsid w:val="00E51FBA"/>
    <w:rsid w:val="00E52308"/>
    <w:rsid w:val="00E528FE"/>
    <w:rsid w:val="00E53B18"/>
    <w:rsid w:val="00E55B07"/>
    <w:rsid w:val="00E564D1"/>
    <w:rsid w:val="00E5693F"/>
    <w:rsid w:val="00E57308"/>
    <w:rsid w:val="00E575B2"/>
    <w:rsid w:val="00E61415"/>
    <w:rsid w:val="00E62906"/>
    <w:rsid w:val="00E63B46"/>
    <w:rsid w:val="00E65040"/>
    <w:rsid w:val="00E655FC"/>
    <w:rsid w:val="00E67A3D"/>
    <w:rsid w:val="00E702BF"/>
    <w:rsid w:val="00E727BB"/>
    <w:rsid w:val="00E7332F"/>
    <w:rsid w:val="00E741CB"/>
    <w:rsid w:val="00E750EF"/>
    <w:rsid w:val="00E75777"/>
    <w:rsid w:val="00E763B4"/>
    <w:rsid w:val="00E76FD3"/>
    <w:rsid w:val="00E77FBD"/>
    <w:rsid w:val="00E80A33"/>
    <w:rsid w:val="00E8117A"/>
    <w:rsid w:val="00E81267"/>
    <w:rsid w:val="00E82D69"/>
    <w:rsid w:val="00E8472F"/>
    <w:rsid w:val="00E84E17"/>
    <w:rsid w:val="00E90F93"/>
    <w:rsid w:val="00E91118"/>
    <w:rsid w:val="00E9155E"/>
    <w:rsid w:val="00E94042"/>
    <w:rsid w:val="00E95614"/>
    <w:rsid w:val="00EA00FC"/>
    <w:rsid w:val="00EA0EC0"/>
    <w:rsid w:val="00EA1C51"/>
    <w:rsid w:val="00EA27EA"/>
    <w:rsid w:val="00EA4367"/>
    <w:rsid w:val="00EA4ABD"/>
    <w:rsid w:val="00EA5C88"/>
    <w:rsid w:val="00EB1E7E"/>
    <w:rsid w:val="00EB387F"/>
    <w:rsid w:val="00EB41E7"/>
    <w:rsid w:val="00EB68E6"/>
    <w:rsid w:val="00EB6F54"/>
    <w:rsid w:val="00EC0333"/>
    <w:rsid w:val="00EC117A"/>
    <w:rsid w:val="00EC1E59"/>
    <w:rsid w:val="00EC32CC"/>
    <w:rsid w:val="00EC3AFD"/>
    <w:rsid w:val="00EC4DE6"/>
    <w:rsid w:val="00EC68D8"/>
    <w:rsid w:val="00EC69F1"/>
    <w:rsid w:val="00EC7148"/>
    <w:rsid w:val="00EC773A"/>
    <w:rsid w:val="00ED0A55"/>
    <w:rsid w:val="00ED0D3C"/>
    <w:rsid w:val="00ED26C2"/>
    <w:rsid w:val="00ED2FD3"/>
    <w:rsid w:val="00ED322A"/>
    <w:rsid w:val="00ED49A1"/>
    <w:rsid w:val="00ED4D75"/>
    <w:rsid w:val="00ED558E"/>
    <w:rsid w:val="00ED6082"/>
    <w:rsid w:val="00ED61D4"/>
    <w:rsid w:val="00ED6323"/>
    <w:rsid w:val="00ED675B"/>
    <w:rsid w:val="00EE0D9A"/>
    <w:rsid w:val="00EE28E9"/>
    <w:rsid w:val="00EE2B58"/>
    <w:rsid w:val="00EE2E38"/>
    <w:rsid w:val="00EE581D"/>
    <w:rsid w:val="00EE5FCD"/>
    <w:rsid w:val="00EE7A58"/>
    <w:rsid w:val="00EF02C0"/>
    <w:rsid w:val="00EF0CCD"/>
    <w:rsid w:val="00EF2A15"/>
    <w:rsid w:val="00EF2BD3"/>
    <w:rsid w:val="00EF4615"/>
    <w:rsid w:val="00F025BF"/>
    <w:rsid w:val="00F03EF3"/>
    <w:rsid w:val="00F05220"/>
    <w:rsid w:val="00F058B3"/>
    <w:rsid w:val="00F06B38"/>
    <w:rsid w:val="00F076FA"/>
    <w:rsid w:val="00F11114"/>
    <w:rsid w:val="00F125BB"/>
    <w:rsid w:val="00F200A7"/>
    <w:rsid w:val="00F23771"/>
    <w:rsid w:val="00F2444F"/>
    <w:rsid w:val="00F24DA9"/>
    <w:rsid w:val="00F25F4C"/>
    <w:rsid w:val="00F266A1"/>
    <w:rsid w:val="00F30EDC"/>
    <w:rsid w:val="00F32AFB"/>
    <w:rsid w:val="00F337F8"/>
    <w:rsid w:val="00F357AA"/>
    <w:rsid w:val="00F357C7"/>
    <w:rsid w:val="00F36897"/>
    <w:rsid w:val="00F37D32"/>
    <w:rsid w:val="00F40944"/>
    <w:rsid w:val="00F40BD3"/>
    <w:rsid w:val="00F436D3"/>
    <w:rsid w:val="00F50277"/>
    <w:rsid w:val="00F51706"/>
    <w:rsid w:val="00F525E9"/>
    <w:rsid w:val="00F52D8A"/>
    <w:rsid w:val="00F53D4A"/>
    <w:rsid w:val="00F542F8"/>
    <w:rsid w:val="00F55362"/>
    <w:rsid w:val="00F56E58"/>
    <w:rsid w:val="00F637F2"/>
    <w:rsid w:val="00F637F3"/>
    <w:rsid w:val="00F63CF6"/>
    <w:rsid w:val="00F63E46"/>
    <w:rsid w:val="00F6569B"/>
    <w:rsid w:val="00F668ED"/>
    <w:rsid w:val="00F66F46"/>
    <w:rsid w:val="00F67FA8"/>
    <w:rsid w:val="00F717E5"/>
    <w:rsid w:val="00F72745"/>
    <w:rsid w:val="00F731B3"/>
    <w:rsid w:val="00F73869"/>
    <w:rsid w:val="00F747BF"/>
    <w:rsid w:val="00F75381"/>
    <w:rsid w:val="00F75A09"/>
    <w:rsid w:val="00F771AE"/>
    <w:rsid w:val="00F771F5"/>
    <w:rsid w:val="00F8029E"/>
    <w:rsid w:val="00F81100"/>
    <w:rsid w:val="00F81674"/>
    <w:rsid w:val="00F85443"/>
    <w:rsid w:val="00F862F7"/>
    <w:rsid w:val="00F87BE2"/>
    <w:rsid w:val="00F903B9"/>
    <w:rsid w:val="00F904AF"/>
    <w:rsid w:val="00F90F23"/>
    <w:rsid w:val="00F9160C"/>
    <w:rsid w:val="00F916D3"/>
    <w:rsid w:val="00F920E8"/>
    <w:rsid w:val="00F92C05"/>
    <w:rsid w:val="00F931BC"/>
    <w:rsid w:val="00F9341F"/>
    <w:rsid w:val="00F95C7F"/>
    <w:rsid w:val="00FA3872"/>
    <w:rsid w:val="00FA41A6"/>
    <w:rsid w:val="00FA459E"/>
    <w:rsid w:val="00FA4717"/>
    <w:rsid w:val="00FA4D94"/>
    <w:rsid w:val="00FA7C4B"/>
    <w:rsid w:val="00FB02B3"/>
    <w:rsid w:val="00FB042F"/>
    <w:rsid w:val="00FB258C"/>
    <w:rsid w:val="00FB339D"/>
    <w:rsid w:val="00FB3446"/>
    <w:rsid w:val="00FB4298"/>
    <w:rsid w:val="00FB56D2"/>
    <w:rsid w:val="00FB5EE4"/>
    <w:rsid w:val="00FB6294"/>
    <w:rsid w:val="00FB6E14"/>
    <w:rsid w:val="00FB7AC9"/>
    <w:rsid w:val="00FC027E"/>
    <w:rsid w:val="00FC4151"/>
    <w:rsid w:val="00FC431B"/>
    <w:rsid w:val="00FC4A1C"/>
    <w:rsid w:val="00FC57FA"/>
    <w:rsid w:val="00FC6124"/>
    <w:rsid w:val="00FD1037"/>
    <w:rsid w:val="00FD1F69"/>
    <w:rsid w:val="00FD2860"/>
    <w:rsid w:val="00FD2B0F"/>
    <w:rsid w:val="00FD3173"/>
    <w:rsid w:val="00FD4108"/>
    <w:rsid w:val="00FD418C"/>
    <w:rsid w:val="00FD5627"/>
    <w:rsid w:val="00FD6AE0"/>
    <w:rsid w:val="00FD7237"/>
    <w:rsid w:val="00FD7281"/>
    <w:rsid w:val="00FE33C7"/>
    <w:rsid w:val="00FE3429"/>
    <w:rsid w:val="00FE3657"/>
    <w:rsid w:val="00FE476A"/>
    <w:rsid w:val="00FE6744"/>
    <w:rsid w:val="00FE7591"/>
    <w:rsid w:val="00FE7774"/>
    <w:rsid w:val="00FF0C3C"/>
    <w:rsid w:val="00FF0EDA"/>
    <w:rsid w:val="00FF20D4"/>
    <w:rsid w:val="00FF32BB"/>
    <w:rsid w:val="00FF534F"/>
    <w:rsid w:val="00FF5B62"/>
    <w:rsid w:val="00FF6F23"/>
    <w:rsid w:val="00FF7DF6"/>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260B03"/>
  <w14:defaultImageDpi w14:val="330"/>
  <w15:docId w15:val="{8CA930E5-EF6C-1D44-AE38-135C817E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69"/>
  </w:style>
  <w:style w:type="paragraph" w:styleId="Heading1">
    <w:name w:val="heading 1"/>
    <w:basedOn w:val="Normal"/>
    <w:next w:val="Normal"/>
    <w:link w:val="Heading1Char"/>
    <w:uiPriority w:val="9"/>
    <w:qFormat/>
    <w:rsid w:val="001537C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27A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69"/>
    <w:pPr>
      <w:ind w:left="720"/>
      <w:contextualSpacing/>
    </w:pPr>
  </w:style>
  <w:style w:type="table" w:styleId="TableGrid">
    <w:name w:val="Table Grid"/>
    <w:basedOn w:val="TableNormal"/>
    <w:uiPriority w:val="59"/>
    <w:rsid w:val="00CA6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CA646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FF6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23"/>
    <w:rPr>
      <w:rFonts w:ascii="Lucida Grande" w:hAnsi="Lucida Grande" w:cs="Lucida Grande"/>
      <w:sz w:val="18"/>
      <w:szCs w:val="18"/>
    </w:rPr>
  </w:style>
  <w:style w:type="character" w:styleId="Hyperlink">
    <w:name w:val="Hyperlink"/>
    <w:basedOn w:val="DefaultParagraphFont"/>
    <w:uiPriority w:val="99"/>
    <w:unhideWhenUsed/>
    <w:rsid w:val="003912F7"/>
    <w:rPr>
      <w:color w:val="0000FF"/>
      <w:u w:val="single"/>
    </w:rPr>
  </w:style>
  <w:style w:type="paragraph" w:styleId="Footer">
    <w:name w:val="footer"/>
    <w:basedOn w:val="Normal"/>
    <w:link w:val="FooterChar"/>
    <w:uiPriority w:val="99"/>
    <w:unhideWhenUsed/>
    <w:rsid w:val="00184437"/>
    <w:pPr>
      <w:tabs>
        <w:tab w:val="center" w:pos="4320"/>
        <w:tab w:val="right" w:pos="8640"/>
      </w:tabs>
    </w:pPr>
  </w:style>
  <w:style w:type="character" w:customStyle="1" w:styleId="FooterChar">
    <w:name w:val="Footer Char"/>
    <w:basedOn w:val="DefaultParagraphFont"/>
    <w:link w:val="Footer"/>
    <w:uiPriority w:val="99"/>
    <w:rsid w:val="00184437"/>
  </w:style>
  <w:style w:type="character" w:styleId="PageNumber">
    <w:name w:val="page number"/>
    <w:basedOn w:val="DefaultParagraphFont"/>
    <w:uiPriority w:val="99"/>
    <w:semiHidden/>
    <w:unhideWhenUsed/>
    <w:rsid w:val="00184437"/>
  </w:style>
  <w:style w:type="paragraph" w:styleId="Header">
    <w:name w:val="header"/>
    <w:basedOn w:val="Normal"/>
    <w:link w:val="HeaderChar"/>
    <w:uiPriority w:val="99"/>
    <w:unhideWhenUsed/>
    <w:rsid w:val="009D6E8F"/>
    <w:pPr>
      <w:tabs>
        <w:tab w:val="center" w:pos="4320"/>
        <w:tab w:val="right" w:pos="8640"/>
      </w:tabs>
    </w:pPr>
  </w:style>
  <w:style w:type="character" w:customStyle="1" w:styleId="HeaderChar">
    <w:name w:val="Header Char"/>
    <w:basedOn w:val="DefaultParagraphFont"/>
    <w:link w:val="Header"/>
    <w:uiPriority w:val="99"/>
    <w:rsid w:val="009D6E8F"/>
  </w:style>
  <w:style w:type="character" w:styleId="CommentReference">
    <w:name w:val="annotation reference"/>
    <w:basedOn w:val="DefaultParagraphFont"/>
    <w:uiPriority w:val="99"/>
    <w:semiHidden/>
    <w:unhideWhenUsed/>
    <w:rsid w:val="00451632"/>
    <w:rPr>
      <w:sz w:val="16"/>
      <w:szCs w:val="16"/>
    </w:rPr>
  </w:style>
  <w:style w:type="paragraph" w:styleId="CommentText">
    <w:name w:val="annotation text"/>
    <w:basedOn w:val="Normal"/>
    <w:link w:val="CommentTextChar"/>
    <w:uiPriority w:val="99"/>
    <w:unhideWhenUsed/>
    <w:rsid w:val="00451632"/>
    <w:rPr>
      <w:sz w:val="20"/>
      <w:szCs w:val="20"/>
    </w:rPr>
  </w:style>
  <w:style w:type="character" w:customStyle="1" w:styleId="CommentTextChar">
    <w:name w:val="Comment Text Char"/>
    <w:basedOn w:val="DefaultParagraphFont"/>
    <w:link w:val="CommentText"/>
    <w:uiPriority w:val="99"/>
    <w:rsid w:val="00451632"/>
    <w:rPr>
      <w:sz w:val="20"/>
      <w:szCs w:val="20"/>
    </w:rPr>
  </w:style>
  <w:style w:type="paragraph" w:styleId="CommentSubject">
    <w:name w:val="annotation subject"/>
    <w:basedOn w:val="CommentText"/>
    <w:next w:val="CommentText"/>
    <w:link w:val="CommentSubjectChar"/>
    <w:uiPriority w:val="99"/>
    <w:semiHidden/>
    <w:unhideWhenUsed/>
    <w:rsid w:val="00451632"/>
    <w:rPr>
      <w:b/>
      <w:bCs/>
    </w:rPr>
  </w:style>
  <w:style w:type="character" w:customStyle="1" w:styleId="CommentSubjectChar">
    <w:name w:val="Comment Subject Char"/>
    <w:basedOn w:val="CommentTextChar"/>
    <w:link w:val="CommentSubject"/>
    <w:uiPriority w:val="99"/>
    <w:semiHidden/>
    <w:rsid w:val="00451632"/>
    <w:rPr>
      <w:b/>
      <w:bCs/>
      <w:sz w:val="20"/>
      <w:szCs w:val="20"/>
    </w:rPr>
  </w:style>
  <w:style w:type="character" w:styleId="UnresolvedMention">
    <w:name w:val="Unresolved Mention"/>
    <w:basedOn w:val="DefaultParagraphFont"/>
    <w:uiPriority w:val="99"/>
    <w:semiHidden/>
    <w:unhideWhenUsed/>
    <w:rsid w:val="00910A31"/>
    <w:rPr>
      <w:color w:val="605E5C"/>
      <w:shd w:val="clear" w:color="auto" w:fill="E1DFDD"/>
    </w:rPr>
  </w:style>
  <w:style w:type="character" w:customStyle="1" w:styleId="mwe-math-mathml-inline">
    <w:name w:val="mwe-math-mathml-inline"/>
    <w:basedOn w:val="DefaultParagraphFont"/>
    <w:rsid w:val="00351218"/>
  </w:style>
  <w:style w:type="character" w:styleId="FollowedHyperlink">
    <w:name w:val="FollowedHyperlink"/>
    <w:basedOn w:val="DefaultParagraphFont"/>
    <w:uiPriority w:val="99"/>
    <w:semiHidden/>
    <w:unhideWhenUsed/>
    <w:rsid w:val="00D423EA"/>
    <w:rPr>
      <w:color w:val="800080" w:themeColor="followedHyperlink"/>
      <w:u w:val="single"/>
    </w:rPr>
  </w:style>
  <w:style w:type="paragraph" w:styleId="Revision">
    <w:name w:val="Revision"/>
    <w:hidden/>
    <w:uiPriority w:val="99"/>
    <w:semiHidden/>
    <w:rsid w:val="005224B8"/>
  </w:style>
  <w:style w:type="paragraph" w:customStyle="1" w:styleId="Normal1">
    <w:name w:val="Normal1"/>
    <w:rsid w:val="00E67A3D"/>
    <w:pPr>
      <w:spacing w:line="276" w:lineRule="auto"/>
      <w:contextualSpacing/>
    </w:pPr>
    <w:rPr>
      <w:rFonts w:ascii="Arial" w:eastAsia="Arial" w:hAnsi="Arial" w:cs="Arial"/>
      <w:sz w:val="22"/>
      <w:szCs w:val="22"/>
    </w:rPr>
  </w:style>
  <w:style w:type="character" w:customStyle="1" w:styleId="Heading1Char">
    <w:name w:val="Heading 1 Char"/>
    <w:basedOn w:val="DefaultParagraphFont"/>
    <w:link w:val="Heading1"/>
    <w:uiPriority w:val="9"/>
    <w:rsid w:val="001537C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537C4"/>
  </w:style>
  <w:style w:type="character" w:styleId="LineNumber">
    <w:name w:val="line number"/>
    <w:basedOn w:val="DefaultParagraphFont"/>
    <w:uiPriority w:val="99"/>
    <w:semiHidden/>
    <w:unhideWhenUsed/>
    <w:rsid w:val="000B1F8A"/>
  </w:style>
  <w:style w:type="character" w:customStyle="1" w:styleId="Heading2Char">
    <w:name w:val="Heading 2 Char"/>
    <w:basedOn w:val="DefaultParagraphFont"/>
    <w:link w:val="Heading2"/>
    <w:uiPriority w:val="9"/>
    <w:rsid w:val="00AE27A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349">
      <w:bodyDiv w:val="1"/>
      <w:marLeft w:val="0"/>
      <w:marRight w:val="0"/>
      <w:marTop w:val="0"/>
      <w:marBottom w:val="0"/>
      <w:divBdr>
        <w:top w:val="none" w:sz="0" w:space="0" w:color="auto"/>
        <w:left w:val="none" w:sz="0" w:space="0" w:color="auto"/>
        <w:bottom w:val="none" w:sz="0" w:space="0" w:color="auto"/>
        <w:right w:val="none" w:sz="0" w:space="0" w:color="auto"/>
      </w:divBdr>
    </w:div>
    <w:div w:id="15008344">
      <w:bodyDiv w:val="1"/>
      <w:marLeft w:val="0"/>
      <w:marRight w:val="0"/>
      <w:marTop w:val="0"/>
      <w:marBottom w:val="0"/>
      <w:divBdr>
        <w:top w:val="none" w:sz="0" w:space="0" w:color="auto"/>
        <w:left w:val="none" w:sz="0" w:space="0" w:color="auto"/>
        <w:bottom w:val="none" w:sz="0" w:space="0" w:color="auto"/>
        <w:right w:val="none" w:sz="0" w:space="0" w:color="auto"/>
      </w:divBdr>
    </w:div>
    <w:div w:id="22902854">
      <w:bodyDiv w:val="1"/>
      <w:marLeft w:val="0"/>
      <w:marRight w:val="0"/>
      <w:marTop w:val="0"/>
      <w:marBottom w:val="0"/>
      <w:divBdr>
        <w:top w:val="none" w:sz="0" w:space="0" w:color="auto"/>
        <w:left w:val="none" w:sz="0" w:space="0" w:color="auto"/>
        <w:bottom w:val="none" w:sz="0" w:space="0" w:color="auto"/>
        <w:right w:val="none" w:sz="0" w:space="0" w:color="auto"/>
      </w:divBdr>
    </w:div>
    <w:div w:id="32005470">
      <w:bodyDiv w:val="1"/>
      <w:marLeft w:val="0"/>
      <w:marRight w:val="0"/>
      <w:marTop w:val="0"/>
      <w:marBottom w:val="0"/>
      <w:divBdr>
        <w:top w:val="none" w:sz="0" w:space="0" w:color="auto"/>
        <w:left w:val="none" w:sz="0" w:space="0" w:color="auto"/>
        <w:bottom w:val="none" w:sz="0" w:space="0" w:color="auto"/>
        <w:right w:val="none" w:sz="0" w:space="0" w:color="auto"/>
      </w:divBdr>
    </w:div>
    <w:div w:id="36902357">
      <w:bodyDiv w:val="1"/>
      <w:marLeft w:val="0"/>
      <w:marRight w:val="0"/>
      <w:marTop w:val="0"/>
      <w:marBottom w:val="0"/>
      <w:divBdr>
        <w:top w:val="none" w:sz="0" w:space="0" w:color="auto"/>
        <w:left w:val="none" w:sz="0" w:space="0" w:color="auto"/>
        <w:bottom w:val="none" w:sz="0" w:space="0" w:color="auto"/>
        <w:right w:val="none" w:sz="0" w:space="0" w:color="auto"/>
      </w:divBdr>
    </w:div>
    <w:div w:id="53160435">
      <w:bodyDiv w:val="1"/>
      <w:marLeft w:val="0"/>
      <w:marRight w:val="0"/>
      <w:marTop w:val="0"/>
      <w:marBottom w:val="0"/>
      <w:divBdr>
        <w:top w:val="none" w:sz="0" w:space="0" w:color="auto"/>
        <w:left w:val="none" w:sz="0" w:space="0" w:color="auto"/>
        <w:bottom w:val="none" w:sz="0" w:space="0" w:color="auto"/>
        <w:right w:val="none" w:sz="0" w:space="0" w:color="auto"/>
      </w:divBdr>
    </w:div>
    <w:div w:id="58065590">
      <w:bodyDiv w:val="1"/>
      <w:marLeft w:val="0"/>
      <w:marRight w:val="0"/>
      <w:marTop w:val="0"/>
      <w:marBottom w:val="0"/>
      <w:divBdr>
        <w:top w:val="none" w:sz="0" w:space="0" w:color="auto"/>
        <w:left w:val="none" w:sz="0" w:space="0" w:color="auto"/>
        <w:bottom w:val="none" w:sz="0" w:space="0" w:color="auto"/>
        <w:right w:val="none" w:sz="0" w:space="0" w:color="auto"/>
      </w:divBdr>
    </w:div>
    <w:div w:id="64382989">
      <w:bodyDiv w:val="1"/>
      <w:marLeft w:val="0"/>
      <w:marRight w:val="0"/>
      <w:marTop w:val="0"/>
      <w:marBottom w:val="0"/>
      <w:divBdr>
        <w:top w:val="none" w:sz="0" w:space="0" w:color="auto"/>
        <w:left w:val="none" w:sz="0" w:space="0" w:color="auto"/>
        <w:bottom w:val="none" w:sz="0" w:space="0" w:color="auto"/>
        <w:right w:val="none" w:sz="0" w:space="0" w:color="auto"/>
      </w:divBdr>
    </w:div>
    <w:div w:id="74328858">
      <w:bodyDiv w:val="1"/>
      <w:marLeft w:val="0"/>
      <w:marRight w:val="0"/>
      <w:marTop w:val="0"/>
      <w:marBottom w:val="0"/>
      <w:divBdr>
        <w:top w:val="none" w:sz="0" w:space="0" w:color="auto"/>
        <w:left w:val="none" w:sz="0" w:space="0" w:color="auto"/>
        <w:bottom w:val="none" w:sz="0" w:space="0" w:color="auto"/>
        <w:right w:val="none" w:sz="0" w:space="0" w:color="auto"/>
      </w:divBdr>
    </w:div>
    <w:div w:id="82335867">
      <w:bodyDiv w:val="1"/>
      <w:marLeft w:val="0"/>
      <w:marRight w:val="0"/>
      <w:marTop w:val="0"/>
      <w:marBottom w:val="0"/>
      <w:divBdr>
        <w:top w:val="none" w:sz="0" w:space="0" w:color="auto"/>
        <w:left w:val="none" w:sz="0" w:space="0" w:color="auto"/>
        <w:bottom w:val="none" w:sz="0" w:space="0" w:color="auto"/>
        <w:right w:val="none" w:sz="0" w:space="0" w:color="auto"/>
      </w:divBdr>
    </w:div>
    <w:div w:id="88962993">
      <w:bodyDiv w:val="1"/>
      <w:marLeft w:val="0"/>
      <w:marRight w:val="0"/>
      <w:marTop w:val="0"/>
      <w:marBottom w:val="0"/>
      <w:divBdr>
        <w:top w:val="none" w:sz="0" w:space="0" w:color="auto"/>
        <w:left w:val="none" w:sz="0" w:space="0" w:color="auto"/>
        <w:bottom w:val="none" w:sz="0" w:space="0" w:color="auto"/>
        <w:right w:val="none" w:sz="0" w:space="0" w:color="auto"/>
      </w:divBdr>
    </w:div>
    <w:div w:id="90660581">
      <w:bodyDiv w:val="1"/>
      <w:marLeft w:val="0"/>
      <w:marRight w:val="0"/>
      <w:marTop w:val="0"/>
      <w:marBottom w:val="0"/>
      <w:divBdr>
        <w:top w:val="none" w:sz="0" w:space="0" w:color="auto"/>
        <w:left w:val="none" w:sz="0" w:space="0" w:color="auto"/>
        <w:bottom w:val="none" w:sz="0" w:space="0" w:color="auto"/>
        <w:right w:val="none" w:sz="0" w:space="0" w:color="auto"/>
      </w:divBdr>
    </w:div>
    <w:div w:id="93135460">
      <w:bodyDiv w:val="1"/>
      <w:marLeft w:val="0"/>
      <w:marRight w:val="0"/>
      <w:marTop w:val="0"/>
      <w:marBottom w:val="0"/>
      <w:divBdr>
        <w:top w:val="none" w:sz="0" w:space="0" w:color="auto"/>
        <w:left w:val="none" w:sz="0" w:space="0" w:color="auto"/>
        <w:bottom w:val="none" w:sz="0" w:space="0" w:color="auto"/>
        <w:right w:val="none" w:sz="0" w:space="0" w:color="auto"/>
      </w:divBdr>
    </w:div>
    <w:div w:id="93861409">
      <w:bodyDiv w:val="1"/>
      <w:marLeft w:val="0"/>
      <w:marRight w:val="0"/>
      <w:marTop w:val="0"/>
      <w:marBottom w:val="0"/>
      <w:divBdr>
        <w:top w:val="none" w:sz="0" w:space="0" w:color="auto"/>
        <w:left w:val="none" w:sz="0" w:space="0" w:color="auto"/>
        <w:bottom w:val="none" w:sz="0" w:space="0" w:color="auto"/>
        <w:right w:val="none" w:sz="0" w:space="0" w:color="auto"/>
      </w:divBdr>
    </w:div>
    <w:div w:id="104620291">
      <w:bodyDiv w:val="1"/>
      <w:marLeft w:val="0"/>
      <w:marRight w:val="0"/>
      <w:marTop w:val="0"/>
      <w:marBottom w:val="0"/>
      <w:divBdr>
        <w:top w:val="none" w:sz="0" w:space="0" w:color="auto"/>
        <w:left w:val="none" w:sz="0" w:space="0" w:color="auto"/>
        <w:bottom w:val="none" w:sz="0" w:space="0" w:color="auto"/>
        <w:right w:val="none" w:sz="0" w:space="0" w:color="auto"/>
      </w:divBdr>
    </w:div>
    <w:div w:id="108164847">
      <w:bodyDiv w:val="1"/>
      <w:marLeft w:val="0"/>
      <w:marRight w:val="0"/>
      <w:marTop w:val="0"/>
      <w:marBottom w:val="0"/>
      <w:divBdr>
        <w:top w:val="none" w:sz="0" w:space="0" w:color="auto"/>
        <w:left w:val="none" w:sz="0" w:space="0" w:color="auto"/>
        <w:bottom w:val="none" w:sz="0" w:space="0" w:color="auto"/>
        <w:right w:val="none" w:sz="0" w:space="0" w:color="auto"/>
      </w:divBdr>
    </w:div>
    <w:div w:id="116725857">
      <w:bodyDiv w:val="1"/>
      <w:marLeft w:val="0"/>
      <w:marRight w:val="0"/>
      <w:marTop w:val="0"/>
      <w:marBottom w:val="0"/>
      <w:divBdr>
        <w:top w:val="none" w:sz="0" w:space="0" w:color="auto"/>
        <w:left w:val="none" w:sz="0" w:space="0" w:color="auto"/>
        <w:bottom w:val="none" w:sz="0" w:space="0" w:color="auto"/>
        <w:right w:val="none" w:sz="0" w:space="0" w:color="auto"/>
      </w:divBdr>
    </w:div>
    <w:div w:id="123550958">
      <w:bodyDiv w:val="1"/>
      <w:marLeft w:val="0"/>
      <w:marRight w:val="0"/>
      <w:marTop w:val="0"/>
      <w:marBottom w:val="0"/>
      <w:divBdr>
        <w:top w:val="none" w:sz="0" w:space="0" w:color="auto"/>
        <w:left w:val="none" w:sz="0" w:space="0" w:color="auto"/>
        <w:bottom w:val="none" w:sz="0" w:space="0" w:color="auto"/>
        <w:right w:val="none" w:sz="0" w:space="0" w:color="auto"/>
      </w:divBdr>
    </w:div>
    <w:div w:id="123929918">
      <w:bodyDiv w:val="1"/>
      <w:marLeft w:val="0"/>
      <w:marRight w:val="0"/>
      <w:marTop w:val="0"/>
      <w:marBottom w:val="0"/>
      <w:divBdr>
        <w:top w:val="none" w:sz="0" w:space="0" w:color="auto"/>
        <w:left w:val="none" w:sz="0" w:space="0" w:color="auto"/>
        <w:bottom w:val="none" w:sz="0" w:space="0" w:color="auto"/>
        <w:right w:val="none" w:sz="0" w:space="0" w:color="auto"/>
      </w:divBdr>
    </w:div>
    <w:div w:id="127089208">
      <w:bodyDiv w:val="1"/>
      <w:marLeft w:val="0"/>
      <w:marRight w:val="0"/>
      <w:marTop w:val="0"/>
      <w:marBottom w:val="0"/>
      <w:divBdr>
        <w:top w:val="none" w:sz="0" w:space="0" w:color="auto"/>
        <w:left w:val="none" w:sz="0" w:space="0" w:color="auto"/>
        <w:bottom w:val="none" w:sz="0" w:space="0" w:color="auto"/>
        <w:right w:val="none" w:sz="0" w:space="0" w:color="auto"/>
      </w:divBdr>
    </w:div>
    <w:div w:id="128865024">
      <w:bodyDiv w:val="1"/>
      <w:marLeft w:val="0"/>
      <w:marRight w:val="0"/>
      <w:marTop w:val="0"/>
      <w:marBottom w:val="0"/>
      <w:divBdr>
        <w:top w:val="none" w:sz="0" w:space="0" w:color="auto"/>
        <w:left w:val="none" w:sz="0" w:space="0" w:color="auto"/>
        <w:bottom w:val="none" w:sz="0" w:space="0" w:color="auto"/>
        <w:right w:val="none" w:sz="0" w:space="0" w:color="auto"/>
      </w:divBdr>
    </w:div>
    <w:div w:id="130027183">
      <w:bodyDiv w:val="1"/>
      <w:marLeft w:val="0"/>
      <w:marRight w:val="0"/>
      <w:marTop w:val="0"/>
      <w:marBottom w:val="0"/>
      <w:divBdr>
        <w:top w:val="none" w:sz="0" w:space="0" w:color="auto"/>
        <w:left w:val="none" w:sz="0" w:space="0" w:color="auto"/>
        <w:bottom w:val="none" w:sz="0" w:space="0" w:color="auto"/>
        <w:right w:val="none" w:sz="0" w:space="0" w:color="auto"/>
      </w:divBdr>
    </w:div>
    <w:div w:id="130876693">
      <w:bodyDiv w:val="1"/>
      <w:marLeft w:val="0"/>
      <w:marRight w:val="0"/>
      <w:marTop w:val="0"/>
      <w:marBottom w:val="0"/>
      <w:divBdr>
        <w:top w:val="none" w:sz="0" w:space="0" w:color="auto"/>
        <w:left w:val="none" w:sz="0" w:space="0" w:color="auto"/>
        <w:bottom w:val="none" w:sz="0" w:space="0" w:color="auto"/>
        <w:right w:val="none" w:sz="0" w:space="0" w:color="auto"/>
      </w:divBdr>
    </w:div>
    <w:div w:id="140393080">
      <w:bodyDiv w:val="1"/>
      <w:marLeft w:val="0"/>
      <w:marRight w:val="0"/>
      <w:marTop w:val="0"/>
      <w:marBottom w:val="0"/>
      <w:divBdr>
        <w:top w:val="none" w:sz="0" w:space="0" w:color="auto"/>
        <w:left w:val="none" w:sz="0" w:space="0" w:color="auto"/>
        <w:bottom w:val="none" w:sz="0" w:space="0" w:color="auto"/>
        <w:right w:val="none" w:sz="0" w:space="0" w:color="auto"/>
      </w:divBdr>
    </w:div>
    <w:div w:id="140777556">
      <w:bodyDiv w:val="1"/>
      <w:marLeft w:val="0"/>
      <w:marRight w:val="0"/>
      <w:marTop w:val="0"/>
      <w:marBottom w:val="0"/>
      <w:divBdr>
        <w:top w:val="none" w:sz="0" w:space="0" w:color="auto"/>
        <w:left w:val="none" w:sz="0" w:space="0" w:color="auto"/>
        <w:bottom w:val="none" w:sz="0" w:space="0" w:color="auto"/>
        <w:right w:val="none" w:sz="0" w:space="0" w:color="auto"/>
      </w:divBdr>
    </w:div>
    <w:div w:id="154222699">
      <w:bodyDiv w:val="1"/>
      <w:marLeft w:val="0"/>
      <w:marRight w:val="0"/>
      <w:marTop w:val="0"/>
      <w:marBottom w:val="0"/>
      <w:divBdr>
        <w:top w:val="none" w:sz="0" w:space="0" w:color="auto"/>
        <w:left w:val="none" w:sz="0" w:space="0" w:color="auto"/>
        <w:bottom w:val="none" w:sz="0" w:space="0" w:color="auto"/>
        <w:right w:val="none" w:sz="0" w:space="0" w:color="auto"/>
      </w:divBdr>
    </w:div>
    <w:div w:id="160043962">
      <w:bodyDiv w:val="1"/>
      <w:marLeft w:val="0"/>
      <w:marRight w:val="0"/>
      <w:marTop w:val="0"/>
      <w:marBottom w:val="0"/>
      <w:divBdr>
        <w:top w:val="none" w:sz="0" w:space="0" w:color="auto"/>
        <w:left w:val="none" w:sz="0" w:space="0" w:color="auto"/>
        <w:bottom w:val="none" w:sz="0" w:space="0" w:color="auto"/>
        <w:right w:val="none" w:sz="0" w:space="0" w:color="auto"/>
      </w:divBdr>
    </w:div>
    <w:div w:id="163209935">
      <w:bodyDiv w:val="1"/>
      <w:marLeft w:val="0"/>
      <w:marRight w:val="0"/>
      <w:marTop w:val="0"/>
      <w:marBottom w:val="0"/>
      <w:divBdr>
        <w:top w:val="none" w:sz="0" w:space="0" w:color="auto"/>
        <w:left w:val="none" w:sz="0" w:space="0" w:color="auto"/>
        <w:bottom w:val="none" w:sz="0" w:space="0" w:color="auto"/>
        <w:right w:val="none" w:sz="0" w:space="0" w:color="auto"/>
      </w:divBdr>
    </w:div>
    <w:div w:id="168953603">
      <w:bodyDiv w:val="1"/>
      <w:marLeft w:val="0"/>
      <w:marRight w:val="0"/>
      <w:marTop w:val="0"/>
      <w:marBottom w:val="0"/>
      <w:divBdr>
        <w:top w:val="none" w:sz="0" w:space="0" w:color="auto"/>
        <w:left w:val="none" w:sz="0" w:space="0" w:color="auto"/>
        <w:bottom w:val="none" w:sz="0" w:space="0" w:color="auto"/>
        <w:right w:val="none" w:sz="0" w:space="0" w:color="auto"/>
      </w:divBdr>
    </w:div>
    <w:div w:id="172300510">
      <w:bodyDiv w:val="1"/>
      <w:marLeft w:val="0"/>
      <w:marRight w:val="0"/>
      <w:marTop w:val="0"/>
      <w:marBottom w:val="0"/>
      <w:divBdr>
        <w:top w:val="none" w:sz="0" w:space="0" w:color="auto"/>
        <w:left w:val="none" w:sz="0" w:space="0" w:color="auto"/>
        <w:bottom w:val="none" w:sz="0" w:space="0" w:color="auto"/>
        <w:right w:val="none" w:sz="0" w:space="0" w:color="auto"/>
      </w:divBdr>
    </w:div>
    <w:div w:id="192351728">
      <w:bodyDiv w:val="1"/>
      <w:marLeft w:val="0"/>
      <w:marRight w:val="0"/>
      <w:marTop w:val="0"/>
      <w:marBottom w:val="0"/>
      <w:divBdr>
        <w:top w:val="none" w:sz="0" w:space="0" w:color="auto"/>
        <w:left w:val="none" w:sz="0" w:space="0" w:color="auto"/>
        <w:bottom w:val="none" w:sz="0" w:space="0" w:color="auto"/>
        <w:right w:val="none" w:sz="0" w:space="0" w:color="auto"/>
      </w:divBdr>
    </w:div>
    <w:div w:id="215286096">
      <w:bodyDiv w:val="1"/>
      <w:marLeft w:val="0"/>
      <w:marRight w:val="0"/>
      <w:marTop w:val="0"/>
      <w:marBottom w:val="0"/>
      <w:divBdr>
        <w:top w:val="none" w:sz="0" w:space="0" w:color="auto"/>
        <w:left w:val="none" w:sz="0" w:space="0" w:color="auto"/>
        <w:bottom w:val="none" w:sz="0" w:space="0" w:color="auto"/>
        <w:right w:val="none" w:sz="0" w:space="0" w:color="auto"/>
      </w:divBdr>
    </w:div>
    <w:div w:id="226039089">
      <w:bodyDiv w:val="1"/>
      <w:marLeft w:val="0"/>
      <w:marRight w:val="0"/>
      <w:marTop w:val="0"/>
      <w:marBottom w:val="0"/>
      <w:divBdr>
        <w:top w:val="none" w:sz="0" w:space="0" w:color="auto"/>
        <w:left w:val="none" w:sz="0" w:space="0" w:color="auto"/>
        <w:bottom w:val="none" w:sz="0" w:space="0" w:color="auto"/>
        <w:right w:val="none" w:sz="0" w:space="0" w:color="auto"/>
      </w:divBdr>
    </w:div>
    <w:div w:id="227808850">
      <w:bodyDiv w:val="1"/>
      <w:marLeft w:val="0"/>
      <w:marRight w:val="0"/>
      <w:marTop w:val="0"/>
      <w:marBottom w:val="0"/>
      <w:divBdr>
        <w:top w:val="none" w:sz="0" w:space="0" w:color="auto"/>
        <w:left w:val="none" w:sz="0" w:space="0" w:color="auto"/>
        <w:bottom w:val="none" w:sz="0" w:space="0" w:color="auto"/>
        <w:right w:val="none" w:sz="0" w:space="0" w:color="auto"/>
      </w:divBdr>
    </w:div>
    <w:div w:id="230432396">
      <w:bodyDiv w:val="1"/>
      <w:marLeft w:val="0"/>
      <w:marRight w:val="0"/>
      <w:marTop w:val="0"/>
      <w:marBottom w:val="0"/>
      <w:divBdr>
        <w:top w:val="none" w:sz="0" w:space="0" w:color="auto"/>
        <w:left w:val="none" w:sz="0" w:space="0" w:color="auto"/>
        <w:bottom w:val="none" w:sz="0" w:space="0" w:color="auto"/>
        <w:right w:val="none" w:sz="0" w:space="0" w:color="auto"/>
      </w:divBdr>
    </w:div>
    <w:div w:id="246156511">
      <w:bodyDiv w:val="1"/>
      <w:marLeft w:val="0"/>
      <w:marRight w:val="0"/>
      <w:marTop w:val="0"/>
      <w:marBottom w:val="0"/>
      <w:divBdr>
        <w:top w:val="none" w:sz="0" w:space="0" w:color="auto"/>
        <w:left w:val="none" w:sz="0" w:space="0" w:color="auto"/>
        <w:bottom w:val="none" w:sz="0" w:space="0" w:color="auto"/>
        <w:right w:val="none" w:sz="0" w:space="0" w:color="auto"/>
      </w:divBdr>
    </w:div>
    <w:div w:id="246766325">
      <w:bodyDiv w:val="1"/>
      <w:marLeft w:val="0"/>
      <w:marRight w:val="0"/>
      <w:marTop w:val="0"/>
      <w:marBottom w:val="0"/>
      <w:divBdr>
        <w:top w:val="none" w:sz="0" w:space="0" w:color="auto"/>
        <w:left w:val="none" w:sz="0" w:space="0" w:color="auto"/>
        <w:bottom w:val="none" w:sz="0" w:space="0" w:color="auto"/>
        <w:right w:val="none" w:sz="0" w:space="0" w:color="auto"/>
      </w:divBdr>
    </w:div>
    <w:div w:id="247810753">
      <w:bodyDiv w:val="1"/>
      <w:marLeft w:val="0"/>
      <w:marRight w:val="0"/>
      <w:marTop w:val="0"/>
      <w:marBottom w:val="0"/>
      <w:divBdr>
        <w:top w:val="none" w:sz="0" w:space="0" w:color="auto"/>
        <w:left w:val="none" w:sz="0" w:space="0" w:color="auto"/>
        <w:bottom w:val="none" w:sz="0" w:space="0" w:color="auto"/>
        <w:right w:val="none" w:sz="0" w:space="0" w:color="auto"/>
      </w:divBdr>
    </w:div>
    <w:div w:id="249394495">
      <w:bodyDiv w:val="1"/>
      <w:marLeft w:val="0"/>
      <w:marRight w:val="0"/>
      <w:marTop w:val="0"/>
      <w:marBottom w:val="0"/>
      <w:divBdr>
        <w:top w:val="none" w:sz="0" w:space="0" w:color="auto"/>
        <w:left w:val="none" w:sz="0" w:space="0" w:color="auto"/>
        <w:bottom w:val="none" w:sz="0" w:space="0" w:color="auto"/>
        <w:right w:val="none" w:sz="0" w:space="0" w:color="auto"/>
      </w:divBdr>
    </w:div>
    <w:div w:id="262153333">
      <w:bodyDiv w:val="1"/>
      <w:marLeft w:val="0"/>
      <w:marRight w:val="0"/>
      <w:marTop w:val="0"/>
      <w:marBottom w:val="0"/>
      <w:divBdr>
        <w:top w:val="none" w:sz="0" w:space="0" w:color="auto"/>
        <w:left w:val="none" w:sz="0" w:space="0" w:color="auto"/>
        <w:bottom w:val="none" w:sz="0" w:space="0" w:color="auto"/>
        <w:right w:val="none" w:sz="0" w:space="0" w:color="auto"/>
      </w:divBdr>
    </w:div>
    <w:div w:id="263419271">
      <w:bodyDiv w:val="1"/>
      <w:marLeft w:val="0"/>
      <w:marRight w:val="0"/>
      <w:marTop w:val="0"/>
      <w:marBottom w:val="0"/>
      <w:divBdr>
        <w:top w:val="none" w:sz="0" w:space="0" w:color="auto"/>
        <w:left w:val="none" w:sz="0" w:space="0" w:color="auto"/>
        <w:bottom w:val="none" w:sz="0" w:space="0" w:color="auto"/>
        <w:right w:val="none" w:sz="0" w:space="0" w:color="auto"/>
      </w:divBdr>
    </w:div>
    <w:div w:id="266692461">
      <w:bodyDiv w:val="1"/>
      <w:marLeft w:val="0"/>
      <w:marRight w:val="0"/>
      <w:marTop w:val="0"/>
      <w:marBottom w:val="0"/>
      <w:divBdr>
        <w:top w:val="none" w:sz="0" w:space="0" w:color="auto"/>
        <w:left w:val="none" w:sz="0" w:space="0" w:color="auto"/>
        <w:bottom w:val="none" w:sz="0" w:space="0" w:color="auto"/>
        <w:right w:val="none" w:sz="0" w:space="0" w:color="auto"/>
      </w:divBdr>
    </w:div>
    <w:div w:id="288437853">
      <w:bodyDiv w:val="1"/>
      <w:marLeft w:val="0"/>
      <w:marRight w:val="0"/>
      <w:marTop w:val="0"/>
      <w:marBottom w:val="0"/>
      <w:divBdr>
        <w:top w:val="none" w:sz="0" w:space="0" w:color="auto"/>
        <w:left w:val="none" w:sz="0" w:space="0" w:color="auto"/>
        <w:bottom w:val="none" w:sz="0" w:space="0" w:color="auto"/>
        <w:right w:val="none" w:sz="0" w:space="0" w:color="auto"/>
      </w:divBdr>
    </w:div>
    <w:div w:id="294137943">
      <w:bodyDiv w:val="1"/>
      <w:marLeft w:val="0"/>
      <w:marRight w:val="0"/>
      <w:marTop w:val="0"/>
      <w:marBottom w:val="0"/>
      <w:divBdr>
        <w:top w:val="none" w:sz="0" w:space="0" w:color="auto"/>
        <w:left w:val="none" w:sz="0" w:space="0" w:color="auto"/>
        <w:bottom w:val="none" w:sz="0" w:space="0" w:color="auto"/>
        <w:right w:val="none" w:sz="0" w:space="0" w:color="auto"/>
      </w:divBdr>
    </w:div>
    <w:div w:id="294139014">
      <w:bodyDiv w:val="1"/>
      <w:marLeft w:val="0"/>
      <w:marRight w:val="0"/>
      <w:marTop w:val="0"/>
      <w:marBottom w:val="0"/>
      <w:divBdr>
        <w:top w:val="none" w:sz="0" w:space="0" w:color="auto"/>
        <w:left w:val="none" w:sz="0" w:space="0" w:color="auto"/>
        <w:bottom w:val="none" w:sz="0" w:space="0" w:color="auto"/>
        <w:right w:val="none" w:sz="0" w:space="0" w:color="auto"/>
      </w:divBdr>
    </w:div>
    <w:div w:id="294527487">
      <w:bodyDiv w:val="1"/>
      <w:marLeft w:val="0"/>
      <w:marRight w:val="0"/>
      <w:marTop w:val="0"/>
      <w:marBottom w:val="0"/>
      <w:divBdr>
        <w:top w:val="none" w:sz="0" w:space="0" w:color="auto"/>
        <w:left w:val="none" w:sz="0" w:space="0" w:color="auto"/>
        <w:bottom w:val="none" w:sz="0" w:space="0" w:color="auto"/>
        <w:right w:val="none" w:sz="0" w:space="0" w:color="auto"/>
      </w:divBdr>
    </w:div>
    <w:div w:id="307368661">
      <w:bodyDiv w:val="1"/>
      <w:marLeft w:val="0"/>
      <w:marRight w:val="0"/>
      <w:marTop w:val="0"/>
      <w:marBottom w:val="0"/>
      <w:divBdr>
        <w:top w:val="none" w:sz="0" w:space="0" w:color="auto"/>
        <w:left w:val="none" w:sz="0" w:space="0" w:color="auto"/>
        <w:bottom w:val="none" w:sz="0" w:space="0" w:color="auto"/>
        <w:right w:val="none" w:sz="0" w:space="0" w:color="auto"/>
      </w:divBdr>
    </w:div>
    <w:div w:id="308167871">
      <w:bodyDiv w:val="1"/>
      <w:marLeft w:val="0"/>
      <w:marRight w:val="0"/>
      <w:marTop w:val="0"/>
      <w:marBottom w:val="0"/>
      <w:divBdr>
        <w:top w:val="none" w:sz="0" w:space="0" w:color="auto"/>
        <w:left w:val="none" w:sz="0" w:space="0" w:color="auto"/>
        <w:bottom w:val="none" w:sz="0" w:space="0" w:color="auto"/>
        <w:right w:val="none" w:sz="0" w:space="0" w:color="auto"/>
      </w:divBdr>
    </w:div>
    <w:div w:id="310406796">
      <w:bodyDiv w:val="1"/>
      <w:marLeft w:val="0"/>
      <w:marRight w:val="0"/>
      <w:marTop w:val="0"/>
      <w:marBottom w:val="0"/>
      <w:divBdr>
        <w:top w:val="none" w:sz="0" w:space="0" w:color="auto"/>
        <w:left w:val="none" w:sz="0" w:space="0" w:color="auto"/>
        <w:bottom w:val="none" w:sz="0" w:space="0" w:color="auto"/>
        <w:right w:val="none" w:sz="0" w:space="0" w:color="auto"/>
      </w:divBdr>
    </w:div>
    <w:div w:id="316963589">
      <w:bodyDiv w:val="1"/>
      <w:marLeft w:val="0"/>
      <w:marRight w:val="0"/>
      <w:marTop w:val="0"/>
      <w:marBottom w:val="0"/>
      <w:divBdr>
        <w:top w:val="none" w:sz="0" w:space="0" w:color="auto"/>
        <w:left w:val="none" w:sz="0" w:space="0" w:color="auto"/>
        <w:bottom w:val="none" w:sz="0" w:space="0" w:color="auto"/>
        <w:right w:val="none" w:sz="0" w:space="0" w:color="auto"/>
      </w:divBdr>
    </w:div>
    <w:div w:id="317731258">
      <w:bodyDiv w:val="1"/>
      <w:marLeft w:val="0"/>
      <w:marRight w:val="0"/>
      <w:marTop w:val="0"/>
      <w:marBottom w:val="0"/>
      <w:divBdr>
        <w:top w:val="none" w:sz="0" w:space="0" w:color="auto"/>
        <w:left w:val="none" w:sz="0" w:space="0" w:color="auto"/>
        <w:bottom w:val="none" w:sz="0" w:space="0" w:color="auto"/>
        <w:right w:val="none" w:sz="0" w:space="0" w:color="auto"/>
      </w:divBdr>
    </w:div>
    <w:div w:id="330916432">
      <w:bodyDiv w:val="1"/>
      <w:marLeft w:val="0"/>
      <w:marRight w:val="0"/>
      <w:marTop w:val="0"/>
      <w:marBottom w:val="0"/>
      <w:divBdr>
        <w:top w:val="none" w:sz="0" w:space="0" w:color="auto"/>
        <w:left w:val="none" w:sz="0" w:space="0" w:color="auto"/>
        <w:bottom w:val="none" w:sz="0" w:space="0" w:color="auto"/>
        <w:right w:val="none" w:sz="0" w:space="0" w:color="auto"/>
      </w:divBdr>
    </w:div>
    <w:div w:id="336003214">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59552375">
      <w:bodyDiv w:val="1"/>
      <w:marLeft w:val="0"/>
      <w:marRight w:val="0"/>
      <w:marTop w:val="0"/>
      <w:marBottom w:val="0"/>
      <w:divBdr>
        <w:top w:val="none" w:sz="0" w:space="0" w:color="auto"/>
        <w:left w:val="none" w:sz="0" w:space="0" w:color="auto"/>
        <w:bottom w:val="none" w:sz="0" w:space="0" w:color="auto"/>
        <w:right w:val="none" w:sz="0" w:space="0" w:color="auto"/>
      </w:divBdr>
    </w:div>
    <w:div w:id="361175941">
      <w:bodyDiv w:val="1"/>
      <w:marLeft w:val="0"/>
      <w:marRight w:val="0"/>
      <w:marTop w:val="0"/>
      <w:marBottom w:val="0"/>
      <w:divBdr>
        <w:top w:val="none" w:sz="0" w:space="0" w:color="auto"/>
        <w:left w:val="none" w:sz="0" w:space="0" w:color="auto"/>
        <w:bottom w:val="none" w:sz="0" w:space="0" w:color="auto"/>
        <w:right w:val="none" w:sz="0" w:space="0" w:color="auto"/>
      </w:divBdr>
    </w:div>
    <w:div w:id="368067788">
      <w:bodyDiv w:val="1"/>
      <w:marLeft w:val="0"/>
      <w:marRight w:val="0"/>
      <w:marTop w:val="0"/>
      <w:marBottom w:val="0"/>
      <w:divBdr>
        <w:top w:val="none" w:sz="0" w:space="0" w:color="auto"/>
        <w:left w:val="none" w:sz="0" w:space="0" w:color="auto"/>
        <w:bottom w:val="none" w:sz="0" w:space="0" w:color="auto"/>
        <w:right w:val="none" w:sz="0" w:space="0" w:color="auto"/>
      </w:divBdr>
    </w:div>
    <w:div w:id="370420609">
      <w:bodyDiv w:val="1"/>
      <w:marLeft w:val="0"/>
      <w:marRight w:val="0"/>
      <w:marTop w:val="0"/>
      <w:marBottom w:val="0"/>
      <w:divBdr>
        <w:top w:val="none" w:sz="0" w:space="0" w:color="auto"/>
        <w:left w:val="none" w:sz="0" w:space="0" w:color="auto"/>
        <w:bottom w:val="none" w:sz="0" w:space="0" w:color="auto"/>
        <w:right w:val="none" w:sz="0" w:space="0" w:color="auto"/>
      </w:divBdr>
    </w:div>
    <w:div w:id="372577242">
      <w:bodyDiv w:val="1"/>
      <w:marLeft w:val="0"/>
      <w:marRight w:val="0"/>
      <w:marTop w:val="0"/>
      <w:marBottom w:val="0"/>
      <w:divBdr>
        <w:top w:val="none" w:sz="0" w:space="0" w:color="auto"/>
        <w:left w:val="none" w:sz="0" w:space="0" w:color="auto"/>
        <w:bottom w:val="none" w:sz="0" w:space="0" w:color="auto"/>
        <w:right w:val="none" w:sz="0" w:space="0" w:color="auto"/>
      </w:divBdr>
    </w:div>
    <w:div w:id="378744515">
      <w:bodyDiv w:val="1"/>
      <w:marLeft w:val="0"/>
      <w:marRight w:val="0"/>
      <w:marTop w:val="0"/>
      <w:marBottom w:val="0"/>
      <w:divBdr>
        <w:top w:val="none" w:sz="0" w:space="0" w:color="auto"/>
        <w:left w:val="none" w:sz="0" w:space="0" w:color="auto"/>
        <w:bottom w:val="none" w:sz="0" w:space="0" w:color="auto"/>
        <w:right w:val="none" w:sz="0" w:space="0" w:color="auto"/>
      </w:divBdr>
    </w:div>
    <w:div w:id="384767716">
      <w:bodyDiv w:val="1"/>
      <w:marLeft w:val="0"/>
      <w:marRight w:val="0"/>
      <w:marTop w:val="0"/>
      <w:marBottom w:val="0"/>
      <w:divBdr>
        <w:top w:val="none" w:sz="0" w:space="0" w:color="auto"/>
        <w:left w:val="none" w:sz="0" w:space="0" w:color="auto"/>
        <w:bottom w:val="none" w:sz="0" w:space="0" w:color="auto"/>
        <w:right w:val="none" w:sz="0" w:space="0" w:color="auto"/>
      </w:divBdr>
    </w:div>
    <w:div w:id="390882749">
      <w:bodyDiv w:val="1"/>
      <w:marLeft w:val="0"/>
      <w:marRight w:val="0"/>
      <w:marTop w:val="0"/>
      <w:marBottom w:val="0"/>
      <w:divBdr>
        <w:top w:val="none" w:sz="0" w:space="0" w:color="auto"/>
        <w:left w:val="none" w:sz="0" w:space="0" w:color="auto"/>
        <w:bottom w:val="none" w:sz="0" w:space="0" w:color="auto"/>
        <w:right w:val="none" w:sz="0" w:space="0" w:color="auto"/>
      </w:divBdr>
    </w:div>
    <w:div w:id="408042917">
      <w:bodyDiv w:val="1"/>
      <w:marLeft w:val="0"/>
      <w:marRight w:val="0"/>
      <w:marTop w:val="0"/>
      <w:marBottom w:val="0"/>
      <w:divBdr>
        <w:top w:val="none" w:sz="0" w:space="0" w:color="auto"/>
        <w:left w:val="none" w:sz="0" w:space="0" w:color="auto"/>
        <w:bottom w:val="none" w:sz="0" w:space="0" w:color="auto"/>
        <w:right w:val="none" w:sz="0" w:space="0" w:color="auto"/>
      </w:divBdr>
    </w:div>
    <w:div w:id="419562891">
      <w:bodyDiv w:val="1"/>
      <w:marLeft w:val="0"/>
      <w:marRight w:val="0"/>
      <w:marTop w:val="0"/>
      <w:marBottom w:val="0"/>
      <w:divBdr>
        <w:top w:val="none" w:sz="0" w:space="0" w:color="auto"/>
        <w:left w:val="none" w:sz="0" w:space="0" w:color="auto"/>
        <w:bottom w:val="none" w:sz="0" w:space="0" w:color="auto"/>
        <w:right w:val="none" w:sz="0" w:space="0" w:color="auto"/>
      </w:divBdr>
    </w:div>
    <w:div w:id="423309562">
      <w:bodyDiv w:val="1"/>
      <w:marLeft w:val="0"/>
      <w:marRight w:val="0"/>
      <w:marTop w:val="0"/>
      <w:marBottom w:val="0"/>
      <w:divBdr>
        <w:top w:val="none" w:sz="0" w:space="0" w:color="auto"/>
        <w:left w:val="none" w:sz="0" w:space="0" w:color="auto"/>
        <w:bottom w:val="none" w:sz="0" w:space="0" w:color="auto"/>
        <w:right w:val="none" w:sz="0" w:space="0" w:color="auto"/>
      </w:divBdr>
    </w:div>
    <w:div w:id="424150614">
      <w:bodyDiv w:val="1"/>
      <w:marLeft w:val="0"/>
      <w:marRight w:val="0"/>
      <w:marTop w:val="0"/>
      <w:marBottom w:val="0"/>
      <w:divBdr>
        <w:top w:val="none" w:sz="0" w:space="0" w:color="auto"/>
        <w:left w:val="none" w:sz="0" w:space="0" w:color="auto"/>
        <w:bottom w:val="none" w:sz="0" w:space="0" w:color="auto"/>
        <w:right w:val="none" w:sz="0" w:space="0" w:color="auto"/>
      </w:divBdr>
    </w:div>
    <w:div w:id="432896403">
      <w:bodyDiv w:val="1"/>
      <w:marLeft w:val="0"/>
      <w:marRight w:val="0"/>
      <w:marTop w:val="0"/>
      <w:marBottom w:val="0"/>
      <w:divBdr>
        <w:top w:val="none" w:sz="0" w:space="0" w:color="auto"/>
        <w:left w:val="none" w:sz="0" w:space="0" w:color="auto"/>
        <w:bottom w:val="none" w:sz="0" w:space="0" w:color="auto"/>
        <w:right w:val="none" w:sz="0" w:space="0" w:color="auto"/>
      </w:divBdr>
    </w:div>
    <w:div w:id="446586591">
      <w:bodyDiv w:val="1"/>
      <w:marLeft w:val="0"/>
      <w:marRight w:val="0"/>
      <w:marTop w:val="0"/>
      <w:marBottom w:val="0"/>
      <w:divBdr>
        <w:top w:val="none" w:sz="0" w:space="0" w:color="auto"/>
        <w:left w:val="none" w:sz="0" w:space="0" w:color="auto"/>
        <w:bottom w:val="none" w:sz="0" w:space="0" w:color="auto"/>
        <w:right w:val="none" w:sz="0" w:space="0" w:color="auto"/>
      </w:divBdr>
    </w:div>
    <w:div w:id="447507286">
      <w:bodyDiv w:val="1"/>
      <w:marLeft w:val="0"/>
      <w:marRight w:val="0"/>
      <w:marTop w:val="0"/>
      <w:marBottom w:val="0"/>
      <w:divBdr>
        <w:top w:val="none" w:sz="0" w:space="0" w:color="auto"/>
        <w:left w:val="none" w:sz="0" w:space="0" w:color="auto"/>
        <w:bottom w:val="none" w:sz="0" w:space="0" w:color="auto"/>
        <w:right w:val="none" w:sz="0" w:space="0" w:color="auto"/>
      </w:divBdr>
    </w:div>
    <w:div w:id="456220355">
      <w:bodyDiv w:val="1"/>
      <w:marLeft w:val="0"/>
      <w:marRight w:val="0"/>
      <w:marTop w:val="0"/>
      <w:marBottom w:val="0"/>
      <w:divBdr>
        <w:top w:val="none" w:sz="0" w:space="0" w:color="auto"/>
        <w:left w:val="none" w:sz="0" w:space="0" w:color="auto"/>
        <w:bottom w:val="none" w:sz="0" w:space="0" w:color="auto"/>
        <w:right w:val="none" w:sz="0" w:space="0" w:color="auto"/>
      </w:divBdr>
    </w:div>
    <w:div w:id="458762702">
      <w:bodyDiv w:val="1"/>
      <w:marLeft w:val="0"/>
      <w:marRight w:val="0"/>
      <w:marTop w:val="0"/>
      <w:marBottom w:val="0"/>
      <w:divBdr>
        <w:top w:val="none" w:sz="0" w:space="0" w:color="auto"/>
        <w:left w:val="none" w:sz="0" w:space="0" w:color="auto"/>
        <w:bottom w:val="none" w:sz="0" w:space="0" w:color="auto"/>
        <w:right w:val="none" w:sz="0" w:space="0" w:color="auto"/>
      </w:divBdr>
    </w:div>
    <w:div w:id="461727925">
      <w:bodyDiv w:val="1"/>
      <w:marLeft w:val="0"/>
      <w:marRight w:val="0"/>
      <w:marTop w:val="0"/>
      <w:marBottom w:val="0"/>
      <w:divBdr>
        <w:top w:val="none" w:sz="0" w:space="0" w:color="auto"/>
        <w:left w:val="none" w:sz="0" w:space="0" w:color="auto"/>
        <w:bottom w:val="none" w:sz="0" w:space="0" w:color="auto"/>
        <w:right w:val="none" w:sz="0" w:space="0" w:color="auto"/>
      </w:divBdr>
    </w:div>
    <w:div w:id="465506909">
      <w:bodyDiv w:val="1"/>
      <w:marLeft w:val="0"/>
      <w:marRight w:val="0"/>
      <w:marTop w:val="0"/>
      <w:marBottom w:val="0"/>
      <w:divBdr>
        <w:top w:val="none" w:sz="0" w:space="0" w:color="auto"/>
        <w:left w:val="none" w:sz="0" w:space="0" w:color="auto"/>
        <w:bottom w:val="none" w:sz="0" w:space="0" w:color="auto"/>
        <w:right w:val="none" w:sz="0" w:space="0" w:color="auto"/>
      </w:divBdr>
    </w:div>
    <w:div w:id="466514045">
      <w:bodyDiv w:val="1"/>
      <w:marLeft w:val="0"/>
      <w:marRight w:val="0"/>
      <w:marTop w:val="0"/>
      <w:marBottom w:val="0"/>
      <w:divBdr>
        <w:top w:val="none" w:sz="0" w:space="0" w:color="auto"/>
        <w:left w:val="none" w:sz="0" w:space="0" w:color="auto"/>
        <w:bottom w:val="none" w:sz="0" w:space="0" w:color="auto"/>
        <w:right w:val="none" w:sz="0" w:space="0" w:color="auto"/>
      </w:divBdr>
    </w:div>
    <w:div w:id="471598261">
      <w:bodyDiv w:val="1"/>
      <w:marLeft w:val="0"/>
      <w:marRight w:val="0"/>
      <w:marTop w:val="0"/>
      <w:marBottom w:val="0"/>
      <w:divBdr>
        <w:top w:val="none" w:sz="0" w:space="0" w:color="auto"/>
        <w:left w:val="none" w:sz="0" w:space="0" w:color="auto"/>
        <w:bottom w:val="none" w:sz="0" w:space="0" w:color="auto"/>
        <w:right w:val="none" w:sz="0" w:space="0" w:color="auto"/>
      </w:divBdr>
    </w:div>
    <w:div w:id="472723698">
      <w:bodyDiv w:val="1"/>
      <w:marLeft w:val="0"/>
      <w:marRight w:val="0"/>
      <w:marTop w:val="0"/>
      <w:marBottom w:val="0"/>
      <w:divBdr>
        <w:top w:val="none" w:sz="0" w:space="0" w:color="auto"/>
        <w:left w:val="none" w:sz="0" w:space="0" w:color="auto"/>
        <w:bottom w:val="none" w:sz="0" w:space="0" w:color="auto"/>
        <w:right w:val="none" w:sz="0" w:space="0" w:color="auto"/>
      </w:divBdr>
    </w:div>
    <w:div w:id="490606935">
      <w:bodyDiv w:val="1"/>
      <w:marLeft w:val="0"/>
      <w:marRight w:val="0"/>
      <w:marTop w:val="0"/>
      <w:marBottom w:val="0"/>
      <w:divBdr>
        <w:top w:val="none" w:sz="0" w:space="0" w:color="auto"/>
        <w:left w:val="none" w:sz="0" w:space="0" w:color="auto"/>
        <w:bottom w:val="none" w:sz="0" w:space="0" w:color="auto"/>
        <w:right w:val="none" w:sz="0" w:space="0" w:color="auto"/>
      </w:divBdr>
    </w:div>
    <w:div w:id="490635185">
      <w:bodyDiv w:val="1"/>
      <w:marLeft w:val="0"/>
      <w:marRight w:val="0"/>
      <w:marTop w:val="0"/>
      <w:marBottom w:val="0"/>
      <w:divBdr>
        <w:top w:val="none" w:sz="0" w:space="0" w:color="auto"/>
        <w:left w:val="none" w:sz="0" w:space="0" w:color="auto"/>
        <w:bottom w:val="none" w:sz="0" w:space="0" w:color="auto"/>
        <w:right w:val="none" w:sz="0" w:space="0" w:color="auto"/>
      </w:divBdr>
    </w:div>
    <w:div w:id="498693752">
      <w:bodyDiv w:val="1"/>
      <w:marLeft w:val="0"/>
      <w:marRight w:val="0"/>
      <w:marTop w:val="0"/>
      <w:marBottom w:val="0"/>
      <w:divBdr>
        <w:top w:val="none" w:sz="0" w:space="0" w:color="auto"/>
        <w:left w:val="none" w:sz="0" w:space="0" w:color="auto"/>
        <w:bottom w:val="none" w:sz="0" w:space="0" w:color="auto"/>
        <w:right w:val="none" w:sz="0" w:space="0" w:color="auto"/>
      </w:divBdr>
    </w:div>
    <w:div w:id="500975569">
      <w:bodyDiv w:val="1"/>
      <w:marLeft w:val="0"/>
      <w:marRight w:val="0"/>
      <w:marTop w:val="0"/>
      <w:marBottom w:val="0"/>
      <w:divBdr>
        <w:top w:val="none" w:sz="0" w:space="0" w:color="auto"/>
        <w:left w:val="none" w:sz="0" w:space="0" w:color="auto"/>
        <w:bottom w:val="none" w:sz="0" w:space="0" w:color="auto"/>
        <w:right w:val="none" w:sz="0" w:space="0" w:color="auto"/>
      </w:divBdr>
    </w:div>
    <w:div w:id="508720108">
      <w:bodyDiv w:val="1"/>
      <w:marLeft w:val="0"/>
      <w:marRight w:val="0"/>
      <w:marTop w:val="0"/>
      <w:marBottom w:val="0"/>
      <w:divBdr>
        <w:top w:val="none" w:sz="0" w:space="0" w:color="auto"/>
        <w:left w:val="none" w:sz="0" w:space="0" w:color="auto"/>
        <w:bottom w:val="none" w:sz="0" w:space="0" w:color="auto"/>
        <w:right w:val="none" w:sz="0" w:space="0" w:color="auto"/>
      </w:divBdr>
    </w:div>
    <w:div w:id="518013218">
      <w:bodyDiv w:val="1"/>
      <w:marLeft w:val="0"/>
      <w:marRight w:val="0"/>
      <w:marTop w:val="0"/>
      <w:marBottom w:val="0"/>
      <w:divBdr>
        <w:top w:val="none" w:sz="0" w:space="0" w:color="auto"/>
        <w:left w:val="none" w:sz="0" w:space="0" w:color="auto"/>
        <w:bottom w:val="none" w:sz="0" w:space="0" w:color="auto"/>
        <w:right w:val="none" w:sz="0" w:space="0" w:color="auto"/>
      </w:divBdr>
    </w:div>
    <w:div w:id="533494710">
      <w:bodyDiv w:val="1"/>
      <w:marLeft w:val="0"/>
      <w:marRight w:val="0"/>
      <w:marTop w:val="0"/>
      <w:marBottom w:val="0"/>
      <w:divBdr>
        <w:top w:val="none" w:sz="0" w:space="0" w:color="auto"/>
        <w:left w:val="none" w:sz="0" w:space="0" w:color="auto"/>
        <w:bottom w:val="none" w:sz="0" w:space="0" w:color="auto"/>
        <w:right w:val="none" w:sz="0" w:space="0" w:color="auto"/>
      </w:divBdr>
    </w:div>
    <w:div w:id="536046039">
      <w:bodyDiv w:val="1"/>
      <w:marLeft w:val="0"/>
      <w:marRight w:val="0"/>
      <w:marTop w:val="0"/>
      <w:marBottom w:val="0"/>
      <w:divBdr>
        <w:top w:val="none" w:sz="0" w:space="0" w:color="auto"/>
        <w:left w:val="none" w:sz="0" w:space="0" w:color="auto"/>
        <w:bottom w:val="none" w:sz="0" w:space="0" w:color="auto"/>
        <w:right w:val="none" w:sz="0" w:space="0" w:color="auto"/>
      </w:divBdr>
    </w:div>
    <w:div w:id="540555028">
      <w:bodyDiv w:val="1"/>
      <w:marLeft w:val="0"/>
      <w:marRight w:val="0"/>
      <w:marTop w:val="0"/>
      <w:marBottom w:val="0"/>
      <w:divBdr>
        <w:top w:val="none" w:sz="0" w:space="0" w:color="auto"/>
        <w:left w:val="none" w:sz="0" w:space="0" w:color="auto"/>
        <w:bottom w:val="none" w:sz="0" w:space="0" w:color="auto"/>
        <w:right w:val="none" w:sz="0" w:space="0" w:color="auto"/>
      </w:divBdr>
    </w:div>
    <w:div w:id="550581874">
      <w:bodyDiv w:val="1"/>
      <w:marLeft w:val="0"/>
      <w:marRight w:val="0"/>
      <w:marTop w:val="0"/>
      <w:marBottom w:val="0"/>
      <w:divBdr>
        <w:top w:val="none" w:sz="0" w:space="0" w:color="auto"/>
        <w:left w:val="none" w:sz="0" w:space="0" w:color="auto"/>
        <w:bottom w:val="none" w:sz="0" w:space="0" w:color="auto"/>
        <w:right w:val="none" w:sz="0" w:space="0" w:color="auto"/>
      </w:divBdr>
    </w:div>
    <w:div w:id="555314380">
      <w:bodyDiv w:val="1"/>
      <w:marLeft w:val="0"/>
      <w:marRight w:val="0"/>
      <w:marTop w:val="0"/>
      <w:marBottom w:val="0"/>
      <w:divBdr>
        <w:top w:val="none" w:sz="0" w:space="0" w:color="auto"/>
        <w:left w:val="none" w:sz="0" w:space="0" w:color="auto"/>
        <w:bottom w:val="none" w:sz="0" w:space="0" w:color="auto"/>
        <w:right w:val="none" w:sz="0" w:space="0" w:color="auto"/>
      </w:divBdr>
    </w:div>
    <w:div w:id="559900387">
      <w:bodyDiv w:val="1"/>
      <w:marLeft w:val="0"/>
      <w:marRight w:val="0"/>
      <w:marTop w:val="0"/>
      <w:marBottom w:val="0"/>
      <w:divBdr>
        <w:top w:val="none" w:sz="0" w:space="0" w:color="auto"/>
        <w:left w:val="none" w:sz="0" w:space="0" w:color="auto"/>
        <w:bottom w:val="none" w:sz="0" w:space="0" w:color="auto"/>
        <w:right w:val="none" w:sz="0" w:space="0" w:color="auto"/>
      </w:divBdr>
    </w:div>
    <w:div w:id="561671798">
      <w:bodyDiv w:val="1"/>
      <w:marLeft w:val="0"/>
      <w:marRight w:val="0"/>
      <w:marTop w:val="0"/>
      <w:marBottom w:val="0"/>
      <w:divBdr>
        <w:top w:val="none" w:sz="0" w:space="0" w:color="auto"/>
        <w:left w:val="none" w:sz="0" w:space="0" w:color="auto"/>
        <w:bottom w:val="none" w:sz="0" w:space="0" w:color="auto"/>
        <w:right w:val="none" w:sz="0" w:space="0" w:color="auto"/>
      </w:divBdr>
    </w:div>
    <w:div w:id="570697546">
      <w:bodyDiv w:val="1"/>
      <w:marLeft w:val="0"/>
      <w:marRight w:val="0"/>
      <w:marTop w:val="0"/>
      <w:marBottom w:val="0"/>
      <w:divBdr>
        <w:top w:val="none" w:sz="0" w:space="0" w:color="auto"/>
        <w:left w:val="none" w:sz="0" w:space="0" w:color="auto"/>
        <w:bottom w:val="none" w:sz="0" w:space="0" w:color="auto"/>
        <w:right w:val="none" w:sz="0" w:space="0" w:color="auto"/>
      </w:divBdr>
    </w:div>
    <w:div w:id="573324496">
      <w:bodyDiv w:val="1"/>
      <w:marLeft w:val="0"/>
      <w:marRight w:val="0"/>
      <w:marTop w:val="0"/>
      <w:marBottom w:val="0"/>
      <w:divBdr>
        <w:top w:val="none" w:sz="0" w:space="0" w:color="auto"/>
        <w:left w:val="none" w:sz="0" w:space="0" w:color="auto"/>
        <w:bottom w:val="none" w:sz="0" w:space="0" w:color="auto"/>
        <w:right w:val="none" w:sz="0" w:space="0" w:color="auto"/>
      </w:divBdr>
    </w:div>
    <w:div w:id="575669222">
      <w:bodyDiv w:val="1"/>
      <w:marLeft w:val="0"/>
      <w:marRight w:val="0"/>
      <w:marTop w:val="0"/>
      <w:marBottom w:val="0"/>
      <w:divBdr>
        <w:top w:val="none" w:sz="0" w:space="0" w:color="auto"/>
        <w:left w:val="none" w:sz="0" w:space="0" w:color="auto"/>
        <w:bottom w:val="none" w:sz="0" w:space="0" w:color="auto"/>
        <w:right w:val="none" w:sz="0" w:space="0" w:color="auto"/>
      </w:divBdr>
    </w:div>
    <w:div w:id="579364425">
      <w:bodyDiv w:val="1"/>
      <w:marLeft w:val="0"/>
      <w:marRight w:val="0"/>
      <w:marTop w:val="0"/>
      <w:marBottom w:val="0"/>
      <w:divBdr>
        <w:top w:val="none" w:sz="0" w:space="0" w:color="auto"/>
        <w:left w:val="none" w:sz="0" w:space="0" w:color="auto"/>
        <w:bottom w:val="none" w:sz="0" w:space="0" w:color="auto"/>
        <w:right w:val="none" w:sz="0" w:space="0" w:color="auto"/>
      </w:divBdr>
    </w:div>
    <w:div w:id="580526255">
      <w:bodyDiv w:val="1"/>
      <w:marLeft w:val="0"/>
      <w:marRight w:val="0"/>
      <w:marTop w:val="0"/>
      <w:marBottom w:val="0"/>
      <w:divBdr>
        <w:top w:val="none" w:sz="0" w:space="0" w:color="auto"/>
        <w:left w:val="none" w:sz="0" w:space="0" w:color="auto"/>
        <w:bottom w:val="none" w:sz="0" w:space="0" w:color="auto"/>
        <w:right w:val="none" w:sz="0" w:space="0" w:color="auto"/>
      </w:divBdr>
    </w:div>
    <w:div w:id="581522418">
      <w:bodyDiv w:val="1"/>
      <w:marLeft w:val="0"/>
      <w:marRight w:val="0"/>
      <w:marTop w:val="0"/>
      <w:marBottom w:val="0"/>
      <w:divBdr>
        <w:top w:val="none" w:sz="0" w:space="0" w:color="auto"/>
        <w:left w:val="none" w:sz="0" w:space="0" w:color="auto"/>
        <w:bottom w:val="none" w:sz="0" w:space="0" w:color="auto"/>
        <w:right w:val="none" w:sz="0" w:space="0" w:color="auto"/>
      </w:divBdr>
    </w:div>
    <w:div w:id="584609779">
      <w:bodyDiv w:val="1"/>
      <w:marLeft w:val="0"/>
      <w:marRight w:val="0"/>
      <w:marTop w:val="0"/>
      <w:marBottom w:val="0"/>
      <w:divBdr>
        <w:top w:val="none" w:sz="0" w:space="0" w:color="auto"/>
        <w:left w:val="none" w:sz="0" w:space="0" w:color="auto"/>
        <w:bottom w:val="none" w:sz="0" w:space="0" w:color="auto"/>
        <w:right w:val="none" w:sz="0" w:space="0" w:color="auto"/>
      </w:divBdr>
    </w:div>
    <w:div w:id="586498012">
      <w:bodyDiv w:val="1"/>
      <w:marLeft w:val="0"/>
      <w:marRight w:val="0"/>
      <w:marTop w:val="0"/>
      <w:marBottom w:val="0"/>
      <w:divBdr>
        <w:top w:val="none" w:sz="0" w:space="0" w:color="auto"/>
        <w:left w:val="none" w:sz="0" w:space="0" w:color="auto"/>
        <w:bottom w:val="none" w:sz="0" w:space="0" w:color="auto"/>
        <w:right w:val="none" w:sz="0" w:space="0" w:color="auto"/>
      </w:divBdr>
    </w:div>
    <w:div w:id="588972721">
      <w:bodyDiv w:val="1"/>
      <w:marLeft w:val="0"/>
      <w:marRight w:val="0"/>
      <w:marTop w:val="0"/>
      <w:marBottom w:val="0"/>
      <w:divBdr>
        <w:top w:val="none" w:sz="0" w:space="0" w:color="auto"/>
        <w:left w:val="none" w:sz="0" w:space="0" w:color="auto"/>
        <w:bottom w:val="none" w:sz="0" w:space="0" w:color="auto"/>
        <w:right w:val="none" w:sz="0" w:space="0" w:color="auto"/>
      </w:divBdr>
    </w:div>
    <w:div w:id="591401082">
      <w:bodyDiv w:val="1"/>
      <w:marLeft w:val="0"/>
      <w:marRight w:val="0"/>
      <w:marTop w:val="0"/>
      <w:marBottom w:val="0"/>
      <w:divBdr>
        <w:top w:val="none" w:sz="0" w:space="0" w:color="auto"/>
        <w:left w:val="none" w:sz="0" w:space="0" w:color="auto"/>
        <w:bottom w:val="none" w:sz="0" w:space="0" w:color="auto"/>
        <w:right w:val="none" w:sz="0" w:space="0" w:color="auto"/>
      </w:divBdr>
    </w:div>
    <w:div w:id="591860851">
      <w:bodyDiv w:val="1"/>
      <w:marLeft w:val="0"/>
      <w:marRight w:val="0"/>
      <w:marTop w:val="0"/>
      <w:marBottom w:val="0"/>
      <w:divBdr>
        <w:top w:val="none" w:sz="0" w:space="0" w:color="auto"/>
        <w:left w:val="none" w:sz="0" w:space="0" w:color="auto"/>
        <w:bottom w:val="none" w:sz="0" w:space="0" w:color="auto"/>
        <w:right w:val="none" w:sz="0" w:space="0" w:color="auto"/>
      </w:divBdr>
    </w:div>
    <w:div w:id="595402737">
      <w:bodyDiv w:val="1"/>
      <w:marLeft w:val="0"/>
      <w:marRight w:val="0"/>
      <w:marTop w:val="0"/>
      <w:marBottom w:val="0"/>
      <w:divBdr>
        <w:top w:val="none" w:sz="0" w:space="0" w:color="auto"/>
        <w:left w:val="none" w:sz="0" w:space="0" w:color="auto"/>
        <w:bottom w:val="none" w:sz="0" w:space="0" w:color="auto"/>
        <w:right w:val="none" w:sz="0" w:space="0" w:color="auto"/>
      </w:divBdr>
    </w:div>
    <w:div w:id="595409202">
      <w:bodyDiv w:val="1"/>
      <w:marLeft w:val="0"/>
      <w:marRight w:val="0"/>
      <w:marTop w:val="0"/>
      <w:marBottom w:val="0"/>
      <w:divBdr>
        <w:top w:val="none" w:sz="0" w:space="0" w:color="auto"/>
        <w:left w:val="none" w:sz="0" w:space="0" w:color="auto"/>
        <w:bottom w:val="none" w:sz="0" w:space="0" w:color="auto"/>
        <w:right w:val="none" w:sz="0" w:space="0" w:color="auto"/>
      </w:divBdr>
    </w:div>
    <w:div w:id="598759910">
      <w:bodyDiv w:val="1"/>
      <w:marLeft w:val="0"/>
      <w:marRight w:val="0"/>
      <w:marTop w:val="0"/>
      <w:marBottom w:val="0"/>
      <w:divBdr>
        <w:top w:val="none" w:sz="0" w:space="0" w:color="auto"/>
        <w:left w:val="none" w:sz="0" w:space="0" w:color="auto"/>
        <w:bottom w:val="none" w:sz="0" w:space="0" w:color="auto"/>
        <w:right w:val="none" w:sz="0" w:space="0" w:color="auto"/>
      </w:divBdr>
    </w:div>
    <w:div w:id="606082257">
      <w:bodyDiv w:val="1"/>
      <w:marLeft w:val="0"/>
      <w:marRight w:val="0"/>
      <w:marTop w:val="0"/>
      <w:marBottom w:val="0"/>
      <w:divBdr>
        <w:top w:val="none" w:sz="0" w:space="0" w:color="auto"/>
        <w:left w:val="none" w:sz="0" w:space="0" w:color="auto"/>
        <w:bottom w:val="none" w:sz="0" w:space="0" w:color="auto"/>
        <w:right w:val="none" w:sz="0" w:space="0" w:color="auto"/>
      </w:divBdr>
    </w:div>
    <w:div w:id="607547745">
      <w:bodyDiv w:val="1"/>
      <w:marLeft w:val="0"/>
      <w:marRight w:val="0"/>
      <w:marTop w:val="0"/>
      <w:marBottom w:val="0"/>
      <w:divBdr>
        <w:top w:val="none" w:sz="0" w:space="0" w:color="auto"/>
        <w:left w:val="none" w:sz="0" w:space="0" w:color="auto"/>
        <w:bottom w:val="none" w:sz="0" w:space="0" w:color="auto"/>
        <w:right w:val="none" w:sz="0" w:space="0" w:color="auto"/>
      </w:divBdr>
    </w:div>
    <w:div w:id="609749451">
      <w:bodyDiv w:val="1"/>
      <w:marLeft w:val="0"/>
      <w:marRight w:val="0"/>
      <w:marTop w:val="0"/>
      <w:marBottom w:val="0"/>
      <w:divBdr>
        <w:top w:val="none" w:sz="0" w:space="0" w:color="auto"/>
        <w:left w:val="none" w:sz="0" w:space="0" w:color="auto"/>
        <w:bottom w:val="none" w:sz="0" w:space="0" w:color="auto"/>
        <w:right w:val="none" w:sz="0" w:space="0" w:color="auto"/>
      </w:divBdr>
    </w:div>
    <w:div w:id="610087572">
      <w:bodyDiv w:val="1"/>
      <w:marLeft w:val="0"/>
      <w:marRight w:val="0"/>
      <w:marTop w:val="0"/>
      <w:marBottom w:val="0"/>
      <w:divBdr>
        <w:top w:val="none" w:sz="0" w:space="0" w:color="auto"/>
        <w:left w:val="none" w:sz="0" w:space="0" w:color="auto"/>
        <w:bottom w:val="none" w:sz="0" w:space="0" w:color="auto"/>
        <w:right w:val="none" w:sz="0" w:space="0" w:color="auto"/>
      </w:divBdr>
    </w:div>
    <w:div w:id="610163866">
      <w:bodyDiv w:val="1"/>
      <w:marLeft w:val="0"/>
      <w:marRight w:val="0"/>
      <w:marTop w:val="0"/>
      <w:marBottom w:val="0"/>
      <w:divBdr>
        <w:top w:val="none" w:sz="0" w:space="0" w:color="auto"/>
        <w:left w:val="none" w:sz="0" w:space="0" w:color="auto"/>
        <w:bottom w:val="none" w:sz="0" w:space="0" w:color="auto"/>
        <w:right w:val="none" w:sz="0" w:space="0" w:color="auto"/>
      </w:divBdr>
    </w:div>
    <w:div w:id="610477115">
      <w:bodyDiv w:val="1"/>
      <w:marLeft w:val="0"/>
      <w:marRight w:val="0"/>
      <w:marTop w:val="0"/>
      <w:marBottom w:val="0"/>
      <w:divBdr>
        <w:top w:val="none" w:sz="0" w:space="0" w:color="auto"/>
        <w:left w:val="none" w:sz="0" w:space="0" w:color="auto"/>
        <w:bottom w:val="none" w:sz="0" w:space="0" w:color="auto"/>
        <w:right w:val="none" w:sz="0" w:space="0" w:color="auto"/>
      </w:divBdr>
    </w:div>
    <w:div w:id="612177679">
      <w:bodyDiv w:val="1"/>
      <w:marLeft w:val="0"/>
      <w:marRight w:val="0"/>
      <w:marTop w:val="0"/>
      <w:marBottom w:val="0"/>
      <w:divBdr>
        <w:top w:val="none" w:sz="0" w:space="0" w:color="auto"/>
        <w:left w:val="none" w:sz="0" w:space="0" w:color="auto"/>
        <w:bottom w:val="none" w:sz="0" w:space="0" w:color="auto"/>
        <w:right w:val="none" w:sz="0" w:space="0" w:color="auto"/>
      </w:divBdr>
    </w:div>
    <w:div w:id="626358667">
      <w:bodyDiv w:val="1"/>
      <w:marLeft w:val="0"/>
      <w:marRight w:val="0"/>
      <w:marTop w:val="0"/>
      <w:marBottom w:val="0"/>
      <w:divBdr>
        <w:top w:val="none" w:sz="0" w:space="0" w:color="auto"/>
        <w:left w:val="none" w:sz="0" w:space="0" w:color="auto"/>
        <w:bottom w:val="none" w:sz="0" w:space="0" w:color="auto"/>
        <w:right w:val="none" w:sz="0" w:space="0" w:color="auto"/>
      </w:divBdr>
    </w:div>
    <w:div w:id="629363572">
      <w:bodyDiv w:val="1"/>
      <w:marLeft w:val="0"/>
      <w:marRight w:val="0"/>
      <w:marTop w:val="0"/>
      <w:marBottom w:val="0"/>
      <w:divBdr>
        <w:top w:val="none" w:sz="0" w:space="0" w:color="auto"/>
        <w:left w:val="none" w:sz="0" w:space="0" w:color="auto"/>
        <w:bottom w:val="none" w:sz="0" w:space="0" w:color="auto"/>
        <w:right w:val="none" w:sz="0" w:space="0" w:color="auto"/>
      </w:divBdr>
    </w:div>
    <w:div w:id="633175787">
      <w:bodyDiv w:val="1"/>
      <w:marLeft w:val="0"/>
      <w:marRight w:val="0"/>
      <w:marTop w:val="0"/>
      <w:marBottom w:val="0"/>
      <w:divBdr>
        <w:top w:val="none" w:sz="0" w:space="0" w:color="auto"/>
        <w:left w:val="none" w:sz="0" w:space="0" w:color="auto"/>
        <w:bottom w:val="none" w:sz="0" w:space="0" w:color="auto"/>
        <w:right w:val="none" w:sz="0" w:space="0" w:color="auto"/>
      </w:divBdr>
    </w:div>
    <w:div w:id="633215914">
      <w:bodyDiv w:val="1"/>
      <w:marLeft w:val="0"/>
      <w:marRight w:val="0"/>
      <w:marTop w:val="0"/>
      <w:marBottom w:val="0"/>
      <w:divBdr>
        <w:top w:val="none" w:sz="0" w:space="0" w:color="auto"/>
        <w:left w:val="none" w:sz="0" w:space="0" w:color="auto"/>
        <w:bottom w:val="none" w:sz="0" w:space="0" w:color="auto"/>
        <w:right w:val="none" w:sz="0" w:space="0" w:color="auto"/>
      </w:divBdr>
    </w:div>
    <w:div w:id="646937476">
      <w:bodyDiv w:val="1"/>
      <w:marLeft w:val="0"/>
      <w:marRight w:val="0"/>
      <w:marTop w:val="0"/>
      <w:marBottom w:val="0"/>
      <w:divBdr>
        <w:top w:val="none" w:sz="0" w:space="0" w:color="auto"/>
        <w:left w:val="none" w:sz="0" w:space="0" w:color="auto"/>
        <w:bottom w:val="none" w:sz="0" w:space="0" w:color="auto"/>
        <w:right w:val="none" w:sz="0" w:space="0" w:color="auto"/>
      </w:divBdr>
    </w:div>
    <w:div w:id="657149041">
      <w:bodyDiv w:val="1"/>
      <w:marLeft w:val="0"/>
      <w:marRight w:val="0"/>
      <w:marTop w:val="0"/>
      <w:marBottom w:val="0"/>
      <w:divBdr>
        <w:top w:val="none" w:sz="0" w:space="0" w:color="auto"/>
        <w:left w:val="none" w:sz="0" w:space="0" w:color="auto"/>
        <w:bottom w:val="none" w:sz="0" w:space="0" w:color="auto"/>
        <w:right w:val="none" w:sz="0" w:space="0" w:color="auto"/>
      </w:divBdr>
    </w:div>
    <w:div w:id="659848630">
      <w:bodyDiv w:val="1"/>
      <w:marLeft w:val="0"/>
      <w:marRight w:val="0"/>
      <w:marTop w:val="0"/>
      <w:marBottom w:val="0"/>
      <w:divBdr>
        <w:top w:val="none" w:sz="0" w:space="0" w:color="auto"/>
        <w:left w:val="none" w:sz="0" w:space="0" w:color="auto"/>
        <w:bottom w:val="none" w:sz="0" w:space="0" w:color="auto"/>
        <w:right w:val="none" w:sz="0" w:space="0" w:color="auto"/>
      </w:divBdr>
    </w:div>
    <w:div w:id="661204880">
      <w:bodyDiv w:val="1"/>
      <w:marLeft w:val="0"/>
      <w:marRight w:val="0"/>
      <w:marTop w:val="0"/>
      <w:marBottom w:val="0"/>
      <w:divBdr>
        <w:top w:val="none" w:sz="0" w:space="0" w:color="auto"/>
        <w:left w:val="none" w:sz="0" w:space="0" w:color="auto"/>
        <w:bottom w:val="none" w:sz="0" w:space="0" w:color="auto"/>
        <w:right w:val="none" w:sz="0" w:space="0" w:color="auto"/>
      </w:divBdr>
    </w:div>
    <w:div w:id="661661172">
      <w:bodyDiv w:val="1"/>
      <w:marLeft w:val="0"/>
      <w:marRight w:val="0"/>
      <w:marTop w:val="0"/>
      <w:marBottom w:val="0"/>
      <w:divBdr>
        <w:top w:val="none" w:sz="0" w:space="0" w:color="auto"/>
        <w:left w:val="none" w:sz="0" w:space="0" w:color="auto"/>
        <w:bottom w:val="none" w:sz="0" w:space="0" w:color="auto"/>
        <w:right w:val="none" w:sz="0" w:space="0" w:color="auto"/>
      </w:divBdr>
    </w:div>
    <w:div w:id="665717392">
      <w:bodyDiv w:val="1"/>
      <w:marLeft w:val="0"/>
      <w:marRight w:val="0"/>
      <w:marTop w:val="0"/>
      <w:marBottom w:val="0"/>
      <w:divBdr>
        <w:top w:val="none" w:sz="0" w:space="0" w:color="auto"/>
        <w:left w:val="none" w:sz="0" w:space="0" w:color="auto"/>
        <w:bottom w:val="none" w:sz="0" w:space="0" w:color="auto"/>
        <w:right w:val="none" w:sz="0" w:space="0" w:color="auto"/>
      </w:divBdr>
    </w:div>
    <w:div w:id="672342406">
      <w:bodyDiv w:val="1"/>
      <w:marLeft w:val="0"/>
      <w:marRight w:val="0"/>
      <w:marTop w:val="0"/>
      <w:marBottom w:val="0"/>
      <w:divBdr>
        <w:top w:val="none" w:sz="0" w:space="0" w:color="auto"/>
        <w:left w:val="none" w:sz="0" w:space="0" w:color="auto"/>
        <w:bottom w:val="none" w:sz="0" w:space="0" w:color="auto"/>
        <w:right w:val="none" w:sz="0" w:space="0" w:color="auto"/>
      </w:divBdr>
    </w:div>
    <w:div w:id="676343442">
      <w:bodyDiv w:val="1"/>
      <w:marLeft w:val="0"/>
      <w:marRight w:val="0"/>
      <w:marTop w:val="0"/>
      <w:marBottom w:val="0"/>
      <w:divBdr>
        <w:top w:val="none" w:sz="0" w:space="0" w:color="auto"/>
        <w:left w:val="none" w:sz="0" w:space="0" w:color="auto"/>
        <w:bottom w:val="none" w:sz="0" w:space="0" w:color="auto"/>
        <w:right w:val="none" w:sz="0" w:space="0" w:color="auto"/>
      </w:divBdr>
    </w:div>
    <w:div w:id="679620091">
      <w:bodyDiv w:val="1"/>
      <w:marLeft w:val="0"/>
      <w:marRight w:val="0"/>
      <w:marTop w:val="0"/>
      <w:marBottom w:val="0"/>
      <w:divBdr>
        <w:top w:val="none" w:sz="0" w:space="0" w:color="auto"/>
        <w:left w:val="none" w:sz="0" w:space="0" w:color="auto"/>
        <w:bottom w:val="none" w:sz="0" w:space="0" w:color="auto"/>
        <w:right w:val="none" w:sz="0" w:space="0" w:color="auto"/>
      </w:divBdr>
    </w:div>
    <w:div w:id="680592752">
      <w:bodyDiv w:val="1"/>
      <w:marLeft w:val="0"/>
      <w:marRight w:val="0"/>
      <w:marTop w:val="0"/>
      <w:marBottom w:val="0"/>
      <w:divBdr>
        <w:top w:val="none" w:sz="0" w:space="0" w:color="auto"/>
        <w:left w:val="none" w:sz="0" w:space="0" w:color="auto"/>
        <w:bottom w:val="none" w:sz="0" w:space="0" w:color="auto"/>
        <w:right w:val="none" w:sz="0" w:space="0" w:color="auto"/>
      </w:divBdr>
    </w:div>
    <w:div w:id="681710733">
      <w:bodyDiv w:val="1"/>
      <w:marLeft w:val="0"/>
      <w:marRight w:val="0"/>
      <w:marTop w:val="0"/>
      <w:marBottom w:val="0"/>
      <w:divBdr>
        <w:top w:val="none" w:sz="0" w:space="0" w:color="auto"/>
        <w:left w:val="none" w:sz="0" w:space="0" w:color="auto"/>
        <w:bottom w:val="none" w:sz="0" w:space="0" w:color="auto"/>
        <w:right w:val="none" w:sz="0" w:space="0" w:color="auto"/>
      </w:divBdr>
    </w:div>
    <w:div w:id="684210375">
      <w:bodyDiv w:val="1"/>
      <w:marLeft w:val="0"/>
      <w:marRight w:val="0"/>
      <w:marTop w:val="0"/>
      <w:marBottom w:val="0"/>
      <w:divBdr>
        <w:top w:val="none" w:sz="0" w:space="0" w:color="auto"/>
        <w:left w:val="none" w:sz="0" w:space="0" w:color="auto"/>
        <w:bottom w:val="none" w:sz="0" w:space="0" w:color="auto"/>
        <w:right w:val="none" w:sz="0" w:space="0" w:color="auto"/>
      </w:divBdr>
      <w:divsChild>
        <w:div w:id="1256472601">
          <w:marLeft w:val="0"/>
          <w:marRight w:val="0"/>
          <w:marTop w:val="0"/>
          <w:marBottom w:val="0"/>
          <w:divBdr>
            <w:top w:val="none" w:sz="0" w:space="0" w:color="auto"/>
            <w:left w:val="none" w:sz="0" w:space="0" w:color="auto"/>
            <w:bottom w:val="none" w:sz="0" w:space="0" w:color="auto"/>
            <w:right w:val="none" w:sz="0" w:space="0" w:color="auto"/>
          </w:divBdr>
        </w:div>
        <w:div w:id="610285455">
          <w:marLeft w:val="0"/>
          <w:marRight w:val="0"/>
          <w:marTop w:val="0"/>
          <w:marBottom w:val="0"/>
          <w:divBdr>
            <w:top w:val="none" w:sz="0" w:space="0" w:color="auto"/>
            <w:left w:val="none" w:sz="0" w:space="0" w:color="auto"/>
            <w:bottom w:val="none" w:sz="0" w:space="0" w:color="auto"/>
            <w:right w:val="none" w:sz="0" w:space="0" w:color="auto"/>
          </w:divBdr>
        </w:div>
        <w:div w:id="57478502">
          <w:marLeft w:val="0"/>
          <w:marRight w:val="0"/>
          <w:marTop w:val="0"/>
          <w:marBottom w:val="0"/>
          <w:divBdr>
            <w:top w:val="none" w:sz="0" w:space="0" w:color="auto"/>
            <w:left w:val="none" w:sz="0" w:space="0" w:color="auto"/>
            <w:bottom w:val="none" w:sz="0" w:space="0" w:color="auto"/>
            <w:right w:val="none" w:sz="0" w:space="0" w:color="auto"/>
          </w:divBdr>
        </w:div>
        <w:div w:id="134684362">
          <w:marLeft w:val="0"/>
          <w:marRight w:val="0"/>
          <w:marTop w:val="0"/>
          <w:marBottom w:val="0"/>
          <w:divBdr>
            <w:top w:val="none" w:sz="0" w:space="0" w:color="auto"/>
            <w:left w:val="none" w:sz="0" w:space="0" w:color="auto"/>
            <w:bottom w:val="none" w:sz="0" w:space="0" w:color="auto"/>
            <w:right w:val="none" w:sz="0" w:space="0" w:color="auto"/>
          </w:divBdr>
        </w:div>
        <w:div w:id="875965487">
          <w:marLeft w:val="0"/>
          <w:marRight w:val="0"/>
          <w:marTop w:val="0"/>
          <w:marBottom w:val="0"/>
          <w:divBdr>
            <w:top w:val="none" w:sz="0" w:space="0" w:color="auto"/>
            <w:left w:val="none" w:sz="0" w:space="0" w:color="auto"/>
            <w:bottom w:val="none" w:sz="0" w:space="0" w:color="auto"/>
            <w:right w:val="none" w:sz="0" w:space="0" w:color="auto"/>
          </w:divBdr>
        </w:div>
        <w:div w:id="757799126">
          <w:marLeft w:val="0"/>
          <w:marRight w:val="0"/>
          <w:marTop w:val="0"/>
          <w:marBottom w:val="0"/>
          <w:divBdr>
            <w:top w:val="none" w:sz="0" w:space="0" w:color="auto"/>
            <w:left w:val="none" w:sz="0" w:space="0" w:color="auto"/>
            <w:bottom w:val="none" w:sz="0" w:space="0" w:color="auto"/>
            <w:right w:val="none" w:sz="0" w:space="0" w:color="auto"/>
          </w:divBdr>
        </w:div>
        <w:div w:id="1399593436">
          <w:marLeft w:val="0"/>
          <w:marRight w:val="0"/>
          <w:marTop w:val="0"/>
          <w:marBottom w:val="0"/>
          <w:divBdr>
            <w:top w:val="none" w:sz="0" w:space="0" w:color="auto"/>
            <w:left w:val="none" w:sz="0" w:space="0" w:color="auto"/>
            <w:bottom w:val="none" w:sz="0" w:space="0" w:color="auto"/>
            <w:right w:val="none" w:sz="0" w:space="0" w:color="auto"/>
          </w:divBdr>
        </w:div>
        <w:div w:id="454104103">
          <w:marLeft w:val="0"/>
          <w:marRight w:val="0"/>
          <w:marTop w:val="0"/>
          <w:marBottom w:val="0"/>
          <w:divBdr>
            <w:top w:val="none" w:sz="0" w:space="0" w:color="auto"/>
            <w:left w:val="none" w:sz="0" w:space="0" w:color="auto"/>
            <w:bottom w:val="none" w:sz="0" w:space="0" w:color="auto"/>
            <w:right w:val="none" w:sz="0" w:space="0" w:color="auto"/>
          </w:divBdr>
        </w:div>
        <w:div w:id="977878816">
          <w:marLeft w:val="0"/>
          <w:marRight w:val="0"/>
          <w:marTop w:val="0"/>
          <w:marBottom w:val="0"/>
          <w:divBdr>
            <w:top w:val="none" w:sz="0" w:space="0" w:color="auto"/>
            <w:left w:val="none" w:sz="0" w:space="0" w:color="auto"/>
            <w:bottom w:val="none" w:sz="0" w:space="0" w:color="auto"/>
            <w:right w:val="none" w:sz="0" w:space="0" w:color="auto"/>
          </w:divBdr>
        </w:div>
        <w:div w:id="1282302112">
          <w:marLeft w:val="0"/>
          <w:marRight w:val="0"/>
          <w:marTop w:val="0"/>
          <w:marBottom w:val="0"/>
          <w:divBdr>
            <w:top w:val="none" w:sz="0" w:space="0" w:color="auto"/>
            <w:left w:val="none" w:sz="0" w:space="0" w:color="auto"/>
            <w:bottom w:val="none" w:sz="0" w:space="0" w:color="auto"/>
            <w:right w:val="none" w:sz="0" w:space="0" w:color="auto"/>
          </w:divBdr>
        </w:div>
        <w:div w:id="49423443">
          <w:marLeft w:val="0"/>
          <w:marRight w:val="0"/>
          <w:marTop w:val="0"/>
          <w:marBottom w:val="0"/>
          <w:divBdr>
            <w:top w:val="none" w:sz="0" w:space="0" w:color="auto"/>
            <w:left w:val="none" w:sz="0" w:space="0" w:color="auto"/>
            <w:bottom w:val="none" w:sz="0" w:space="0" w:color="auto"/>
            <w:right w:val="none" w:sz="0" w:space="0" w:color="auto"/>
          </w:divBdr>
        </w:div>
        <w:div w:id="100951165">
          <w:marLeft w:val="0"/>
          <w:marRight w:val="0"/>
          <w:marTop w:val="0"/>
          <w:marBottom w:val="0"/>
          <w:divBdr>
            <w:top w:val="none" w:sz="0" w:space="0" w:color="auto"/>
            <w:left w:val="none" w:sz="0" w:space="0" w:color="auto"/>
            <w:bottom w:val="none" w:sz="0" w:space="0" w:color="auto"/>
            <w:right w:val="none" w:sz="0" w:space="0" w:color="auto"/>
          </w:divBdr>
        </w:div>
      </w:divsChild>
    </w:div>
    <w:div w:id="684863310">
      <w:bodyDiv w:val="1"/>
      <w:marLeft w:val="0"/>
      <w:marRight w:val="0"/>
      <w:marTop w:val="0"/>
      <w:marBottom w:val="0"/>
      <w:divBdr>
        <w:top w:val="none" w:sz="0" w:space="0" w:color="auto"/>
        <w:left w:val="none" w:sz="0" w:space="0" w:color="auto"/>
        <w:bottom w:val="none" w:sz="0" w:space="0" w:color="auto"/>
        <w:right w:val="none" w:sz="0" w:space="0" w:color="auto"/>
      </w:divBdr>
    </w:div>
    <w:div w:id="686058595">
      <w:bodyDiv w:val="1"/>
      <w:marLeft w:val="0"/>
      <w:marRight w:val="0"/>
      <w:marTop w:val="0"/>
      <w:marBottom w:val="0"/>
      <w:divBdr>
        <w:top w:val="none" w:sz="0" w:space="0" w:color="auto"/>
        <w:left w:val="none" w:sz="0" w:space="0" w:color="auto"/>
        <w:bottom w:val="none" w:sz="0" w:space="0" w:color="auto"/>
        <w:right w:val="none" w:sz="0" w:space="0" w:color="auto"/>
      </w:divBdr>
    </w:div>
    <w:div w:id="696471781">
      <w:bodyDiv w:val="1"/>
      <w:marLeft w:val="0"/>
      <w:marRight w:val="0"/>
      <w:marTop w:val="0"/>
      <w:marBottom w:val="0"/>
      <w:divBdr>
        <w:top w:val="none" w:sz="0" w:space="0" w:color="auto"/>
        <w:left w:val="none" w:sz="0" w:space="0" w:color="auto"/>
        <w:bottom w:val="none" w:sz="0" w:space="0" w:color="auto"/>
        <w:right w:val="none" w:sz="0" w:space="0" w:color="auto"/>
      </w:divBdr>
    </w:div>
    <w:div w:id="697662979">
      <w:bodyDiv w:val="1"/>
      <w:marLeft w:val="0"/>
      <w:marRight w:val="0"/>
      <w:marTop w:val="0"/>
      <w:marBottom w:val="0"/>
      <w:divBdr>
        <w:top w:val="none" w:sz="0" w:space="0" w:color="auto"/>
        <w:left w:val="none" w:sz="0" w:space="0" w:color="auto"/>
        <w:bottom w:val="none" w:sz="0" w:space="0" w:color="auto"/>
        <w:right w:val="none" w:sz="0" w:space="0" w:color="auto"/>
      </w:divBdr>
    </w:div>
    <w:div w:id="707216096">
      <w:bodyDiv w:val="1"/>
      <w:marLeft w:val="0"/>
      <w:marRight w:val="0"/>
      <w:marTop w:val="0"/>
      <w:marBottom w:val="0"/>
      <w:divBdr>
        <w:top w:val="none" w:sz="0" w:space="0" w:color="auto"/>
        <w:left w:val="none" w:sz="0" w:space="0" w:color="auto"/>
        <w:bottom w:val="none" w:sz="0" w:space="0" w:color="auto"/>
        <w:right w:val="none" w:sz="0" w:space="0" w:color="auto"/>
      </w:divBdr>
    </w:div>
    <w:div w:id="717514224">
      <w:bodyDiv w:val="1"/>
      <w:marLeft w:val="0"/>
      <w:marRight w:val="0"/>
      <w:marTop w:val="0"/>
      <w:marBottom w:val="0"/>
      <w:divBdr>
        <w:top w:val="none" w:sz="0" w:space="0" w:color="auto"/>
        <w:left w:val="none" w:sz="0" w:space="0" w:color="auto"/>
        <w:bottom w:val="none" w:sz="0" w:space="0" w:color="auto"/>
        <w:right w:val="none" w:sz="0" w:space="0" w:color="auto"/>
      </w:divBdr>
    </w:div>
    <w:div w:id="724453161">
      <w:bodyDiv w:val="1"/>
      <w:marLeft w:val="0"/>
      <w:marRight w:val="0"/>
      <w:marTop w:val="0"/>
      <w:marBottom w:val="0"/>
      <w:divBdr>
        <w:top w:val="none" w:sz="0" w:space="0" w:color="auto"/>
        <w:left w:val="none" w:sz="0" w:space="0" w:color="auto"/>
        <w:bottom w:val="none" w:sz="0" w:space="0" w:color="auto"/>
        <w:right w:val="none" w:sz="0" w:space="0" w:color="auto"/>
      </w:divBdr>
    </w:div>
    <w:div w:id="725957699">
      <w:bodyDiv w:val="1"/>
      <w:marLeft w:val="0"/>
      <w:marRight w:val="0"/>
      <w:marTop w:val="0"/>
      <w:marBottom w:val="0"/>
      <w:divBdr>
        <w:top w:val="none" w:sz="0" w:space="0" w:color="auto"/>
        <w:left w:val="none" w:sz="0" w:space="0" w:color="auto"/>
        <w:bottom w:val="none" w:sz="0" w:space="0" w:color="auto"/>
        <w:right w:val="none" w:sz="0" w:space="0" w:color="auto"/>
      </w:divBdr>
    </w:div>
    <w:div w:id="728305571">
      <w:bodyDiv w:val="1"/>
      <w:marLeft w:val="0"/>
      <w:marRight w:val="0"/>
      <w:marTop w:val="0"/>
      <w:marBottom w:val="0"/>
      <w:divBdr>
        <w:top w:val="none" w:sz="0" w:space="0" w:color="auto"/>
        <w:left w:val="none" w:sz="0" w:space="0" w:color="auto"/>
        <w:bottom w:val="none" w:sz="0" w:space="0" w:color="auto"/>
        <w:right w:val="none" w:sz="0" w:space="0" w:color="auto"/>
      </w:divBdr>
    </w:div>
    <w:div w:id="732314273">
      <w:bodyDiv w:val="1"/>
      <w:marLeft w:val="0"/>
      <w:marRight w:val="0"/>
      <w:marTop w:val="0"/>
      <w:marBottom w:val="0"/>
      <w:divBdr>
        <w:top w:val="none" w:sz="0" w:space="0" w:color="auto"/>
        <w:left w:val="none" w:sz="0" w:space="0" w:color="auto"/>
        <w:bottom w:val="none" w:sz="0" w:space="0" w:color="auto"/>
        <w:right w:val="none" w:sz="0" w:space="0" w:color="auto"/>
      </w:divBdr>
    </w:div>
    <w:div w:id="742801454">
      <w:bodyDiv w:val="1"/>
      <w:marLeft w:val="0"/>
      <w:marRight w:val="0"/>
      <w:marTop w:val="0"/>
      <w:marBottom w:val="0"/>
      <w:divBdr>
        <w:top w:val="none" w:sz="0" w:space="0" w:color="auto"/>
        <w:left w:val="none" w:sz="0" w:space="0" w:color="auto"/>
        <w:bottom w:val="none" w:sz="0" w:space="0" w:color="auto"/>
        <w:right w:val="none" w:sz="0" w:space="0" w:color="auto"/>
      </w:divBdr>
    </w:div>
    <w:div w:id="745034174">
      <w:bodyDiv w:val="1"/>
      <w:marLeft w:val="0"/>
      <w:marRight w:val="0"/>
      <w:marTop w:val="0"/>
      <w:marBottom w:val="0"/>
      <w:divBdr>
        <w:top w:val="none" w:sz="0" w:space="0" w:color="auto"/>
        <w:left w:val="none" w:sz="0" w:space="0" w:color="auto"/>
        <w:bottom w:val="none" w:sz="0" w:space="0" w:color="auto"/>
        <w:right w:val="none" w:sz="0" w:space="0" w:color="auto"/>
      </w:divBdr>
    </w:div>
    <w:div w:id="750853498">
      <w:bodyDiv w:val="1"/>
      <w:marLeft w:val="0"/>
      <w:marRight w:val="0"/>
      <w:marTop w:val="0"/>
      <w:marBottom w:val="0"/>
      <w:divBdr>
        <w:top w:val="none" w:sz="0" w:space="0" w:color="auto"/>
        <w:left w:val="none" w:sz="0" w:space="0" w:color="auto"/>
        <w:bottom w:val="none" w:sz="0" w:space="0" w:color="auto"/>
        <w:right w:val="none" w:sz="0" w:space="0" w:color="auto"/>
      </w:divBdr>
    </w:div>
    <w:div w:id="752823154">
      <w:bodyDiv w:val="1"/>
      <w:marLeft w:val="0"/>
      <w:marRight w:val="0"/>
      <w:marTop w:val="0"/>
      <w:marBottom w:val="0"/>
      <w:divBdr>
        <w:top w:val="none" w:sz="0" w:space="0" w:color="auto"/>
        <w:left w:val="none" w:sz="0" w:space="0" w:color="auto"/>
        <w:bottom w:val="none" w:sz="0" w:space="0" w:color="auto"/>
        <w:right w:val="none" w:sz="0" w:space="0" w:color="auto"/>
      </w:divBdr>
    </w:div>
    <w:div w:id="759911838">
      <w:bodyDiv w:val="1"/>
      <w:marLeft w:val="0"/>
      <w:marRight w:val="0"/>
      <w:marTop w:val="0"/>
      <w:marBottom w:val="0"/>
      <w:divBdr>
        <w:top w:val="none" w:sz="0" w:space="0" w:color="auto"/>
        <w:left w:val="none" w:sz="0" w:space="0" w:color="auto"/>
        <w:bottom w:val="none" w:sz="0" w:space="0" w:color="auto"/>
        <w:right w:val="none" w:sz="0" w:space="0" w:color="auto"/>
      </w:divBdr>
    </w:div>
    <w:div w:id="768236780">
      <w:bodyDiv w:val="1"/>
      <w:marLeft w:val="0"/>
      <w:marRight w:val="0"/>
      <w:marTop w:val="0"/>
      <w:marBottom w:val="0"/>
      <w:divBdr>
        <w:top w:val="none" w:sz="0" w:space="0" w:color="auto"/>
        <w:left w:val="none" w:sz="0" w:space="0" w:color="auto"/>
        <w:bottom w:val="none" w:sz="0" w:space="0" w:color="auto"/>
        <w:right w:val="none" w:sz="0" w:space="0" w:color="auto"/>
      </w:divBdr>
    </w:div>
    <w:div w:id="780757489">
      <w:bodyDiv w:val="1"/>
      <w:marLeft w:val="0"/>
      <w:marRight w:val="0"/>
      <w:marTop w:val="0"/>
      <w:marBottom w:val="0"/>
      <w:divBdr>
        <w:top w:val="none" w:sz="0" w:space="0" w:color="auto"/>
        <w:left w:val="none" w:sz="0" w:space="0" w:color="auto"/>
        <w:bottom w:val="none" w:sz="0" w:space="0" w:color="auto"/>
        <w:right w:val="none" w:sz="0" w:space="0" w:color="auto"/>
      </w:divBdr>
    </w:div>
    <w:div w:id="785776841">
      <w:bodyDiv w:val="1"/>
      <w:marLeft w:val="0"/>
      <w:marRight w:val="0"/>
      <w:marTop w:val="0"/>
      <w:marBottom w:val="0"/>
      <w:divBdr>
        <w:top w:val="none" w:sz="0" w:space="0" w:color="auto"/>
        <w:left w:val="none" w:sz="0" w:space="0" w:color="auto"/>
        <w:bottom w:val="none" w:sz="0" w:space="0" w:color="auto"/>
        <w:right w:val="none" w:sz="0" w:space="0" w:color="auto"/>
      </w:divBdr>
    </w:div>
    <w:div w:id="786463660">
      <w:bodyDiv w:val="1"/>
      <w:marLeft w:val="0"/>
      <w:marRight w:val="0"/>
      <w:marTop w:val="0"/>
      <w:marBottom w:val="0"/>
      <w:divBdr>
        <w:top w:val="none" w:sz="0" w:space="0" w:color="auto"/>
        <w:left w:val="none" w:sz="0" w:space="0" w:color="auto"/>
        <w:bottom w:val="none" w:sz="0" w:space="0" w:color="auto"/>
        <w:right w:val="none" w:sz="0" w:space="0" w:color="auto"/>
      </w:divBdr>
    </w:div>
    <w:div w:id="790435032">
      <w:bodyDiv w:val="1"/>
      <w:marLeft w:val="0"/>
      <w:marRight w:val="0"/>
      <w:marTop w:val="0"/>
      <w:marBottom w:val="0"/>
      <w:divBdr>
        <w:top w:val="none" w:sz="0" w:space="0" w:color="auto"/>
        <w:left w:val="none" w:sz="0" w:space="0" w:color="auto"/>
        <w:bottom w:val="none" w:sz="0" w:space="0" w:color="auto"/>
        <w:right w:val="none" w:sz="0" w:space="0" w:color="auto"/>
      </w:divBdr>
    </w:div>
    <w:div w:id="801264733">
      <w:bodyDiv w:val="1"/>
      <w:marLeft w:val="0"/>
      <w:marRight w:val="0"/>
      <w:marTop w:val="0"/>
      <w:marBottom w:val="0"/>
      <w:divBdr>
        <w:top w:val="none" w:sz="0" w:space="0" w:color="auto"/>
        <w:left w:val="none" w:sz="0" w:space="0" w:color="auto"/>
        <w:bottom w:val="none" w:sz="0" w:space="0" w:color="auto"/>
        <w:right w:val="none" w:sz="0" w:space="0" w:color="auto"/>
      </w:divBdr>
    </w:div>
    <w:div w:id="801650576">
      <w:bodyDiv w:val="1"/>
      <w:marLeft w:val="0"/>
      <w:marRight w:val="0"/>
      <w:marTop w:val="0"/>
      <w:marBottom w:val="0"/>
      <w:divBdr>
        <w:top w:val="none" w:sz="0" w:space="0" w:color="auto"/>
        <w:left w:val="none" w:sz="0" w:space="0" w:color="auto"/>
        <w:bottom w:val="none" w:sz="0" w:space="0" w:color="auto"/>
        <w:right w:val="none" w:sz="0" w:space="0" w:color="auto"/>
      </w:divBdr>
    </w:div>
    <w:div w:id="803161777">
      <w:bodyDiv w:val="1"/>
      <w:marLeft w:val="0"/>
      <w:marRight w:val="0"/>
      <w:marTop w:val="0"/>
      <w:marBottom w:val="0"/>
      <w:divBdr>
        <w:top w:val="none" w:sz="0" w:space="0" w:color="auto"/>
        <w:left w:val="none" w:sz="0" w:space="0" w:color="auto"/>
        <w:bottom w:val="none" w:sz="0" w:space="0" w:color="auto"/>
        <w:right w:val="none" w:sz="0" w:space="0" w:color="auto"/>
      </w:divBdr>
    </w:div>
    <w:div w:id="806238626">
      <w:bodyDiv w:val="1"/>
      <w:marLeft w:val="0"/>
      <w:marRight w:val="0"/>
      <w:marTop w:val="0"/>
      <w:marBottom w:val="0"/>
      <w:divBdr>
        <w:top w:val="none" w:sz="0" w:space="0" w:color="auto"/>
        <w:left w:val="none" w:sz="0" w:space="0" w:color="auto"/>
        <w:bottom w:val="none" w:sz="0" w:space="0" w:color="auto"/>
        <w:right w:val="none" w:sz="0" w:space="0" w:color="auto"/>
      </w:divBdr>
    </w:div>
    <w:div w:id="806316379">
      <w:bodyDiv w:val="1"/>
      <w:marLeft w:val="0"/>
      <w:marRight w:val="0"/>
      <w:marTop w:val="0"/>
      <w:marBottom w:val="0"/>
      <w:divBdr>
        <w:top w:val="none" w:sz="0" w:space="0" w:color="auto"/>
        <w:left w:val="none" w:sz="0" w:space="0" w:color="auto"/>
        <w:bottom w:val="none" w:sz="0" w:space="0" w:color="auto"/>
        <w:right w:val="none" w:sz="0" w:space="0" w:color="auto"/>
      </w:divBdr>
    </w:div>
    <w:div w:id="806898861">
      <w:bodyDiv w:val="1"/>
      <w:marLeft w:val="0"/>
      <w:marRight w:val="0"/>
      <w:marTop w:val="0"/>
      <w:marBottom w:val="0"/>
      <w:divBdr>
        <w:top w:val="none" w:sz="0" w:space="0" w:color="auto"/>
        <w:left w:val="none" w:sz="0" w:space="0" w:color="auto"/>
        <w:bottom w:val="none" w:sz="0" w:space="0" w:color="auto"/>
        <w:right w:val="none" w:sz="0" w:space="0" w:color="auto"/>
      </w:divBdr>
    </w:div>
    <w:div w:id="816847573">
      <w:bodyDiv w:val="1"/>
      <w:marLeft w:val="0"/>
      <w:marRight w:val="0"/>
      <w:marTop w:val="0"/>
      <w:marBottom w:val="0"/>
      <w:divBdr>
        <w:top w:val="none" w:sz="0" w:space="0" w:color="auto"/>
        <w:left w:val="none" w:sz="0" w:space="0" w:color="auto"/>
        <w:bottom w:val="none" w:sz="0" w:space="0" w:color="auto"/>
        <w:right w:val="none" w:sz="0" w:space="0" w:color="auto"/>
      </w:divBdr>
    </w:div>
    <w:div w:id="822505295">
      <w:bodyDiv w:val="1"/>
      <w:marLeft w:val="0"/>
      <w:marRight w:val="0"/>
      <w:marTop w:val="0"/>
      <w:marBottom w:val="0"/>
      <w:divBdr>
        <w:top w:val="none" w:sz="0" w:space="0" w:color="auto"/>
        <w:left w:val="none" w:sz="0" w:space="0" w:color="auto"/>
        <w:bottom w:val="none" w:sz="0" w:space="0" w:color="auto"/>
        <w:right w:val="none" w:sz="0" w:space="0" w:color="auto"/>
      </w:divBdr>
    </w:div>
    <w:div w:id="837423865">
      <w:bodyDiv w:val="1"/>
      <w:marLeft w:val="0"/>
      <w:marRight w:val="0"/>
      <w:marTop w:val="0"/>
      <w:marBottom w:val="0"/>
      <w:divBdr>
        <w:top w:val="none" w:sz="0" w:space="0" w:color="auto"/>
        <w:left w:val="none" w:sz="0" w:space="0" w:color="auto"/>
        <w:bottom w:val="none" w:sz="0" w:space="0" w:color="auto"/>
        <w:right w:val="none" w:sz="0" w:space="0" w:color="auto"/>
      </w:divBdr>
    </w:div>
    <w:div w:id="843980207">
      <w:bodyDiv w:val="1"/>
      <w:marLeft w:val="0"/>
      <w:marRight w:val="0"/>
      <w:marTop w:val="0"/>
      <w:marBottom w:val="0"/>
      <w:divBdr>
        <w:top w:val="none" w:sz="0" w:space="0" w:color="auto"/>
        <w:left w:val="none" w:sz="0" w:space="0" w:color="auto"/>
        <w:bottom w:val="none" w:sz="0" w:space="0" w:color="auto"/>
        <w:right w:val="none" w:sz="0" w:space="0" w:color="auto"/>
      </w:divBdr>
    </w:div>
    <w:div w:id="847210951">
      <w:bodyDiv w:val="1"/>
      <w:marLeft w:val="0"/>
      <w:marRight w:val="0"/>
      <w:marTop w:val="0"/>
      <w:marBottom w:val="0"/>
      <w:divBdr>
        <w:top w:val="none" w:sz="0" w:space="0" w:color="auto"/>
        <w:left w:val="none" w:sz="0" w:space="0" w:color="auto"/>
        <w:bottom w:val="none" w:sz="0" w:space="0" w:color="auto"/>
        <w:right w:val="none" w:sz="0" w:space="0" w:color="auto"/>
      </w:divBdr>
    </w:div>
    <w:div w:id="853492931">
      <w:bodyDiv w:val="1"/>
      <w:marLeft w:val="0"/>
      <w:marRight w:val="0"/>
      <w:marTop w:val="0"/>
      <w:marBottom w:val="0"/>
      <w:divBdr>
        <w:top w:val="none" w:sz="0" w:space="0" w:color="auto"/>
        <w:left w:val="none" w:sz="0" w:space="0" w:color="auto"/>
        <w:bottom w:val="none" w:sz="0" w:space="0" w:color="auto"/>
        <w:right w:val="none" w:sz="0" w:space="0" w:color="auto"/>
      </w:divBdr>
    </w:div>
    <w:div w:id="859048470">
      <w:bodyDiv w:val="1"/>
      <w:marLeft w:val="0"/>
      <w:marRight w:val="0"/>
      <w:marTop w:val="0"/>
      <w:marBottom w:val="0"/>
      <w:divBdr>
        <w:top w:val="none" w:sz="0" w:space="0" w:color="auto"/>
        <w:left w:val="none" w:sz="0" w:space="0" w:color="auto"/>
        <w:bottom w:val="none" w:sz="0" w:space="0" w:color="auto"/>
        <w:right w:val="none" w:sz="0" w:space="0" w:color="auto"/>
      </w:divBdr>
    </w:div>
    <w:div w:id="871922741">
      <w:bodyDiv w:val="1"/>
      <w:marLeft w:val="0"/>
      <w:marRight w:val="0"/>
      <w:marTop w:val="0"/>
      <w:marBottom w:val="0"/>
      <w:divBdr>
        <w:top w:val="none" w:sz="0" w:space="0" w:color="auto"/>
        <w:left w:val="none" w:sz="0" w:space="0" w:color="auto"/>
        <w:bottom w:val="none" w:sz="0" w:space="0" w:color="auto"/>
        <w:right w:val="none" w:sz="0" w:space="0" w:color="auto"/>
      </w:divBdr>
    </w:div>
    <w:div w:id="872041412">
      <w:bodyDiv w:val="1"/>
      <w:marLeft w:val="0"/>
      <w:marRight w:val="0"/>
      <w:marTop w:val="0"/>
      <w:marBottom w:val="0"/>
      <w:divBdr>
        <w:top w:val="none" w:sz="0" w:space="0" w:color="auto"/>
        <w:left w:val="none" w:sz="0" w:space="0" w:color="auto"/>
        <w:bottom w:val="none" w:sz="0" w:space="0" w:color="auto"/>
        <w:right w:val="none" w:sz="0" w:space="0" w:color="auto"/>
      </w:divBdr>
    </w:div>
    <w:div w:id="885489362">
      <w:bodyDiv w:val="1"/>
      <w:marLeft w:val="0"/>
      <w:marRight w:val="0"/>
      <w:marTop w:val="0"/>
      <w:marBottom w:val="0"/>
      <w:divBdr>
        <w:top w:val="none" w:sz="0" w:space="0" w:color="auto"/>
        <w:left w:val="none" w:sz="0" w:space="0" w:color="auto"/>
        <w:bottom w:val="none" w:sz="0" w:space="0" w:color="auto"/>
        <w:right w:val="none" w:sz="0" w:space="0" w:color="auto"/>
      </w:divBdr>
    </w:div>
    <w:div w:id="897009404">
      <w:bodyDiv w:val="1"/>
      <w:marLeft w:val="0"/>
      <w:marRight w:val="0"/>
      <w:marTop w:val="0"/>
      <w:marBottom w:val="0"/>
      <w:divBdr>
        <w:top w:val="none" w:sz="0" w:space="0" w:color="auto"/>
        <w:left w:val="none" w:sz="0" w:space="0" w:color="auto"/>
        <w:bottom w:val="none" w:sz="0" w:space="0" w:color="auto"/>
        <w:right w:val="none" w:sz="0" w:space="0" w:color="auto"/>
      </w:divBdr>
    </w:div>
    <w:div w:id="897204564">
      <w:bodyDiv w:val="1"/>
      <w:marLeft w:val="0"/>
      <w:marRight w:val="0"/>
      <w:marTop w:val="0"/>
      <w:marBottom w:val="0"/>
      <w:divBdr>
        <w:top w:val="none" w:sz="0" w:space="0" w:color="auto"/>
        <w:left w:val="none" w:sz="0" w:space="0" w:color="auto"/>
        <w:bottom w:val="none" w:sz="0" w:space="0" w:color="auto"/>
        <w:right w:val="none" w:sz="0" w:space="0" w:color="auto"/>
      </w:divBdr>
    </w:div>
    <w:div w:id="898593159">
      <w:bodyDiv w:val="1"/>
      <w:marLeft w:val="0"/>
      <w:marRight w:val="0"/>
      <w:marTop w:val="0"/>
      <w:marBottom w:val="0"/>
      <w:divBdr>
        <w:top w:val="none" w:sz="0" w:space="0" w:color="auto"/>
        <w:left w:val="none" w:sz="0" w:space="0" w:color="auto"/>
        <w:bottom w:val="none" w:sz="0" w:space="0" w:color="auto"/>
        <w:right w:val="none" w:sz="0" w:space="0" w:color="auto"/>
      </w:divBdr>
    </w:div>
    <w:div w:id="900166728">
      <w:bodyDiv w:val="1"/>
      <w:marLeft w:val="0"/>
      <w:marRight w:val="0"/>
      <w:marTop w:val="0"/>
      <w:marBottom w:val="0"/>
      <w:divBdr>
        <w:top w:val="none" w:sz="0" w:space="0" w:color="auto"/>
        <w:left w:val="none" w:sz="0" w:space="0" w:color="auto"/>
        <w:bottom w:val="none" w:sz="0" w:space="0" w:color="auto"/>
        <w:right w:val="none" w:sz="0" w:space="0" w:color="auto"/>
      </w:divBdr>
    </w:div>
    <w:div w:id="901257693">
      <w:bodyDiv w:val="1"/>
      <w:marLeft w:val="0"/>
      <w:marRight w:val="0"/>
      <w:marTop w:val="0"/>
      <w:marBottom w:val="0"/>
      <w:divBdr>
        <w:top w:val="none" w:sz="0" w:space="0" w:color="auto"/>
        <w:left w:val="none" w:sz="0" w:space="0" w:color="auto"/>
        <w:bottom w:val="none" w:sz="0" w:space="0" w:color="auto"/>
        <w:right w:val="none" w:sz="0" w:space="0" w:color="auto"/>
      </w:divBdr>
    </w:div>
    <w:div w:id="901913106">
      <w:bodyDiv w:val="1"/>
      <w:marLeft w:val="0"/>
      <w:marRight w:val="0"/>
      <w:marTop w:val="0"/>
      <w:marBottom w:val="0"/>
      <w:divBdr>
        <w:top w:val="none" w:sz="0" w:space="0" w:color="auto"/>
        <w:left w:val="none" w:sz="0" w:space="0" w:color="auto"/>
        <w:bottom w:val="none" w:sz="0" w:space="0" w:color="auto"/>
        <w:right w:val="none" w:sz="0" w:space="0" w:color="auto"/>
      </w:divBdr>
    </w:div>
    <w:div w:id="902372259">
      <w:bodyDiv w:val="1"/>
      <w:marLeft w:val="0"/>
      <w:marRight w:val="0"/>
      <w:marTop w:val="0"/>
      <w:marBottom w:val="0"/>
      <w:divBdr>
        <w:top w:val="none" w:sz="0" w:space="0" w:color="auto"/>
        <w:left w:val="none" w:sz="0" w:space="0" w:color="auto"/>
        <w:bottom w:val="none" w:sz="0" w:space="0" w:color="auto"/>
        <w:right w:val="none" w:sz="0" w:space="0" w:color="auto"/>
      </w:divBdr>
    </w:div>
    <w:div w:id="906375064">
      <w:bodyDiv w:val="1"/>
      <w:marLeft w:val="0"/>
      <w:marRight w:val="0"/>
      <w:marTop w:val="0"/>
      <w:marBottom w:val="0"/>
      <w:divBdr>
        <w:top w:val="none" w:sz="0" w:space="0" w:color="auto"/>
        <w:left w:val="none" w:sz="0" w:space="0" w:color="auto"/>
        <w:bottom w:val="none" w:sz="0" w:space="0" w:color="auto"/>
        <w:right w:val="none" w:sz="0" w:space="0" w:color="auto"/>
      </w:divBdr>
    </w:div>
    <w:div w:id="907614503">
      <w:bodyDiv w:val="1"/>
      <w:marLeft w:val="0"/>
      <w:marRight w:val="0"/>
      <w:marTop w:val="0"/>
      <w:marBottom w:val="0"/>
      <w:divBdr>
        <w:top w:val="none" w:sz="0" w:space="0" w:color="auto"/>
        <w:left w:val="none" w:sz="0" w:space="0" w:color="auto"/>
        <w:bottom w:val="none" w:sz="0" w:space="0" w:color="auto"/>
        <w:right w:val="none" w:sz="0" w:space="0" w:color="auto"/>
      </w:divBdr>
    </w:div>
    <w:div w:id="915478693">
      <w:bodyDiv w:val="1"/>
      <w:marLeft w:val="0"/>
      <w:marRight w:val="0"/>
      <w:marTop w:val="0"/>
      <w:marBottom w:val="0"/>
      <w:divBdr>
        <w:top w:val="none" w:sz="0" w:space="0" w:color="auto"/>
        <w:left w:val="none" w:sz="0" w:space="0" w:color="auto"/>
        <w:bottom w:val="none" w:sz="0" w:space="0" w:color="auto"/>
        <w:right w:val="none" w:sz="0" w:space="0" w:color="auto"/>
      </w:divBdr>
    </w:div>
    <w:div w:id="916013200">
      <w:bodyDiv w:val="1"/>
      <w:marLeft w:val="0"/>
      <w:marRight w:val="0"/>
      <w:marTop w:val="0"/>
      <w:marBottom w:val="0"/>
      <w:divBdr>
        <w:top w:val="none" w:sz="0" w:space="0" w:color="auto"/>
        <w:left w:val="none" w:sz="0" w:space="0" w:color="auto"/>
        <w:bottom w:val="none" w:sz="0" w:space="0" w:color="auto"/>
        <w:right w:val="none" w:sz="0" w:space="0" w:color="auto"/>
      </w:divBdr>
    </w:div>
    <w:div w:id="924920091">
      <w:bodyDiv w:val="1"/>
      <w:marLeft w:val="0"/>
      <w:marRight w:val="0"/>
      <w:marTop w:val="0"/>
      <w:marBottom w:val="0"/>
      <w:divBdr>
        <w:top w:val="none" w:sz="0" w:space="0" w:color="auto"/>
        <w:left w:val="none" w:sz="0" w:space="0" w:color="auto"/>
        <w:bottom w:val="none" w:sz="0" w:space="0" w:color="auto"/>
        <w:right w:val="none" w:sz="0" w:space="0" w:color="auto"/>
      </w:divBdr>
    </w:div>
    <w:div w:id="931544041">
      <w:bodyDiv w:val="1"/>
      <w:marLeft w:val="0"/>
      <w:marRight w:val="0"/>
      <w:marTop w:val="0"/>
      <w:marBottom w:val="0"/>
      <w:divBdr>
        <w:top w:val="none" w:sz="0" w:space="0" w:color="auto"/>
        <w:left w:val="none" w:sz="0" w:space="0" w:color="auto"/>
        <w:bottom w:val="none" w:sz="0" w:space="0" w:color="auto"/>
        <w:right w:val="none" w:sz="0" w:space="0" w:color="auto"/>
      </w:divBdr>
    </w:div>
    <w:div w:id="932199543">
      <w:bodyDiv w:val="1"/>
      <w:marLeft w:val="0"/>
      <w:marRight w:val="0"/>
      <w:marTop w:val="0"/>
      <w:marBottom w:val="0"/>
      <w:divBdr>
        <w:top w:val="none" w:sz="0" w:space="0" w:color="auto"/>
        <w:left w:val="none" w:sz="0" w:space="0" w:color="auto"/>
        <w:bottom w:val="none" w:sz="0" w:space="0" w:color="auto"/>
        <w:right w:val="none" w:sz="0" w:space="0" w:color="auto"/>
      </w:divBdr>
    </w:div>
    <w:div w:id="956909375">
      <w:bodyDiv w:val="1"/>
      <w:marLeft w:val="0"/>
      <w:marRight w:val="0"/>
      <w:marTop w:val="0"/>
      <w:marBottom w:val="0"/>
      <w:divBdr>
        <w:top w:val="none" w:sz="0" w:space="0" w:color="auto"/>
        <w:left w:val="none" w:sz="0" w:space="0" w:color="auto"/>
        <w:bottom w:val="none" w:sz="0" w:space="0" w:color="auto"/>
        <w:right w:val="none" w:sz="0" w:space="0" w:color="auto"/>
      </w:divBdr>
    </w:div>
    <w:div w:id="962005053">
      <w:bodyDiv w:val="1"/>
      <w:marLeft w:val="0"/>
      <w:marRight w:val="0"/>
      <w:marTop w:val="0"/>
      <w:marBottom w:val="0"/>
      <w:divBdr>
        <w:top w:val="none" w:sz="0" w:space="0" w:color="auto"/>
        <w:left w:val="none" w:sz="0" w:space="0" w:color="auto"/>
        <w:bottom w:val="none" w:sz="0" w:space="0" w:color="auto"/>
        <w:right w:val="none" w:sz="0" w:space="0" w:color="auto"/>
      </w:divBdr>
    </w:div>
    <w:div w:id="962685604">
      <w:bodyDiv w:val="1"/>
      <w:marLeft w:val="0"/>
      <w:marRight w:val="0"/>
      <w:marTop w:val="0"/>
      <w:marBottom w:val="0"/>
      <w:divBdr>
        <w:top w:val="none" w:sz="0" w:space="0" w:color="auto"/>
        <w:left w:val="none" w:sz="0" w:space="0" w:color="auto"/>
        <w:bottom w:val="none" w:sz="0" w:space="0" w:color="auto"/>
        <w:right w:val="none" w:sz="0" w:space="0" w:color="auto"/>
      </w:divBdr>
    </w:div>
    <w:div w:id="972061171">
      <w:bodyDiv w:val="1"/>
      <w:marLeft w:val="0"/>
      <w:marRight w:val="0"/>
      <w:marTop w:val="0"/>
      <w:marBottom w:val="0"/>
      <w:divBdr>
        <w:top w:val="none" w:sz="0" w:space="0" w:color="auto"/>
        <w:left w:val="none" w:sz="0" w:space="0" w:color="auto"/>
        <w:bottom w:val="none" w:sz="0" w:space="0" w:color="auto"/>
        <w:right w:val="none" w:sz="0" w:space="0" w:color="auto"/>
      </w:divBdr>
    </w:div>
    <w:div w:id="986007156">
      <w:bodyDiv w:val="1"/>
      <w:marLeft w:val="0"/>
      <w:marRight w:val="0"/>
      <w:marTop w:val="0"/>
      <w:marBottom w:val="0"/>
      <w:divBdr>
        <w:top w:val="none" w:sz="0" w:space="0" w:color="auto"/>
        <w:left w:val="none" w:sz="0" w:space="0" w:color="auto"/>
        <w:bottom w:val="none" w:sz="0" w:space="0" w:color="auto"/>
        <w:right w:val="none" w:sz="0" w:space="0" w:color="auto"/>
      </w:divBdr>
    </w:div>
    <w:div w:id="1004625549">
      <w:bodyDiv w:val="1"/>
      <w:marLeft w:val="0"/>
      <w:marRight w:val="0"/>
      <w:marTop w:val="0"/>
      <w:marBottom w:val="0"/>
      <w:divBdr>
        <w:top w:val="none" w:sz="0" w:space="0" w:color="auto"/>
        <w:left w:val="none" w:sz="0" w:space="0" w:color="auto"/>
        <w:bottom w:val="none" w:sz="0" w:space="0" w:color="auto"/>
        <w:right w:val="none" w:sz="0" w:space="0" w:color="auto"/>
      </w:divBdr>
    </w:div>
    <w:div w:id="1009989958">
      <w:bodyDiv w:val="1"/>
      <w:marLeft w:val="0"/>
      <w:marRight w:val="0"/>
      <w:marTop w:val="0"/>
      <w:marBottom w:val="0"/>
      <w:divBdr>
        <w:top w:val="none" w:sz="0" w:space="0" w:color="auto"/>
        <w:left w:val="none" w:sz="0" w:space="0" w:color="auto"/>
        <w:bottom w:val="none" w:sz="0" w:space="0" w:color="auto"/>
        <w:right w:val="none" w:sz="0" w:space="0" w:color="auto"/>
      </w:divBdr>
    </w:div>
    <w:div w:id="1013873430">
      <w:bodyDiv w:val="1"/>
      <w:marLeft w:val="0"/>
      <w:marRight w:val="0"/>
      <w:marTop w:val="0"/>
      <w:marBottom w:val="0"/>
      <w:divBdr>
        <w:top w:val="none" w:sz="0" w:space="0" w:color="auto"/>
        <w:left w:val="none" w:sz="0" w:space="0" w:color="auto"/>
        <w:bottom w:val="none" w:sz="0" w:space="0" w:color="auto"/>
        <w:right w:val="none" w:sz="0" w:space="0" w:color="auto"/>
      </w:divBdr>
    </w:div>
    <w:div w:id="1014069840">
      <w:bodyDiv w:val="1"/>
      <w:marLeft w:val="0"/>
      <w:marRight w:val="0"/>
      <w:marTop w:val="0"/>
      <w:marBottom w:val="0"/>
      <w:divBdr>
        <w:top w:val="none" w:sz="0" w:space="0" w:color="auto"/>
        <w:left w:val="none" w:sz="0" w:space="0" w:color="auto"/>
        <w:bottom w:val="none" w:sz="0" w:space="0" w:color="auto"/>
        <w:right w:val="none" w:sz="0" w:space="0" w:color="auto"/>
      </w:divBdr>
    </w:div>
    <w:div w:id="1020665916">
      <w:bodyDiv w:val="1"/>
      <w:marLeft w:val="0"/>
      <w:marRight w:val="0"/>
      <w:marTop w:val="0"/>
      <w:marBottom w:val="0"/>
      <w:divBdr>
        <w:top w:val="none" w:sz="0" w:space="0" w:color="auto"/>
        <w:left w:val="none" w:sz="0" w:space="0" w:color="auto"/>
        <w:bottom w:val="none" w:sz="0" w:space="0" w:color="auto"/>
        <w:right w:val="none" w:sz="0" w:space="0" w:color="auto"/>
      </w:divBdr>
    </w:div>
    <w:div w:id="1024672024">
      <w:bodyDiv w:val="1"/>
      <w:marLeft w:val="0"/>
      <w:marRight w:val="0"/>
      <w:marTop w:val="0"/>
      <w:marBottom w:val="0"/>
      <w:divBdr>
        <w:top w:val="none" w:sz="0" w:space="0" w:color="auto"/>
        <w:left w:val="none" w:sz="0" w:space="0" w:color="auto"/>
        <w:bottom w:val="none" w:sz="0" w:space="0" w:color="auto"/>
        <w:right w:val="none" w:sz="0" w:space="0" w:color="auto"/>
      </w:divBdr>
    </w:div>
    <w:div w:id="1025599112">
      <w:bodyDiv w:val="1"/>
      <w:marLeft w:val="0"/>
      <w:marRight w:val="0"/>
      <w:marTop w:val="0"/>
      <w:marBottom w:val="0"/>
      <w:divBdr>
        <w:top w:val="none" w:sz="0" w:space="0" w:color="auto"/>
        <w:left w:val="none" w:sz="0" w:space="0" w:color="auto"/>
        <w:bottom w:val="none" w:sz="0" w:space="0" w:color="auto"/>
        <w:right w:val="none" w:sz="0" w:space="0" w:color="auto"/>
      </w:divBdr>
    </w:div>
    <w:div w:id="1048803036">
      <w:bodyDiv w:val="1"/>
      <w:marLeft w:val="0"/>
      <w:marRight w:val="0"/>
      <w:marTop w:val="0"/>
      <w:marBottom w:val="0"/>
      <w:divBdr>
        <w:top w:val="none" w:sz="0" w:space="0" w:color="auto"/>
        <w:left w:val="none" w:sz="0" w:space="0" w:color="auto"/>
        <w:bottom w:val="none" w:sz="0" w:space="0" w:color="auto"/>
        <w:right w:val="none" w:sz="0" w:space="0" w:color="auto"/>
      </w:divBdr>
    </w:div>
    <w:div w:id="1054231550">
      <w:bodyDiv w:val="1"/>
      <w:marLeft w:val="0"/>
      <w:marRight w:val="0"/>
      <w:marTop w:val="0"/>
      <w:marBottom w:val="0"/>
      <w:divBdr>
        <w:top w:val="none" w:sz="0" w:space="0" w:color="auto"/>
        <w:left w:val="none" w:sz="0" w:space="0" w:color="auto"/>
        <w:bottom w:val="none" w:sz="0" w:space="0" w:color="auto"/>
        <w:right w:val="none" w:sz="0" w:space="0" w:color="auto"/>
      </w:divBdr>
    </w:div>
    <w:div w:id="1088501997">
      <w:bodyDiv w:val="1"/>
      <w:marLeft w:val="0"/>
      <w:marRight w:val="0"/>
      <w:marTop w:val="0"/>
      <w:marBottom w:val="0"/>
      <w:divBdr>
        <w:top w:val="none" w:sz="0" w:space="0" w:color="auto"/>
        <w:left w:val="none" w:sz="0" w:space="0" w:color="auto"/>
        <w:bottom w:val="none" w:sz="0" w:space="0" w:color="auto"/>
        <w:right w:val="none" w:sz="0" w:space="0" w:color="auto"/>
      </w:divBdr>
    </w:div>
    <w:div w:id="1088581989">
      <w:bodyDiv w:val="1"/>
      <w:marLeft w:val="0"/>
      <w:marRight w:val="0"/>
      <w:marTop w:val="0"/>
      <w:marBottom w:val="0"/>
      <w:divBdr>
        <w:top w:val="none" w:sz="0" w:space="0" w:color="auto"/>
        <w:left w:val="none" w:sz="0" w:space="0" w:color="auto"/>
        <w:bottom w:val="none" w:sz="0" w:space="0" w:color="auto"/>
        <w:right w:val="none" w:sz="0" w:space="0" w:color="auto"/>
      </w:divBdr>
    </w:div>
    <w:div w:id="1092164640">
      <w:bodyDiv w:val="1"/>
      <w:marLeft w:val="0"/>
      <w:marRight w:val="0"/>
      <w:marTop w:val="0"/>
      <w:marBottom w:val="0"/>
      <w:divBdr>
        <w:top w:val="none" w:sz="0" w:space="0" w:color="auto"/>
        <w:left w:val="none" w:sz="0" w:space="0" w:color="auto"/>
        <w:bottom w:val="none" w:sz="0" w:space="0" w:color="auto"/>
        <w:right w:val="none" w:sz="0" w:space="0" w:color="auto"/>
      </w:divBdr>
    </w:div>
    <w:div w:id="1093666911">
      <w:bodyDiv w:val="1"/>
      <w:marLeft w:val="0"/>
      <w:marRight w:val="0"/>
      <w:marTop w:val="0"/>
      <w:marBottom w:val="0"/>
      <w:divBdr>
        <w:top w:val="none" w:sz="0" w:space="0" w:color="auto"/>
        <w:left w:val="none" w:sz="0" w:space="0" w:color="auto"/>
        <w:bottom w:val="none" w:sz="0" w:space="0" w:color="auto"/>
        <w:right w:val="none" w:sz="0" w:space="0" w:color="auto"/>
      </w:divBdr>
    </w:div>
    <w:div w:id="1094933267">
      <w:bodyDiv w:val="1"/>
      <w:marLeft w:val="0"/>
      <w:marRight w:val="0"/>
      <w:marTop w:val="0"/>
      <w:marBottom w:val="0"/>
      <w:divBdr>
        <w:top w:val="none" w:sz="0" w:space="0" w:color="auto"/>
        <w:left w:val="none" w:sz="0" w:space="0" w:color="auto"/>
        <w:bottom w:val="none" w:sz="0" w:space="0" w:color="auto"/>
        <w:right w:val="none" w:sz="0" w:space="0" w:color="auto"/>
      </w:divBdr>
    </w:div>
    <w:div w:id="1098939314">
      <w:bodyDiv w:val="1"/>
      <w:marLeft w:val="0"/>
      <w:marRight w:val="0"/>
      <w:marTop w:val="0"/>
      <w:marBottom w:val="0"/>
      <w:divBdr>
        <w:top w:val="none" w:sz="0" w:space="0" w:color="auto"/>
        <w:left w:val="none" w:sz="0" w:space="0" w:color="auto"/>
        <w:bottom w:val="none" w:sz="0" w:space="0" w:color="auto"/>
        <w:right w:val="none" w:sz="0" w:space="0" w:color="auto"/>
      </w:divBdr>
    </w:div>
    <w:div w:id="1103843306">
      <w:bodyDiv w:val="1"/>
      <w:marLeft w:val="0"/>
      <w:marRight w:val="0"/>
      <w:marTop w:val="0"/>
      <w:marBottom w:val="0"/>
      <w:divBdr>
        <w:top w:val="none" w:sz="0" w:space="0" w:color="auto"/>
        <w:left w:val="none" w:sz="0" w:space="0" w:color="auto"/>
        <w:bottom w:val="none" w:sz="0" w:space="0" w:color="auto"/>
        <w:right w:val="none" w:sz="0" w:space="0" w:color="auto"/>
      </w:divBdr>
    </w:div>
    <w:div w:id="1105686236">
      <w:bodyDiv w:val="1"/>
      <w:marLeft w:val="0"/>
      <w:marRight w:val="0"/>
      <w:marTop w:val="0"/>
      <w:marBottom w:val="0"/>
      <w:divBdr>
        <w:top w:val="none" w:sz="0" w:space="0" w:color="auto"/>
        <w:left w:val="none" w:sz="0" w:space="0" w:color="auto"/>
        <w:bottom w:val="none" w:sz="0" w:space="0" w:color="auto"/>
        <w:right w:val="none" w:sz="0" w:space="0" w:color="auto"/>
      </w:divBdr>
    </w:div>
    <w:div w:id="1112898200">
      <w:bodyDiv w:val="1"/>
      <w:marLeft w:val="0"/>
      <w:marRight w:val="0"/>
      <w:marTop w:val="0"/>
      <w:marBottom w:val="0"/>
      <w:divBdr>
        <w:top w:val="none" w:sz="0" w:space="0" w:color="auto"/>
        <w:left w:val="none" w:sz="0" w:space="0" w:color="auto"/>
        <w:bottom w:val="none" w:sz="0" w:space="0" w:color="auto"/>
        <w:right w:val="none" w:sz="0" w:space="0" w:color="auto"/>
      </w:divBdr>
    </w:div>
    <w:div w:id="1117991465">
      <w:bodyDiv w:val="1"/>
      <w:marLeft w:val="0"/>
      <w:marRight w:val="0"/>
      <w:marTop w:val="0"/>
      <w:marBottom w:val="0"/>
      <w:divBdr>
        <w:top w:val="none" w:sz="0" w:space="0" w:color="auto"/>
        <w:left w:val="none" w:sz="0" w:space="0" w:color="auto"/>
        <w:bottom w:val="none" w:sz="0" w:space="0" w:color="auto"/>
        <w:right w:val="none" w:sz="0" w:space="0" w:color="auto"/>
      </w:divBdr>
    </w:div>
    <w:div w:id="1126437074">
      <w:bodyDiv w:val="1"/>
      <w:marLeft w:val="0"/>
      <w:marRight w:val="0"/>
      <w:marTop w:val="0"/>
      <w:marBottom w:val="0"/>
      <w:divBdr>
        <w:top w:val="none" w:sz="0" w:space="0" w:color="auto"/>
        <w:left w:val="none" w:sz="0" w:space="0" w:color="auto"/>
        <w:bottom w:val="none" w:sz="0" w:space="0" w:color="auto"/>
        <w:right w:val="none" w:sz="0" w:space="0" w:color="auto"/>
      </w:divBdr>
    </w:div>
    <w:div w:id="1132942516">
      <w:bodyDiv w:val="1"/>
      <w:marLeft w:val="0"/>
      <w:marRight w:val="0"/>
      <w:marTop w:val="0"/>
      <w:marBottom w:val="0"/>
      <w:divBdr>
        <w:top w:val="none" w:sz="0" w:space="0" w:color="auto"/>
        <w:left w:val="none" w:sz="0" w:space="0" w:color="auto"/>
        <w:bottom w:val="none" w:sz="0" w:space="0" w:color="auto"/>
        <w:right w:val="none" w:sz="0" w:space="0" w:color="auto"/>
      </w:divBdr>
    </w:div>
    <w:div w:id="1139767938">
      <w:bodyDiv w:val="1"/>
      <w:marLeft w:val="0"/>
      <w:marRight w:val="0"/>
      <w:marTop w:val="0"/>
      <w:marBottom w:val="0"/>
      <w:divBdr>
        <w:top w:val="none" w:sz="0" w:space="0" w:color="auto"/>
        <w:left w:val="none" w:sz="0" w:space="0" w:color="auto"/>
        <w:bottom w:val="none" w:sz="0" w:space="0" w:color="auto"/>
        <w:right w:val="none" w:sz="0" w:space="0" w:color="auto"/>
      </w:divBdr>
    </w:div>
    <w:div w:id="1140997205">
      <w:bodyDiv w:val="1"/>
      <w:marLeft w:val="0"/>
      <w:marRight w:val="0"/>
      <w:marTop w:val="0"/>
      <w:marBottom w:val="0"/>
      <w:divBdr>
        <w:top w:val="none" w:sz="0" w:space="0" w:color="auto"/>
        <w:left w:val="none" w:sz="0" w:space="0" w:color="auto"/>
        <w:bottom w:val="none" w:sz="0" w:space="0" w:color="auto"/>
        <w:right w:val="none" w:sz="0" w:space="0" w:color="auto"/>
      </w:divBdr>
    </w:div>
    <w:div w:id="1141658139">
      <w:bodyDiv w:val="1"/>
      <w:marLeft w:val="0"/>
      <w:marRight w:val="0"/>
      <w:marTop w:val="0"/>
      <w:marBottom w:val="0"/>
      <w:divBdr>
        <w:top w:val="none" w:sz="0" w:space="0" w:color="auto"/>
        <w:left w:val="none" w:sz="0" w:space="0" w:color="auto"/>
        <w:bottom w:val="none" w:sz="0" w:space="0" w:color="auto"/>
        <w:right w:val="none" w:sz="0" w:space="0" w:color="auto"/>
      </w:divBdr>
    </w:div>
    <w:div w:id="1142578694">
      <w:bodyDiv w:val="1"/>
      <w:marLeft w:val="0"/>
      <w:marRight w:val="0"/>
      <w:marTop w:val="0"/>
      <w:marBottom w:val="0"/>
      <w:divBdr>
        <w:top w:val="none" w:sz="0" w:space="0" w:color="auto"/>
        <w:left w:val="none" w:sz="0" w:space="0" w:color="auto"/>
        <w:bottom w:val="none" w:sz="0" w:space="0" w:color="auto"/>
        <w:right w:val="none" w:sz="0" w:space="0" w:color="auto"/>
      </w:divBdr>
    </w:div>
    <w:div w:id="1157190035">
      <w:bodyDiv w:val="1"/>
      <w:marLeft w:val="0"/>
      <w:marRight w:val="0"/>
      <w:marTop w:val="0"/>
      <w:marBottom w:val="0"/>
      <w:divBdr>
        <w:top w:val="none" w:sz="0" w:space="0" w:color="auto"/>
        <w:left w:val="none" w:sz="0" w:space="0" w:color="auto"/>
        <w:bottom w:val="none" w:sz="0" w:space="0" w:color="auto"/>
        <w:right w:val="none" w:sz="0" w:space="0" w:color="auto"/>
      </w:divBdr>
    </w:div>
    <w:div w:id="1161848094">
      <w:bodyDiv w:val="1"/>
      <w:marLeft w:val="0"/>
      <w:marRight w:val="0"/>
      <w:marTop w:val="0"/>
      <w:marBottom w:val="0"/>
      <w:divBdr>
        <w:top w:val="none" w:sz="0" w:space="0" w:color="auto"/>
        <w:left w:val="none" w:sz="0" w:space="0" w:color="auto"/>
        <w:bottom w:val="none" w:sz="0" w:space="0" w:color="auto"/>
        <w:right w:val="none" w:sz="0" w:space="0" w:color="auto"/>
      </w:divBdr>
    </w:div>
    <w:div w:id="1162819514">
      <w:bodyDiv w:val="1"/>
      <w:marLeft w:val="0"/>
      <w:marRight w:val="0"/>
      <w:marTop w:val="0"/>
      <w:marBottom w:val="0"/>
      <w:divBdr>
        <w:top w:val="none" w:sz="0" w:space="0" w:color="auto"/>
        <w:left w:val="none" w:sz="0" w:space="0" w:color="auto"/>
        <w:bottom w:val="none" w:sz="0" w:space="0" w:color="auto"/>
        <w:right w:val="none" w:sz="0" w:space="0" w:color="auto"/>
      </w:divBdr>
    </w:div>
    <w:div w:id="1166245709">
      <w:bodyDiv w:val="1"/>
      <w:marLeft w:val="0"/>
      <w:marRight w:val="0"/>
      <w:marTop w:val="0"/>
      <w:marBottom w:val="0"/>
      <w:divBdr>
        <w:top w:val="none" w:sz="0" w:space="0" w:color="auto"/>
        <w:left w:val="none" w:sz="0" w:space="0" w:color="auto"/>
        <w:bottom w:val="none" w:sz="0" w:space="0" w:color="auto"/>
        <w:right w:val="none" w:sz="0" w:space="0" w:color="auto"/>
      </w:divBdr>
    </w:div>
    <w:div w:id="1173761283">
      <w:bodyDiv w:val="1"/>
      <w:marLeft w:val="0"/>
      <w:marRight w:val="0"/>
      <w:marTop w:val="0"/>
      <w:marBottom w:val="0"/>
      <w:divBdr>
        <w:top w:val="none" w:sz="0" w:space="0" w:color="auto"/>
        <w:left w:val="none" w:sz="0" w:space="0" w:color="auto"/>
        <w:bottom w:val="none" w:sz="0" w:space="0" w:color="auto"/>
        <w:right w:val="none" w:sz="0" w:space="0" w:color="auto"/>
      </w:divBdr>
    </w:div>
    <w:div w:id="1176336651">
      <w:bodyDiv w:val="1"/>
      <w:marLeft w:val="0"/>
      <w:marRight w:val="0"/>
      <w:marTop w:val="0"/>
      <w:marBottom w:val="0"/>
      <w:divBdr>
        <w:top w:val="none" w:sz="0" w:space="0" w:color="auto"/>
        <w:left w:val="none" w:sz="0" w:space="0" w:color="auto"/>
        <w:bottom w:val="none" w:sz="0" w:space="0" w:color="auto"/>
        <w:right w:val="none" w:sz="0" w:space="0" w:color="auto"/>
      </w:divBdr>
    </w:div>
    <w:div w:id="1176699499">
      <w:bodyDiv w:val="1"/>
      <w:marLeft w:val="0"/>
      <w:marRight w:val="0"/>
      <w:marTop w:val="0"/>
      <w:marBottom w:val="0"/>
      <w:divBdr>
        <w:top w:val="none" w:sz="0" w:space="0" w:color="auto"/>
        <w:left w:val="none" w:sz="0" w:space="0" w:color="auto"/>
        <w:bottom w:val="none" w:sz="0" w:space="0" w:color="auto"/>
        <w:right w:val="none" w:sz="0" w:space="0" w:color="auto"/>
      </w:divBdr>
    </w:div>
    <w:div w:id="1179471181">
      <w:bodyDiv w:val="1"/>
      <w:marLeft w:val="0"/>
      <w:marRight w:val="0"/>
      <w:marTop w:val="0"/>
      <w:marBottom w:val="0"/>
      <w:divBdr>
        <w:top w:val="none" w:sz="0" w:space="0" w:color="auto"/>
        <w:left w:val="none" w:sz="0" w:space="0" w:color="auto"/>
        <w:bottom w:val="none" w:sz="0" w:space="0" w:color="auto"/>
        <w:right w:val="none" w:sz="0" w:space="0" w:color="auto"/>
      </w:divBdr>
    </w:div>
    <w:div w:id="1181238470">
      <w:bodyDiv w:val="1"/>
      <w:marLeft w:val="0"/>
      <w:marRight w:val="0"/>
      <w:marTop w:val="0"/>
      <w:marBottom w:val="0"/>
      <w:divBdr>
        <w:top w:val="none" w:sz="0" w:space="0" w:color="auto"/>
        <w:left w:val="none" w:sz="0" w:space="0" w:color="auto"/>
        <w:bottom w:val="none" w:sz="0" w:space="0" w:color="auto"/>
        <w:right w:val="none" w:sz="0" w:space="0" w:color="auto"/>
      </w:divBdr>
    </w:div>
    <w:div w:id="1187522476">
      <w:bodyDiv w:val="1"/>
      <w:marLeft w:val="0"/>
      <w:marRight w:val="0"/>
      <w:marTop w:val="0"/>
      <w:marBottom w:val="0"/>
      <w:divBdr>
        <w:top w:val="none" w:sz="0" w:space="0" w:color="auto"/>
        <w:left w:val="none" w:sz="0" w:space="0" w:color="auto"/>
        <w:bottom w:val="none" w:sz="0" w:space="0" w:color="auto"/>
        <w:right w:val="none" w:sz="0" w:space="0" w:color="auto"/>
      </w:divBdr>
    </w:div>
    <w:div w:id="1187721116">
      <w:bodyDiv w:val="1"/>
      <w:marLeft w:val="0"/>
      <w:marRight w:val="0"/>
      <w:marTop w:val="0"/>
      <w:marBottom w:val="0"/>
      <w:divBdr>
        <w:top w:val="none" w:sz="0" w:space="0" w:color="auto"/>
        <w:left w:val="none" w:sz="0" w:space="0" w:color="auto"/>
        <w:bottom w:val="none" w:sz="0" w:space="0" w:color="auto"/>
        <w:right w:val="none" w:sz="0" w:space="0" w:color="auto"/>
      </w:divBdr>
    </w:div>
    <w:div w:id="1192644539">
      <w:bodyDiv w:val="1"/>
      <w:marLeft w:val="0"/>
      <w:marRight w:val="0"/>
      <w:marTop w:val="0"/>
      <w:marBottom w:val="0"/>
      <w:divBdr>
        <w:top w:val="none" w:sz="0" w:space="0" w:color="auto"/>
        <w:left w:val="none" w:sz="0" w:space="0" w:color="auto"/>
        <w:bottom w:val="none" w:sz="0" w:space="0" w:color="auto"/>
        <w:right w:val="none" w:sz="0" w:space="0" w:color="auto"/>
      </w:divBdr>
    </w:div>
    <w:div w:id="1195190943">
      <w:bodyDiv w:val="1"/>
      <w:marLeft w:val="0"/>
      <w:marRight w:val="0"/>
      <w:marTop w:val="0"/>
      <w:marBottom w:val="0"/>
      <w:divBdr>
        <w:top w:val="none" w:sz="0" w:space="0" w:color="auto"/>
        <w:left w:val="none" w:sz="0" w:space="0" w:color="auto"/>
        <w:bottom w:val="none" w:sz="0" w:space="0" w:color="auto"/>
        <w:right w:val="none" w:sz="0" w:space="0" w:color="auto"/>
      </w:divBdr>
    </w:div>
    <w:div w:id="1212762555">
      <w:bodyDiv w:val="1"/>
      <w:marLeft w:val="0"/>
      <w:marRight w:val="0"/>
      <w:marTop w:val="0"/>
      <w:marBottom w:val="0"/>
      <w:divBdr>
        <w:top w:val="none" w:sz="0" w:space="0" w:color="auto"/>
        <w:left w:val="none" w:sz="0" w:space="0" w:color="auto"/>
        <w:bottom w:val="none" w:sz="0" w:space="0" w:color="auto"/>
        <w:right w:val="none" w:sz="0" w:space="0" w:color="auto"/>
      </w:divBdr>
    </w:div>
    <w:div w:id="1219510366">
      <w:bodyDiv w:val="1"/>
      <w:marLeft w:val="0"/>
      <w:marRight w:val="0"/>
      <w:marTop w:val="0"/>
      <w:marBottom w:val="0"/>
      <w:divBdr>
        <w:top w:val="none" w:sz="0" w:space="0" w:color="auto"/>
        <w:left w:val="none" w:sz="0" w:space="0" w:color="auto"/>
        <w:bottom w:val="none" w:sz="0" w:space="0" w:color="auto"/>
        <w:right w:val="none" w:sz="0" w:space="0" w:color="auto"/>
      </w:divBdr>
    </w:div>
    <w:div w:id="1220047519">
      <w:bodyDiv w:val="1"/>
      <w:marLeft w:val="0"/>
      <w:marRight w:val="0"/>
      <w:marTop w:val="0"/>
      <w:marBottom w:val="0"/>
      <w:divBdr>
        <w:top w:val="none" w:sz="0" w:space="0" w:color="auto"/>
        <w:left w:val="none" w:sz="0" w:space="0" w:color="auto"/>
        <w:bottom w:val="none" w:sz="0" w:space="0" w:color="auto"/>
        <w:right w:val="none" w:sz="0" w:space="0" w:color="auto"/>
      </w:divBdr>
    </w:div>
    <w:div w:id="1223171550">
      <w:bodyDiv w:val="1"/>
      <w:marLeft w:val="0"/>
      <w:marRight w:val="0"/>
      <w:marTop w:val="0"/>
      <w:marBottom w:val="0"/>
      <w:divBdr>
        <w:top w:val="none" w:sz="0" w:space="0" w:color="auto"/>
        <w:left w:val="none" w:sz="0" w:space="0" w:color="auto"/>
        <w:bottom w:val="none" w:sz="0" w:space="0" w:color="auto"/>
        <w:right w:val="none" w:sz="0" w:space="0" w:color="auto"/>
      </w:divBdr>
    </w:div>
    <w:div w:id="1234124823">
      <w:bodyDiv w:val="1"/>
      <w:marLeft w:val="0"/>
      <w:marRight w:val="0"/>
      <w:marTop w:val="0"/>
      <w:marBottom w:val="0"/>
      <w:divBdr>
        <w:top w:val="none" w:sz="0" w:space="0" w:color="auto"/>
        <w:left w:val="none" w:sz="0" w:space="0" w:color="auto"/>
        <w:bottom w:val="none" w:sz="0" w:space="0" w:color="auto"/>
        <w:right w:val="none" w:sz="0" w:space="0" w:color="auto"/>
      </w:divBdr>
    </w:div>
    <w:div w:id="1243371972">
      <w:bodyDiv w:val="1"/>
      <w:marLeft w:val="0"/>
      <w:marRight w:val="0"/>
      <w:marTop w:val="0"/>
      <w:marBottom w:val="0"/>
      <w:divBdr>
        <w:top w:val="none" w:sz="0" w:space="0" w:color="auto"/>
        <w:left w:val="none" w:sz="0" w:space="0" w:color="auto"/>
        <w:bottom w:val="none" w:sz="0" w:space="0" w:color="auto"/>
        <w:right w:val="none" w:sz="0" w:space="0" w:color="auto"/>
      </w:divBdr>
    </w:div>
    <w:div w:id="1251544814">
      <w:bodyDiv w:val="1"/>
      <w:marLeft w:val="0"/>
      <w:marRight w:val="0"/>
      <w:marTop w:val="0"/>
      <w:marBottom w:val="0"/>
      <w:divBdr>
        <w:top w:val="none" w:sz="0" w:space="0" w:color="auto"/>
        <w:left w:val="none" w:sz="0" w:space="0" w:color="auto"/>
        <w:bottom w:val="none" w:sz="0" w:space="0" w:color="auto"/>
        <w:right w:val="none" w:sz="0" w:space="0" w:color="auto"/>
      </w:divBdr>
    </w:div>
    <w:div w:id="1252281002">
      <w:bodyDiv w:val="1"/>
      <w:marLeft w:val="0"/>
      <w:marRight w:val="0"/>
      <w:marTop w:val="0"/>
      <w:marBottom w:val="0"/>
      <w:divBdr>
        <w:top w:val="none" w:sz="0" w:space="0" w:color="auto"/>
        <w:left w:val="none" w:sz="0" w:space="0" w:color="auto"/>
        <w:bottom w:val="none" w:sz="0" w:space="0" w:color="auto"/>
        <w:right w:val="none" w:sz="0" w:space="0" w:color="auto"/>
      </w:divBdr>
    </w:div>
    <w:div w:id="1268585887">
      <w:bodyDiv w:val="1"/>
      <w:marLeft w:val="0"/>
      <w:marRight w:val="0"/>
      <w:marTop w:val="0"/>
      <w:marBottom w:val="0"/>
      <w:divBdr>
        <w:top w:val="none" w:sz="0" w:space="0" w:color="auto"/>
        <w:left w:val="none" w:sz="0" w:space="0" w:color="auto"/>
        <w:bottom w:val="none" w:sz="0" w:space="0" w:color="auto"/>
        <w:right w:val="none" w:sz="0" w:space="0" w:color="auto"/>
      </w:divBdr>
    </w:div>
    <w:div w:id="1273517449">
      <w:bodyDiv w:val="1"/>
      <w:marLeft w:val="0"/>
      <w:marRight w:val="0"/>
      <w:marTop w:val="0"/>
      <w:marBottom w:val="0"/>
      <w:divBdr>
        <w:top w:val="none" w:sz="0" w:space="0" w:color="auto"/>
        <w:left w:val="none" w:sz="0" w:space="0" w:color="auto"/>
        <w:bottom w:val="none" w:sz="0" w:space="0" w:color="auto"/>
        <w:right w:val="none" w:sz="0" w:space="0" w:color="auto"/>
      </w:divBdr>
    </w:div>
    <w:div w:id="1274748696">
      <w:bodyDiv w:val="1"/>
      <w:marLeft w:val="0"/>
      <w:marRight w:val="0"/>
      <w:marTop w:val="0"/>
      <w:marBottom w:val="0"/>
      <w:divBdr>
        <w:top w:val="none" w:sz="0" w:space="0" w:color="auto"/>
        <w:left w:val="none" w:sz="0" w:space="0" w:color="auto"/>
        <w:bottom w:val="none" w:sz="0" w:space="0" w:color="auto"/>
        <w:right w:val="none" w:sz="0" w:space="0" w:color="auto"/>
      </w:divBdr>
    </w:div>
    <w:div w:id="1278180267">
      <w:bodyDiv w:val="1"/>
      <w:marLeft w:val="0"/>
      <w:marRight w:val="0"/>
      <w:marTop w:val="0"/>
      <w:marBottom w:val="0"/>
      <w:divBdr>
        <w:top w:val="none" w:sz="0" w:space="0" w:color="auto"/>
        <w:left w:val="none" w:sz="0" w:space="0" w:color="auto"/>
        <w:bottom w:val="none" w:sz="0" w:space="0" w:color="auto"/>
        <w:right w:val="none" w:sz="0" w:space="0" w:color="auto"/>
      </w:divBdr>
    </w:div>
    <w:div w:id="1282491334">
      <w:bodyDiv w:val="1"/>
      <w:marLeft w:val="0"/>
      <w:marRight w:val="0"/>
      <w:marTop w:val="0"/>
      <w:marBottom w:val="0"/>
      <w:divBdr>
        <w:top w:val="none" w:sz="0" w:space="0" w:color="auto"/>
        <w:left w:val="none" w:sz="0" w:space="0" w:color="auto"/>
        <w:bottom w:val="none" w:sz="0" w:space="0" w:color="auto"/>
        <w:right w:val="none" w:sz="0" w:space="0" w:color="auto"/>
      </w:divBdr>
    </w:div>
    <w:div w:id="1290939405">
      <w:bodyDiv w:val="1"/>
      <w:marLeft w:val="0"/>
      <w:marRight w:val="0"/>
      <w:marTop w:val="0"/>
      <w:marBottom w:val="0"/>
      <w:divBdr>
        <w:top w:val="none" w:sz="0" w:space="0" w:color="auto"/>
        <w:left w:val="none" w:sz="0" w:space="0" w:color="auto"/>
        <w:bottom w:val="none" w:sz="0" w:space="0" w:color="auto"/>
        <w:right w:val="none" w:sz="0" w:space="0" w:color="auto"/>
      </w:divBdr>
    </w:div>
    <w:div w:id="1296640396">
      <w:bodyDiv w:val="1"/>
      <w:marLeft w:val="0"/>
      <w:marRight w:val="0"/>
      <w:marTop w:val="0"/>
      <w:marBottom w:val="0"/>
      <w:divBdr>
        <w:top w:val="none" w:sz="0" w:space="0" w:color="auto"/>
        <w:left w:val="none" w:sz="0" w:space="0" w:color="auto"/>
        <w:bottom w:val="none" w:sz="0" w:space="0" w:color="auto"/>
        <w:right w:val="none" w:sz="0" w:space="0" w:color="auto"/>
      </w:divBdr>
    </w:div>
    <w:div w:id="1298952461">
      <w:bodyDiv w:val="1"/>
      <w:marLeft w:val="0"/>
      <w:marRight w:val="0"/>
      <w:marTop w:val="0"/>
      <w:marBottom w:val="0"/>
      <w:divBdr>
        <w:top w:val="none" w:sz="0" w:space="0" w:color="auto"/>
        <w:left w:val="none" w:sz="0" w:space="0" w:color="auto"/>
        <w:bottom w:val="none" w:sz="0" w:space="0" w:color="auto"/>
        <w:right w:val="none" w:sz="0" w:space="0" w:color="auto"/>
      </w:divBdr>
    </w:div>
    <w:div w:id="1299216950">
      <w:bodyDiv w:val="1"/>
      <w:marLeft w:val="0"/>
      <w:marRight w:val="0"/>
      <w:marTop w:val="0"/>
      <w:marBottom w:val="0"/>
      <w:divBdr>
        <w:top w:val="none" w:sz="0" w:space="0" w:color="auto"/>
        <w:left w:val="none" w:sz="0" w:space="0" w:color="auto"/>
        <w:bottom w:val="none" w:sz="0" w:space="0" w:color="auto"/>
        <w:right w:val="none" w:sz="0" w:space="0" w:color="auto"/>
      </w:divBdr>
    </w:div>
    <w:div w:id="1303848393">
      <w:bodyDiv w:val="1"/>
      <w:marLeft w:val="0"/>
      <w:marRight w:val="0"/>
      <w:marTop w:val="0"/>
      <w:marBottom w:val="0"/>
      <w:divBdr>
        <w:top w:val="none" w:sz="0" w:space="0" w:color="auto"/>
        <w:left w:val="none" w:sz="0" w:space="0" w:color="auto"/>
        <w:bottom w:val="none" w:sz="0" w:space="0" w:color="auto"/>
        <w:right w:val="none" w:sz="0" w:space="0" w:color="auto"/>
      </w:divBdr>
    </w:div>
    <w:div w:id="1312098160">
      <w:bodyDiv w:val="1"/>
      <w:marLeft w:val="0"/>
      <w:marRight w:val="0"/>
      <w:marTop w:val="0"/>
      <w:marBottom w:val="0"/>
      <w:divBdr>
        <w:top w:val="none" w:sz="0" w:space="0" w:color="auto"/>
        <w:left w:val="none" w:sz="0" w:space="0" w:color="auto"/>
        <w:bottom w:val="none" w:sz="0" w:space="0" w:color="auto"/>
        <w:right w:val="none" w:sz="0" w:space="0" w:color="auto"/>
      </w:divBdr>
    </w:div>
    <w:div w:id="1314749732">
      <w:bodyDiv w:val="1"/>
      <w:marLeft w:val="0"/>
      <w:marRight w:val="0"/>
      <w:marTop w:val="0"/>
      <w:marBottom w:val="0"/>
      <w:divBdr>
        <w:top w:val="none" w:sz="0" w:space="0" w:color="auto"/>
        <w:left w:val="none" w:sz="0" w:space="0" w:color="auto"/>
        <w:bottom w:val="none" w:sz="0" w:space="0" w:color="auto"/>
        <w:right w:val="none" w:sz="0" w:space="0" w:color="auto"/>
      </w:divBdr>
    </w:div>
    <w:div w:id="1338771422">
      <w:bodyDiv w:val="1"/>
      <w:marLeft w:val="0"/>
      <w:marRight w:val="0"/>
      <w:marTop w:val="0"/>
      <w:marBottom w:val="0"/>
      <w:divBdr>
        <w:top w:val="none" w:sz="0" w:space="0" w:color="auto"/>
        <w:left w:val="none" w:sz="0" w:space="0" w:color="auto"/>
        <w:bottom w:val="none" w:sz="0" w:space="0" w:color="auto"/>
        <w:right w:val="none" w:sz="0" w:space="0" w:color="auto"/>
      </w:divBdr>
    </w:div>
    <w:div w:id="1343242222">
      <w:bodyDiv w:val="1"/>
      <w:marLeft w:val="0"/>
      <w:marRight w:val="0"/>
      <w:marTop w:val="0"/>
      <w:marBottom w:val="0"/>
      <w:divBdr>
        <w:top w:val="none" w:sz="0" w:space="0" w:color="auto"/>
        <w:left w:val="none" w:sz="0" w:space="0" w:color="auto"/>
        <w:bottom w:val="none" w:sz="0" w:space="0" w:color="auto"/>
        <w:right w:val="none" w:sz="0" w:space="0" w:color="auto"/>
      </w:divBdr>
    </w:div>
    <w:div w:id="1346176334">
      <w:bodyDiv w:val="1"/>
      <w:marLeft w:val="0"/>
      <w:marRight w:val="0"/>
      <w:marTop w:val="0"/>
      <w:marBottom w:val="0"/>
      <w:divBdr>
        <w:top w:val="none" w:sz="0" w:space="0" w:color="auto"/>
        <w:left w:val="none" w:sz="0" w:space="0" w:color="auto"/>
        <w:bottom w:val="none" w:sz="0" w:space="0" w:color="auto"/>
        <w:right w:val="none" w:sz="0" w:space="0" w:color="auto"/>
      </w:divBdr>
    </w:div>
    <w:div w:id="1349257383">
      <w:bodyDiv w:val="1"/>
      <w:marLeft w:val="0"/>
      <w:marRight w:val="0"/>
      <w:marTop w:val="0"/>
      <w:marBottom w:val="0"/>
      <w:divBdr>
        <w:top w:val="none" w:sz="0" w:space="0" w:color="auto"/>
        <w:left w:val="none" w:sz="0" w:space="0" w:color="auto"/>
        <w:bottom w:val="none" w:sz="0" w:space="0" w:color="auto"/>
        <w:right w:val="none" w:sz="0" w:space="0" w:color="auto"/>
      </w:divBdr>
    </w:div>
    <w:div w:id="1351755166">
      <w:bodyDiv w:val="1"/>
      <w:marLeft w:val="0"/>
      <w:marRight w:val="0"/>
      <w:marTop w:val="0"/>
      <w:marBottom w:val="0"/>
      <w:divBdr>
        <w:top w:val="none" w:sz="0" w:space="0" w:color="auto"/>
        <w:left w:val="none" w:sz="0" w:space="0" w:color="auto"/>
        <w:bottom w:val="none" w:sz="0" w:space="0" w:color="auto"/>
        <w:right w:val="none" w:sz="0" w:space="0" w:color="auto"/>
      </w:divBdr>
    </w:div>
    <w:div w:id="1358234381">
      <w:bodyDiv w:val="1"/>
      <w:marLeft w:val="0"/>
      <w:marRight w:val="0"/>
      <w:marTop w:val="0"/>
      <w:marBottom w:val="0"/>
      <w:divBdr>
        <w:top w:val="none" w:sz="0" w:space="0" w:color="auto"/>
        <w:left w:val="none" w:sz="0" w:space="0" w:color="auto"/>
        <w:bottom w:val="none" w:sz="0" w:space="0" w:color="auto"/>
        <w:right w:val="none" w:sz="0" w:space="0" w:color="auto"/>
      </w:divBdr>
    </w:div>
    <w:div w:id="1368331708">
      <w:bodyDiv w:val="1"/>
      <w:marLeft w:val="0"/>
      <w:marRight w:val="0"/>
      <w:marTop w:val="0"/>
      <w:marBottom w:val="0"/>
      <w:divBdr>
        <w:top w:val="none" w:sz="0" w:space="0" w:color="auto"/>
        <w:left w:val="none" w:sz="0" w:space="0" w:color="auto"/>
        <w:bottom w:val="none" w:sz="0" w:space="0" w:color="auto"/>
        <w:right w:val="none" w:sz="0" w:space="0" w:color="auto"/>
      </w:divBdr>
    </w:div>
    <w:div w:id="1371226532">
      <w:bodyDiv w:val="1"/>
      <w:marLeft w:val="0"/>
      <w:marRight w:val="0"/>
      <w:marTop w:val="0"/>
      <w:marBottom w:val="0"/>
      <w:divBdr>
        <w:top w:val="none" w:sz="0" w:space="0" w:color="auto"/>
        <w:left w:val="none" w:sz="0" w:space="0" w:color="auto"/>
        <w:bottom w:val="none" w:sz="0" w:space="0" w:color="auto"/>
        <w:right w:val="none" w:sz="0" w:space="0" w:color="auto"/>
      </w:divBdr>
    </w:div>
    <w:div w:id="1374306997">
      <w:bodyDiv w:val="1"/>
      <w:marLeft w:val="0"/>
      <w:marRight w:val="0"/>
      <w:marTop w:val="0"/>
      <w:marBottom w:val="0"/>
      <w:divBdr>
        <w:top w:val="none" w:sz="0" w:space="0" w:color="auto"/>
        <w:left w:val="none" w:sz="0" w:space="0" w:color="auto"/>
        <w:bottom w:val="none" w:sz="0" w:space="0" w:color="auto"/>
        <w:right w:val="none" w:sz="0" w:space="0" w:color="auto"/>
      </w:divBdr>
    </w:div>
    <w:div w:id="1382486202">
      <w:bodyDiv w:val="1"/>
      <w:marLeft w:val="0"/>
      <w:marRight w:val="0"/>
      <w:marTop w:val="0"/>
      <w:marBottom w:val="0"/>
      <w:divBdr>
        <w:top w:val="none" w:sz="0" w:space="0" w:color="auto"/>
        <w:left w:val="none" w:sz="0" w:space="0" w:color="auto"/>
        <w:bottom w:val="none" w:sz="0" w:space="0" w:color="auto"/>
        <w:right w:val="none" w:sz="0" w:space="0" w:color="auto"/>
      </w:divBdr>
    </w:div>
    <w:div w:id="1384283141">
      <w:bodyDiv w:val="1"/>
      <w:marLeft w:val="0"/>
      <w:marRight w:val="0"/>
      <w:marTop w:val="0"/>
      <w:marBottom w:val="0"/>
      <w:divBdr>
        <w:top w:val="none" w:sz="0" w:space="0" w:color="auto"/>
        <w:left w:val="none" w:sz="0" w:space="0" w:color="auto"/>
        <w:bottom w:val="none" w:sz="0" w:space="0" w:color="auto"/>
        <w:right w:val="none" w:sz="0" w:space="0" w:color="auto"/>
      </w:divBdr>
    </w:div>
    <w:div w:id="1406606698">
      <w:bodyDiv w:val="1"/>
      <w:marLeft w:val="0"/>
      <w:marRight w:val="0"/>
      <w:marTop w:val="0"/>
      <w:marBottom w:val="0"/>
      <w:divBdr>
        <w:top w:val="none" w:sz="0" w:space="0" w:color="auto"/>
        <w:left w:val="none" w:sz="0" w:space="0" w:color="auto"/>
        <w:bottom w:val="none" w:sz="0" w:space="0" w:color="auto"/>
        <w:right w:val="none" w:sz="0" w:space="0" w:color="auto"/>
      </w:divBdr>
    </w:div>
    <w:div w:id="1409499187">
      <w:bodyDiv w:val="1"/>
      <w:marLeft w:val="0"/>
      <w:marRight w:val="0"/>
      <w:marTop w:val="0"/>
      <w:marBottom w:val="0"/>
      <w:divBdr>
        <w:top w:val="none" w:sz="0" w:space="0" w:color="auto"/>
        <w:left w:val="none" w:sz="0" w:space="0" w:color="auto"/>
        <w:bottom w:val="none" w:sz="0" w:space="0" w:color="auto"/>
        <w:right w:val="none" w:sz="0" w:space="0" w:color="auto"/>
      </w:divBdr>
    </w:div>
    <w:div w:id="1412003471">
      <w:bodyDiv w:val="1"/>
      <w:marLeft w:val="0"/>
      <w:marRight w:val="0"/>
      <w:marTop w:val="0"/>
      <w:marBottom w:val="0"/>
      <w:divBdr>
        <w:top w:val="none" w:sz="0" w:space="0" w:color="auto"/>
        <w:left w:val="none" w:sz="0" w:space="0" w:color="auto"/>
        <w:bottom w:val="none" w:sz="0" w:space="0" w:color="auto"/>
        <w:right w:val="none" w:sz="0" w:space="0" w:color="auto"/>
      </w:divBdr>
    </w:div>
    <w:div w:id="1412579630">
      <w:bodyDiv w:val="1"/>
      <w:marLeft w:val="0"/>
      <w:marRight w:val="0"/>
      <w:marTop w:val="0"/>
      <w:marBottom w:val="0"/>
      <w:divBdr>
        <w:top w:val="none" w:sz="0" w:space="0" w:color="auto"/>
        <w:left w:val="none" w:sz="0" w:space="0" w:color="auto"/>
        <w:bottom w:val="none" w:sz="0" w:space="0" w:color="auto"/>
        <w:right w:val="none" w:sz="0" w:space="0" w:color="auto"/>
      </w:divBdr>
    </w:div>
    <w:div w:id="1426145035">
      <w:bodyDiv w:val="1"/>
      <w:marLeft w:val="0"/>
      <w:marRight w:val="0"/>
      <w:marTop w:val="0"/>
      <w:marBottom w:val="0"/>
      <w:divBdr>
        <w:top w:val="none" w:sz="0" w:space="0" w:color="auto"/>
        <w:left w:val="none" w:sz="0" w:space="0" w:color="auto"/>
        <w:bottom w:val="none" w:sz="0" w:space="0" w:color="auto"/>
        <w:right w:val="none" w:sz="0" w:space="0" w:color="auto"/>
      </w:divBdr>
    </w:div>
    <w:div w:id="1450079449">
      <w:bodyDiv w:val="1"/>
      <w:marLeft w:val="0"/>
      <w:marRight w:val="0"/>
      <w:marTop w:val="0"/>
      <w:marBottom w:val="0"/>
      <w:divBdr>
        <w:top w:val="none" w:sz="0" w:space="0" w:color="auto"/>
        <w:left w:val="none" w:sz="0" w:space="0" w:color="auto"/>
        <w:bottom w:val="none" w:sz="0" w:space="0" w:color="auto"/>
        <w:right w:val="none" w:sz="0" w:space="0" w:color="auto"/>
      </w:divBdr>
    </w:div>
    <w:div w:id="1450470081">
      <w:bodyDiv w:val="1"/>
      <w:marLeft w:val="0"/>
      <w:marRight w:val="0"/>
      <w:marTop w:val="0"/>
      <w:marBottom w:val="0"/>
      <w:divBdr>
        <w:top w:val="none" w:sz="0" w:space="0" w:color="auto"/>
        <w:left w:val="none" w:sz="0" w:space="0" w:color="auto"/>
        <w:bottom w:val="none" w:sz="0" w:space="0" w:color="auto"/>
        <w:right w:val="none" w:sz="0" w:space="0" w:color="auto"/>
      </w:divBdr>
    </w:div>
    <w:div w:id="1457404218">
      <w:bodyDiv w:val="1"/>
      <w:marLeft w:val="0"/>
      <w:marRight w:val="0"/>
      <w:marTop w:val="0"/>
      <w:marBottom w:val="0"/>
      <w:divBdr>
        <w:top w:val="none" w:sz="0" w:space="0" w:color="auto"/>
        <w:left w:val="none" w:sz="0" w:space="0" w:color="auto"/>
        <w:bottom w:val="none" w:sz="0" w:space="0" w:color="auto"/>
        <w:right w:val="none" w:sz="0" w:space="0" w:color="auto"/>
      </w:divBdr>
    </w:div>
    <w:div w:id="1464349237">
      <w:bodyDiv w:val="1"/>
      <w:marLeft w:val="0"/>
      <w:marRight w:val="0"/>
      <w:marTop w:val="0"/>
      <w:marBottom w:val="0"/>
      <w:divBdr>
        <w:top w:val="none" w:sz="0" w:space="0" w:color="auto"/>
        <w:left w:val="none" w:sz="0" w:space="0" w:color="auto"/>
        <w:bottom w:val="none" w:sz="0" w:space="0" w:color="auto"/>
        <w:right w:val="none" w:sz="0" w:space="0" w:color="auto"/>
      </w:divBdr>
    </w:div>
    <w:div w:id="1467967616">
      <w:bodyDiv w:val="1"/>
      <w:marLeft w:val="0"/>
      <w:marRight w:val="0"/>
      <w:marTop w:val="0"/>
      <w:marBottom w:val="0"/>
      <w:divBdr>
        <w:top w:val="none" w:sz="0" w:space="0" w:color="auto"/>
        <w:left w:val="none" w:sz="0" w:space="0" w:color="auto"/>
        <w:bottom w:val="none" w:sz="0" w:space="0" w:color="auto"/>
        <w:right w:val="none" w:sz="0" w:space="0" w:color="auto"/>
      </w:divBdr>
    </w:div>
    <w:div w:id="1479685441">
      <w:bodyDiv w:val="1"/>
      <w:marLeft w:val="0"/>
      <w:marRight w:val="0"/>
      <w:marTop w:val="0"/>
      <w:marBottom w:val="0"/>
      <w:divBdr>
        <w:top w:val="none" w:sz="0" w:space="0" w:color="auto"/>
        <w:left w:val="none" w:sz="0" w:space="0" w:color="auto"/>
        <w:bottom w:val="none" w:sz="0" w:space="0" w:color="auto"/>
        <w:right w:val="none" w:sz="0" w:space="0" w:color="auto"/>
      </w:divBdr>
    </w:div>
    <w:div w:id="1484272012">
      <w:bodyDiv w:val="1"/>
      <w:marLeft w:val="0"/>
      <w:marRight w:val="0"/>
      <w:marTop w:val="0"/>
      <w:marBottom w:val="0"/>
      <w:divBdr>
        <w:top w:val="none" w:sz="0" w:space="0" w:color="auto"/>
        <w:left w:val="none" w:sz="0" w:space="0" w:color="auto"/>
        <w:bottom w:val="none" w:sz="0" w:space="0" w:color="auto"/>
        <w:right w:val="none" w:sz="0" w:space="0" w:color="auto"/>
      </w:divBdr>
    </w:div>
    <w:div w:id="1497381546">
      <w:bodyDiv w:val="1"/>
      <w:marLeft w:val="0"/>
      <w:marRight w:val="0"/>
      <w:marTop w:val="0"/>
      <w:marBottom w:val="0"/>
      <w:divBdr>
        <w:top w:val="none" w:sz="0" w:space="0" w:color="auto"/>
        <w:left w:val="none" w:sz="0" w:space="0" w:color="auto"/>
        <w:bottom w:val="none" w:sz="0" w:space="0" w:color="auto"/>
        <w:right w:val="none" w:sz="0" w:space="0" w:color="auto"/>
      </w:divBdr>
    </w:div>
    <w:div w:id="1501962504">
      <w:bodyDiv w:val="1"/>
      <w:marLeft w:val="0"/>
      <w:marRight w:val="0"/>
      <w:marTop w:val="0"/>
      <w:marBottom w:val="0"/>
      <w:divBdr>
        <w:top w:val="none" w:sz="0" w:space="0" w:color="auto"/>
        <w:left w:val="none" w:sz="0" w:space="0" w:color="auto"/>
        <w:bottom w:val="none" w:sz="0" w:space="0" w:color="auto"/>
        <w:right w:val="none" w:sz="0" w:space="0" w:color="auto"/>
      </w:divBdr>
    </w:div>
    <w:div w:id="1504394976">
      <w:bodyDiv w:val="1"/>
      <w:marLeft w:val="0"/>
      <w:marRight w:val="0"/>
      <w:marTop w:val="0"/>
      <w:marBottom w:val="0"/>
      <w:divBdr>
        <w:top w:val="none" w:sz="0" w:space="0" w:color="auto"/>
        <w:left w:val="none" w:sz="0" w:space="0" w:color="auto"/>
        <w:bottom w:val="none" w:sz="0" w:space="0" w:color="auto"/>
        <w:right w:val="none" w:sz="0" w:space="0" w:color="auto"/>
      </w:divBdr>
    </w:div>
    <w:div w:id="1508665854">
      <w:bodyDiv w:val="1"/>
      <w:marLeft w:val="0"/>
      <w:marRight w:val="0"/>
      <w:marTop w:val="0"/>
      <w:marBottom w:val="0"/>
      <w:divBdr>
        <w:top w:val="none" w:sz="0" w:space="0" w:color="auto"/>
        <w:left w:val="none" w:sz="0" w:space="0" w:color="auto"/>
        <w:bottom w:val="none" w:sz="0" w:space="0" w:color="auto"/>
        <w:right w:val="none" w:sz="0" w:space="0" w:color="auto"/>
      </w:divBdr>
    </w:div>
    <w:div w:id="1509757524">
      <w:bodyDiv w:val="1"/>
      <w:marLeft w:val="0"/>
      <w:marRight w:val="0"/>
      <w:marTop w:val="0"/>
      <w:marBottom w:val="0"/>
      <w:divBdr>
        <w:top w:val="none" w:sz="0" w:space="0" w:color="auto"/>
        <w:left w:val="none" w:sz="0" w:space="0" w:color="auto"/>
        <w:bottom w:val="none" w:sz="0" w:space="0" w:color="auto"/>
        <w:right w:val="none" w:sz="0" w:space="0" w:color="auto"/>
      </w:divBdr>
    </w:div>
    <w:div w:id="1509905302">
      <w:bodyDiv w:val="1"/>
      <w:marLeft w:val="0"/>
      <w:marRight w:val="0"/>
      <w:marTop w:val="0"/>
      <w:marBottom w:val="0"/>
      <w:divBdr>
        <w:top w:val="none" w:sz="0" w:space="0" w:color="auto"/>
        <w:left w:val="none" w:sz="0" w:space="0" w:color="auto"/>
        <w:bottom w:val="none" w:sz="0" w:space="0" w:color="auto"/>
        <w:right w:val="none" w:sz="0" w:space="0" w:color="auto"/>
      </w:divBdr>
    </w:div>
    <w:div w:id="1516113077">
      <w:bodyDiv w:val="1"/>
      <w:marLeft w:val="0"/>
      <w:marRight w:val="0"/>
      <w:marTop w:val="0"/>
      <w:marBottom w:val="0"/>
      <w:divBdr>
        <w:top w:val="none" w:sz="0" w:space="0" w:color="auto"/>
        <w:left w:val="none" w:sz="0" w:space="0" w:color="auto"/>
        <w:bottom w:val="none" w:sz="0" w:space="0" w:color="auto"/>
        <w:right w:val="none" w:sz="0" w:space="0" w:color="auto"/>
      </w:divBdr>
    </w:div>
    <w:div w:id="1521355327">
      <w:bodyDiv w:val="1"/>
      <w:marLeft w:val="0"/>
      <w:marRight w:val="0"/>
      <w:marTop w:val="0"/>
      <w:marBottom w:val="0"/>
      <w:divBdr>
        <w:top w:val="none" w:sz="0" w:space="0" w:color="auto"/>
        <w:left w:val="none" w:sz="0" w:space="0" w:color="auto"/>
        <w:bottom w:val="none" w:sz="0" w:space="0" w:color="auto"/>
        <w:right w:val="none" w:sz="0" w:space="0" w:color="auto"/>
      </w:divBdr>
    </w:div>
    <w:div w:id="1522159731">
      <w:bodyDiv w:val="1"/>
      <w:marLeft w:val="0"/>
      <w:marRight w:val="0"/>
      <w:marTop w:val="0"/>
      <w:marBottom w:val="0"/>
      <w:divBdr>
        <w:top w:val="none" w:sz="0" w:space="0" w:color="auto"/>
        <w:left w:val="none" w:sz="0" w:space="0" w:color="auto"/>
        <w:bottom w:val="none" w:sz="0" w:space="0" w:color="auto"/>
        <w:right w:val="none" w:sz="0" w:space="0" w:color="auto"/>
      </w:divBdr>
    </w:div>
    <w:div w:id="1530295876">
      <w:bodyDiv w:val="1"/>
      <w:marLeft w:val="0"/>
      <w:marRight w:val="0"/>
      <w:marTop w:val="0"/>
      <w:marBottom w:val="0"/>
      <w:divBdr>
        <w:top w:val="none" w:sz="0" w:space="0" w:color="auto"/>
        <w:left w:val="none" w:sz="0" w:space="0" w:color="auto"/>
        <w:bottom w:val="none" w:sz="0" w:space="0" w:color="auto"/>
        <w:right w:val="none" w:sz="0" w:space="0" w:color="auto"/>
      </w:divBdr>
    </w:div>
    <w:div w:id="1530950028">
      <w:bodyDiv w:val="1"/>
      <w:marLeft w:val="0"/>
      <w:marRight w:val="0"/>
      <w:marTop w:val="0"/>
      <w:marBottom w:val="0"/>
      <w:divBdr>
        <w:top w:val="none" w:sz="0" w:space="0" w:color="auto"/>
        <w:left w:val="none" w:sz="0" w:space="0" w:color="auto"/>
        <w:bottom w:val="none" w:sz="0" w:space="0" w:color="auto"/>
        <w:right w:val="none" w:sz="0" w:space="0" w:color="auto"/>
      </w:divBdr>
    </w:div>
    <w:div w:id="1532961978">
      <w:bodyDiv w:val="1"/>
      <w:marLeft w:val="0"/>
      <w:marRight w:val="0"/>
      <w:marTop w:val="0"/>
      <w:marBottom w:val="0"/>
      <w:divBdr>
        <w:top w:val="none" w:sz="0" w:space="0" w:color="auto"/>
        <w:left w:val="none" w:sz="0" w:space="0" w:color="auto"/>
        <w:bottom w:val="none" w:sz="0" w:space="0" w:color="auto"/>
        <w:right w:val="none" w:sz="0" w:space="0" w:color="auto"/>
      </w:divBdr>
    </w:div>
    <w:div w:id="1535993647">
      <w:bodyDiv w:val="1"/>
      <w:marLeft w:val="0"/>
      <w:marRight w:val="0"/>
      <w:marTop w:val="0"/>
      <w:marBottom w:val="0"/>
      <w:divBdr>
        <w:top w:val="none" w:sz="0" w:space="0" w:color="auto"/>
        <w:left w:val="none" w:sz="0" w:space="0" w:color="auto"/>
        <w:bottom w:val="none" w:sz="0" w:space="0" w:color="auto"/>
        <w:right w:val="none" w:sz="0" w:space="0" w:color="auto"/>
      </w:divBdr>
    </w:div>
    <w:div w:id="1537081660">
      <w:bodyDiv w:val="1"/>
      <w:marLeft w:val="0"/>
      <w:marRight w:val="0"/>
      <w:marTop w:val="0"/>
      <w:marBottom w:val="0"/>
      <w:divBdr>
        <w:top w:val="none" w:sz="0" w:space="0" w:color="auto"/>
        <w:left w:val="none" w:sz="0" w:space="0" w:color="auto"/>
        <w:bottom w:val="none" w:sz="0" w:space="0" w:color="auto"/>
        <w:right w:val="none" w:sz="0" w:space="0" w:color="auto"/>
      </w:divBdr>
    </w:div>
    <w:div w:id="1540706865">
      <w:bodyDiv w:val="1"/>
      <w:marLeft w:val="0"/>
      <w:marRight w:val="0"/>
      <w:marTop w:val="0"/>
      <w:marBottom w:val="0"/>
      <w:divBdr>
        <w:top w:val="none" w:sz="0" w:space="0" w:color="auto"/>
        <w:left w:val="none" w:sz="0" w:space="0" w:color="auto"/>
        <w:bottom w:val="none" w:sz="0" w:space="0" w:color="auto"/>
        <w:right w:val="none" w:sz="0" w:space="0" w:color="auto"/>
      </w:divBdr>
    </w:div>
    <w:div w:id="1542128016">
      <w:bodyDiv w:val="1"/>
      <w:marLeft w:val="0"/>
      <w:marRight w:val="0"/>
      <w:marTop w:val="0"/>
      <w:marBottom w:val="0"/>
      <w:divBdr>
        <w:top w:val="none" w:sz="0" w:space="0" w:color="auto"/>
        <w:left w:val="none" w:sz="0" w:space="0" w:color="auto"/>
        <w:bottom w:val="none" w:sz="0" w:space="0" w:color="auto"/>
        <w:right w:val="none" w:sz="0" w:space="0" w:color="auto"/>
      </w:divBdr>
    </w:div>
    <w:div w:id="1547061597">
      <w:bodyDiv w:val="1"/>
      <w:marLeft w:val="0"/>
      <w:marRight w:val="0"/>
      <w:marTop w:val="0"/>
      <w:marBottom w:val="0"/>
      <w:divBdr>
        <w:top w:val="none" w:sz="0" w:space="0" w:color="auto"/>
        <w:left w:val="none" w:sz="0" w:space="0" w:color="auto"/>
        <w:bottom w:val="none" w:sz="0" w:space="0" w:color="auto"/>
        <w:right w:val="none" w:sz="0" w:space="0" w:color="auto"/>
      </w:divBdr>
    </w:div>
    <w:div w:id="1548762340">
      <w:bodyDiv w:val="1"/>
      <w:marLeft w:val="0"/>
      <w:marRight w:val="0"/>
      <w:marTop w:val="0"/>
      <w:marBottom w:val="0"/>
      <w:divBdr>
        <w:top w:val="none" w:sz="0" w:space="0" w:color="auto"/>
        <w:left w:val="none" w:sz="0" w:space="0" w:color="auto"/>
        <w:bottom w:val="none" w:sz="0" w:space="0" w:color="auto"/>
        <w:right w:val="none" w:sz="0" w:space="0" w:color="auto"/>
      </w:divBdr>
    </w:div>
    <w:div w:id="1557470926">
      <w:bodyDiv w:val="1"/>
      <w:marLeft w:val="0"/>
      <w:marRight w:val="0"/>
      <w:marTop w:val="0"/>
      <w:marBottom w:val="0"/>
      <w:divBdr>
        <w:top w:val="none" w:sz="0" w:space="0" w:color="auto"/>
        <w:left w:val="none" w:sz="0" w:space="0" w:color="auto"/>
        <w:bottom w:val="none" w:sz="0" w:space="0" w:color="auto"/>
        <w:right w:val="none" w:sz="0" w:space="0" w:color="auto"/>
      </w:divBdr>
    </w:div>
    <w:div w:id="1559900815">
      <w:bodyDiv w:val="1"/>
      <w:marLeft w:val="0"/>
      <w:marRight w:val="0"/>
      <w:marTop w:val="0"/>
      <w:marBottom w:val="0"/>
      <w:divBdr>
        <w:top w:val="none" w:sz="0" w:space="0" w:color="auto"/>
        <w:left w:val="none" w:sz="0" w:space="0" w:color="auto"/>
        <w:bottom w:val="none" w:sz="0" w:space="0" w:color="auto"/>
        <w:right w:val="none" w:sz="0" w:space="0" w:color="auto"/>
      </w:divBdr>
    </w:div>
    <w:div w:id="1570849021">
      <w:bodyDiv w:val="1"/>
      <w:marLeft w:val="0"/>
      <w:marRight w:val="0"/>
      <w:marTop w:val="0"/>
      <w:marBottom w:val="0"/>
      <w:divBdr>
        <w:top w:val="none" w:sz="0" w:space="0" w:color="auto"/>
        <w:left w:val="none" w:sz="0" w:space="0" w:color="auto"/>
        <w:bottom w:val="none" w:sz="0" w:space="0" w:color="auto"/>
        <w:right w:val="none" w:sz="0" w:space="0" w:color="auto"/>
      </w:divBdr>
    </w:div>
    <w:div w:id="1583485679">
      <w:bodyDiv w:val="1"/>
      <w:marLeft w:val="0"/>
      <w:marRight w:val="0"/>
      <w:marTop w:val="0"/>
      <w:marBottom w:val="0"/>
      <w:divBdr>
        <w:top w:val="none" w:sz="0" w:space="0" w:color="auto"/>
        <w:left w:val="none" w:sz="0" w:space="0" w:color="auto"/>
        <w:bottom w:val="none" w:sz="0" w:space="0" w:color="auto"/>
        <w:right w:val="none" w:sz="0" w:space="0" w:color="auto"/>
      </w:divBdr>
    </w:div>
    <w:div w:id="1594583749">
      <w:bodyDiv w:val="1"/>
      <w:marLeft w:val="0"/>
      <w:marRight w:val="0"/>
      <w:marTop w:val="0"/>
      <w:marBottom w:val="0"/>
      <w:divBdr>
        <w:top w:val="none" w:sz="0" w:space="0" w:color="auto"/>
        <w:left w:val="none" w:sz="0" w:space="0" w:color="auto"/>
        <w:bottom w:val="none" w:sz="0" w:space="0" w:color="auto"/>
        <w:right w:val="none" w:sz="0" w:space="0" w:color="auto"/>
      </w:divBdr>
    </w:div>
    <w:div w:id="1608005193">
      <w:bodyDiv w:val="1"/>
      <w:marLeft w:val="0"/>
      <w:marRight w:val="0"/>
      <w:marTop w:val="0"/>
      <w:marBottom w:val="0"/>
      <w:divBdr>
        <w:top w:val="none" w:sz="0" w:space="0" w:color="auto"/>
        <w:left w:val="none" w:sz="0" w:space="0" w:color="auto"/>
        <w:bottom w:val="none" w:sz="0" w:space="0" w:color="auto"/>
        <w:right w:val="none" w:sz="0" w:space="0" w:color="auto"/>
      </w:divBdr>
    </w:div>
    <w:div w:id="1609503901">
      <w:bodyDiv w:val="1"/>
      <w:marLeft w:val="0"/>
      <w:marRight w:val="0"/>
      <w:marTop w:val="0"/>
      <w:marBottom w:val="0"/>
      <w:divBdr>
        <w:top w:val="none" w:sz="0" w:space="0" w:color="auto"/>
        <w:left w:val="none" w:sz="0" w:space="0" w:color="auto"/>
        <w:bottom w:val="none" w:sz="0" w:space="0" w:color="auto"/>
        <w:right w:val="none" w:sz="0" w:space="0" w:color="auto"/>
      </w:divBdr>
    </w:div>
    <w:div w:id="1611357935">
      <w:bodyDiv w:val="1"/>
      <w:marLeft w:val="0"/>
      <w:marRight w:val="0"/>
      <w:marTop w:val="0"/>
      <w:marBottom w:val="0"/>
      <w:divBdr>
        <w:top w:val="none" w:sz="0" w:space="0" w:color="auto"/>
        <w:left w:val="none" w:sz="0" w:space="0" w:color="auto"/>
        <w:bottom w:val="none" w:sz="0" w:space="0" w:color="auto"/>
        <w:right w:val="none" w:sz="0" w:space="0" w:color="auto"/>
      </w:divBdr>
    </w:div>
    <w:div w:id="1617440378">
      <w:bodyDiv w:val="1"/>
      <w:marLeft w:val="0"/>
      <w:marRight w:val="0"/>
      <w:marTop w:val="0"/>
      <w:marBottom w:val="0"/>
      <w:divBdr>
        <w:top w:val="none" w:sz="0" w:space="0" w:color="auto"/>
        <w:left w:val="none" w:sz="0" w:space="0" w:color="auto"/>
        <w:bottom w:val="none" w:sz="0" w:space="0" w:color="auto"/>
        <w:right w:val="none" w:sz="0" w:space="0" w:color="auto"/>
      </w:divBdr>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30739190">
      <w:bodyDiv w:val="1"/>
      <w:marLeft w:val="0"/>
      <w:marRight w:val="0"/>
      <w:marTop w:val="0"/>
      <w:marBottom w:val="0"/>
      <w:divBdr>
        <w:top w:val="none" w:sz="0" w:space="0" w:color="auto"/>
        <w:left w:val="none" w:sz="0" w:space="0" w:color="auto"/>
        <w:bottom w:val="none" w:sz="0" w:space="0" w:color="auto"/>
        <w:right w:val="none" w:sz="0" w:space="0" w:color="auto"/>
      </w:divBdr>
    </w:div>
    <w:div w:id="1634797395">
      <w:bodyDiv w:val="1"/>
      <w:marLeft w:val="0"/>
      <w:marRight w:val="0"/>
      <w:marTop w:val="0"/>
      <w:marBottom w:val="0"/>
      <w:divBdr>
        <w:top w:val="none" w:sz="0" w:space="0" w:color="auto"/>
        <w:left w:val="none" w:sz="0" w:space="0" w:color="auto"/>
        <w:bottom w:val="none" w:sz="0" w:space="0" w:color="auto"/>
        <w:right w:val="none" w:sz="0" w:space="0" w:color="auto"/>
      </w:divBdr>
    </w:div>
    <w:div w:id="1637370797">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41110850">
      <w:bodyDiv w:val="1"/>
      <w:marLeft w:val="0"/>
      <w:marRight w:val="0"/>
      <w:marTop w:val="0"/>
      <w:marBottom w:val="0"/>
      <w:divBdr>
        <w:top w:val="none" w:sz="0" w:space="0" w:color="auto"/>
        <w:left w:val="none" w:sz="0" w:space="0" w:color="auto"/>
        <w:bottom w:val="none" w:sz="0" w:space="0" w:color="auto"/>
        <w:right w:val="none" w:sz="0" w:space="0" w:color="auto"/>
      </w:divBdr>
    </w:div>
    <w:div w:id="1651708377">
      <w:bodyDiv w:val="1"/>
      <w:marLeft w:val="0"/>
      <w:marRight w:val="0"/>
      <w:marTop w:val="0"/>
      <w:marBottom w:val="0"/>
      <w:divBdr>
        <w:top w:val="none" w:sz="0" w:space="0" w:color="auto"/>
        <w:left w:val="none" w:sz="0" w:space="0" w:color="auto"/>
        <w:bottom w:val="none" w:sz="0" w:space="0" w:color="auto"/>
        <w:right w:val="none" w:sz="0" w:space="0" w:color="auto"/>
      </w:divBdr>
    </w:div>
    <w:div w:id="1654604802">
      <w:bodyDiv w:val="1"/>
      <w:marLeft w:val="0"/>
      <w:marRight w:val="0"/>
      <w:marTop w:val="0"/>
      <w:marBottom w:val="0"/>
      <w:divBdr>
        <w:top w:val="none" w:sz="0" w:space="0" w:color="auto"/>
        <w:left w:val="none" w:sz="0" w:space="0" w:color="auto"/>
        <w:bottom w:val="none" w:sz="0" w:space="0" w:color="auto"/>
        <w:right w:val="none" w:sz="0" w:space="0" w:color="auto"/>
      </w:divBdr>
    </w:div>
    <w:div w:id="1664091924">
      <w:bodyDiv w:val="1"/>
      <w:marLeft w:val="0"/>
      <w:marRight w:val="0"/>
      <w:marTop w:val="0"/>
      <w:marBottom w:val="0"/>
      <w:divBdr>
        <w:top w:val="none" w:sz="0" w:space="0" w:color="auto"/>
        <w:left w:val="none" w:sz="0" w:space="0" w:color="auto"/>
        <w:bottom w:val="none" w:sz="0" w:space="0" w:color="auto"/>
        <w:right w:val="none" w:sz="0" w:space="0" w:color="auto"/>
      </w:divBdr>
    </w:div>
    <w:div w:id="1668362480">
      <w:bodyDiv w:val="1"/>
      <w:marLeft w:val="0"/>
      <w:marRight w:val="0"/>
      <w:marTop w:val="0"/>
      <w:marBottom w:val="0"/>
      <w:divBdr>
        <w:top w:val="none" w:sz="0" w:space="0" w:color="auto"/>
        <w:left w:val="none" w:sz="0" w:space="0" w:color="auto"/>
        <w:bottom w:val="none" w:sz="0" w:space="0" w:color="auto"/>
        <w:right w:val="none" w:sz="0" w:space="0" w:color="auto"/>
      </w:divBdr>
    </w:div>
    <w:div w:id="1672488509">
      <w:bodyDiv w:val="1"/>
      <w:marLeft w:val="0"/>
      <w:marRight w:val="0"/>
      <w:marTop w:val="0"/>
      <w:marBottom w:val="0"/>
      <w:divBdr>
        <w:top w:val="none" w:sz="0" w:space="0" w:color="auto"/>
        <w:left w:val="none" w:sz="0" w:space="0" w:color="auto"/>
        <w:bottom w:val="none" w:sz="0" w:space="0" w:color="auto"/>
        <w:right w:val="none" w:sz="0" w:space="0" w:color="auto"/>
      </w:divBdr>
    </w:div>
    <w:div w:id="1680230211">
      <w:bodyDiv w:val="1"/>
      <w:marLeft w:val="0"/>
      <w:marRight w:val="0"/>
      <w:marTop w:val="0"/>
      <w:marBottom w:val="0"/>
      <w:divBdr>
        <w:top w:val="none" w:sz="0" w:space="0" w:color="auto"/>
        <w:left w:val="none" w:sz="0" w:space="0" w:color="auto"/>
        <w:bottom w:val="none" w:sz="0" w:space="0" w:color="auto"/>
        <w:right w:val="none" w:sz="0" w:space="0" w:color="auto"/>
      </w:divBdr>
    </w:div>
    <w:div w:id="1681816378">
      <w:bodyDiv w:val="1"/>
      <w:marLeft w:val="0"/>
      <w:marRight w:val="0"/>
      <w:marTop w:val="0"/>
      <w:marBottom w:val="0"/>
      <w:divBdr>
        <w:top w:val="none" w:sz="0" w:space="0" w:color="auto"/>
        <w:left w:val="none" w:sz="0" w:space="0" w:color="auto"/>
        <w:bottom w:val="none" w:sz="0" w:space="0" w:color="auto"/>
        <w:right w:val="none" w:sz="0" w:space="0" w:color="auto"/>
      </w:divBdr>
    </w:div>
    <w:div w:id="1685280233">
      <w:bodyDiv w:val="1"/>
      <w:marLeft w:val="0"/>
      <w:marRight w:val="0"/>
      <w:marTop w:val="0"/>
      <w:marBottom w:val="0"/>
      <w:divBdr>
        <w:top w:val="none" w:sz="0" w:space="0" w:color="auto"/>
        <w:left w:val="none" w:sz="0" w:space="0" w:color="auto"/>
        <w:bottom w:val="none" w:sz="0" w:space="0" w:color="auto"/>
        <w:right w:val="none" w:sz="0" w:space="0" w:color="auto"/>
      </w:divBdr>
    </w:div>
    <w:div w:id="1695113879">
      <w:bodyDiv w:val="1"/>
      <w:marLeft w:val="0"/>
      <w:marRight w:val="0"/>
      <w:marTop w:val="0"/>
      <w:marBottom w:val="0"/>
      <w:divBdr>
        <w:top w:val="none" w:sz="0" w:space="0" w:color="auto"/>
        <w:left w:val="none" w:sz="0" w:space="0" w:color="auto"/>
        <w:bottom w:val="none" w:sz="0" w:space="0" w:color="auto"/>
        <w:right w:val="none" w:sz="0" w:space="0" w:color="auto"/>
      </w:divBdr>
    </w:div>
    <w:div w:id="1696268621">
      <w:bodyDiv w:val="1"/>
      <w:marLeft w:val="0"/>
      <w:marRight w:val="0"/>
      <w:marTop w:val="0"/>
      <w:marBottom w:val="0"/>
      <w:divBdr>
        <w:top w:val="none" w:sz="0" w:space="0" w:color="auto"/>
        <w:left w:val="none" w:sz="0" w:space="0" w:color="auto"/>
        <w:bottom w:val="none" w:sz="0" w:space="0" w:color="auto"/>
        <w:right w:val="none" w:sz="0" w:space="0" w:color="auto"/>
      </w:divBdr>
    </w:div>
    <w:div w:id="1700005173">
      <w:bodyDiv w:val="1"/>
      <w:marLeft w:val="0"/>
      <w:marRight w:val="0"/>
      <w:marTop w:val="0"/>
      <w:marBottom w:val="0"/>
      <w:divBdr>
        <w:top w:val="none" w:sz="0" w:space="0" w:color="auto"/>
        <w:left w:val="none" w:sz="0" w:space="0" w:color="auto"/>
        <w:bottom w:val="none" w:sz="0" w:space="0" w:color="auto"/>
        <w:right w:val="none" w:sz="0" w:space="0" w:color="auto"/>
      </w:divBdr>
    </w:div>
    <w:div w:id="1706104365">
      <w:bodyDiv w:val="1"/>
      <w:marLeft w:val="0"/>
      <w:marRight w:val="0"/>
      <w:marTop w:val="0"/>
      <w:marBottom w:val="0"/>
      <w:divBdr>
        <w:top w:val="none" w:sz="0" w:space="0" w:color="auto"/>
        <w:left w:val="none" w:sz="0" w:space="0" w:color="auto"/>
        <w:bottom w:val="none" w:sz="0" w:space="0" w:color="auto"/>
        <w:right w:val="none" w:sz="0" w:space="0" w:color="auto"/>
      </w:divBdr>
    </w:div>
    <w:div w:id="1707751981">
      <w:bodyDiv w:val="1"/>
      <w:marLeft w:val="0"/>
      <w:marRight w:val="0"/>
      <w:marTop w:val="0"/>
      <w:marBottom w:val="0"/>
      <w:divBdr>
        <w:top w:val="none" w:sz="0" w:space="0" w:color="auto"/>
        <w:left w:val="none" w:sz="0" w:space="0" w:color="auto"/>
        <w:bottom w:val="none" w:sz="0" w:space="0" w:color="auto"/>
        <w:right w:val="none" w:sz="0" w:space="0" w:color="auto"/>
      </w:divBdr>
    </w:div>
    <w:div w:id="1708682236">
      <w:bodyDiv w:val="1"/>
      <w:marLeft w:val="0"/>
      <w:marRight w:val="0"/>
      <w:marTop w:val="0"/>
      <w:marBottom w:val="0"/>
      <w:divBdr>
        <w:top w:val="none" w:sz="0" w:space="0" w:color="auto"/>
        <w:left w:val="none" w:sz="0" w:space="0" w:color="auto"/>
        <w:bottom w:val="none" w:sz="0" w:space="0" w:color="auto"/>
        <w:right w:val="none" w:sz="0" w:space="0" w:color="auto"/>
      </w:divBdr>
    </w:div>
    <w:div w:id="1711345392">
      <w:bodyDiv w:val="1"/>
      <w:marLeft w:val="0"/>
      <w:marRight w:val="0"/>
      <w:marTop w:val="0"/>
      <w:marBottom w:val="0"/>
      <w:divBdr>
        <w:top w:val="none" w:sz="0" w:space="0" w:color="auto"/>
        <w:left w:val="none" w:sz="0" w:space="0" w:color="auto"/>
        <w:bottom w:val="none" w:sz="0" w:space="0" w:color="auto"/>
        <w:right w:val="none" w:sz="0" w:space="0" w:color="auto"/>
      </w:divBdr>
    </w:div>
    <w:div w:id="1711415270">
      <w:bodyDiv w:val="1"/>
      <w:marLeft w:val="0"/>
      <w:marRight w:val="0"/>
      <w:marTop w:val="0"/>
      <w:marBottom w:val="0"/>
      <w:divBdr>
        <w:top w:val="none" w:sz="0" w:space="0" w:color="auto"/>
        <w:left w:val="none" w:sz="0" w:space="0" w:color="auto"/>
        <w:bottom w:val="none" w:sz="0" w:space="0" w:color="auto"/>
        <w:right w:val="none" w:sz="0" w:space="0" w:color="auto"/>
      </w:divBdr>
    </w:div>
    <w:div w:id="1725980072">
      <w:bodyDiv w:val="1"/>
      <w:marLeft w:val="0"/>
      <w:marRight w:val="0"/>
      <w:marTop w:val="0"/>
      <w:marBottom w:val="0"/>
      <w:divBdr>
        <w:top w:val="none" w:sz="0" w:space="0" w:color="auto"/>
        <w:left w:val="none" w:sz="0" w:space="0" w:color="auto"/>
        <w:bottom w:val="none" w:sz="0" w:space="0" w:color="auto"/>
        <w:right w:val="none" w:sz="0" w:space="0" w:color="auto"/>
      </w:divBdr>
    </w:div>
    <w:div w:id="1729962214">
      <w:bodyDiv w:val="1"/>
      <w:marLeft w:val="0"/>
      <w:marRight w:val="0"/>
      <w:marTop w:val="0"/>
      <w:marBottom w:val="0"/>
      <w:divBdr>
        <w:top w:val="none" w:sz="0" w:space="0" w:color="auto"/>
        <w:left w:val="none" w:sz="0" w:space="0" w:color="auto"/>
        <w:bottom w:val="none" w:sz="0" w:space="0" w:color="auto"/>
        <w:right w:val="none" w:sz="0" w:space="0" w:color="auto"/>
      </w:divBdr>
    </w:div>
    <w:div w:id="1733232804">
      <w:bodyDiv w:val="1"/>
      <w:marLeft w:val="0"/>
      <w:marRight w:val="0"/>
      <w:marTop w:val="0"/>
      <w:marBottom w:val="0"/>
      <w:divBdr>
        <w:top w:val="none" w:sz="0" w:space="0" w:color="auto"/>
        <w:left w:val="none" w:sz="0" w:space="0" w:color="auto"/>
        <w:bottom w:val="none" w:sz="0" w:space="0" w:color="auto"/>
        <w:right w:val="none" w:sz="0" w:space="0" w:color="auto"/>
      </w:divBdr>
    </w:div>
    <w:div w:id="1735545422">
      <w:bodyDiv w:val="1"/>
      <w:marLeft w:val="0"/>
      <w:marRight w:val="0"/>
      <w:marTop w:val="0"/>
      <w:marBottom w:val="0"/>
      <w:divBdr>
        <w:top w:val="none" w:sz="0" w:space="0" w:color="auto"/>
        <w:left w:val="none" w:sz="0" w:space="0" w:color="auto"/>
        <w:bottom w:val="none" w:sz="0" w:space="0" w:color="auto"/>
        <w:right w:val="none" w:sz="0" w:space="0" w:color="auto"/>
      </w:divBdr>
    </w:div>
    <w:div w:id="1746565821">
      <w:bodyDiv w:val="1"/>
      <w:marLeft w:val="0"/>
      <w:marRight w:val="0"/>
      <w:marTop w:val="0"/>
      <w:marBottom w:val="0"/>
      <w:divBdr>
        <w:top w:val="none" w:sz="0" w:space="0" w:color="auto"/>
        <w:left w:val="none" w:sz="0" w:space="0" w:color="auto"/>
        <w:bottom w:val="none" w:sz="0" w:space="0" w:color="auto"/>
        <w:right w:val="none" w:sz="0" w:space="0" w:color="auto"/>
      </w:divBdr>
    </w:div>
    <w:div w:id="1754280287">
      <w:bodyDiv w:val="1"/>
      <w:marLeft w:val="0"/>
      <w:marRight w:val="0"/>
      <w:marTop w:val="0"/>
      <w:marBottom w:val="0"/>
      <w:divBdr>
        <w:top w:val="none" w:sz="0" w:space="0" w:color="auto"/>
        <w:left w:val="none" w:sz="0" w:space="0" w:color="auto"/>
        <w:bottom w:val="none" w:sz="0" w:space="0" w:color="auto"/>
        <w:right w:val="none" w:sz="0" w:space="0" w:color="auto"/>
      </w:divBdr>
    </w:div>
    <w:div w:id="1755012762">
      <w:bodyDiv w:val="1"/>
      <w:marLeft w:val="0"/>
      <w:marRight w:val="0"/>
      <w:marTop w:val="0"/>
      <w:marBottom w:val="0"/>
      <w:divBdr>
        <w:top w:val="none" w:sz="0" w:space="0" w:color="auto"/>
        <w:left w:val="none" w:sz="0" w:space="0" w:color="auto"/>
        <w:bottom w:val="none" w:sz="0" w:space="0" w:color="auto"/>
        <w:right w:val="none" w:sz="0" w:space="0" w:color="auto"/>
      </w:divBdr>
    </w:div>
    <w:div w:id="1757558174">
      <w:bodyDiv w:val="1"/>
      <w:marLeft w:val="0"/>
      <w:marRight w:val="0"/>
      <w:marTop w:val="0"/>
      <w:marBottom w:val="0"/>
      <w:divBdr>
        <w:top w:val="none" w:sz="0" w:space="0" w:color="auto"/>
        <w:left w:val="none" w:sz="0" w:space="0" w:color="auto"/>
        <w:bottom w:val="none" w:sz="0" w:space="0" w:color="auto"/>
        <w:right w:val="none" w:sz="0" w:space="0" w:color="auto"/>
      </w:divBdr>
    </w:div>
    <w:div w:id="1757938982">
      <w:bodyDiv w:val="1"/>
      <w:marLeft w:val="0"/>
      <w:marRight w:val="0"/>
      <w:marTop w:val="0"/>
      <w:marBottom w:val="0"/>
      <w:divBdr>
        <w:top w:val="none" w:sz="0" w:space="0" w:color="auto"/>
        <w:left w:val="none" w:sz="0" w:space="0" w:color="auto"/>
        <w:bottom w:val="none" w:sz="0" w:space="0" w:color="auto"/>
        <w:right w:val="none" w:sz="0" w:space="0" w:color="auto"/>
      </w:divBdr>
    </w:div>
    <w:div w:id="1760562126">
      <w:bodyDiv w:val="1"/>
      <w:marLeft w:val="0"/>
      <w:marRight w:val="0"/>
      <w:marTop w:val="0"/>
      <w:marBottom w:val="0"/>
      <w:divBdr>
        <w:top w:val="none" w:sz="0" w:space="0" w:color="auto"/>
        <w:left w:val="none" w:sz="0" w:space="0" w:color="auto"/>
        <w:bottom w:val="none" w:sz="0" w:space="0" w:color="auto"/>
        <w:right w:val="none" w:sz="0" w:space="0" w:color="auto"/>
      </w:divBdr>
    </w:div>
    <w:div w:id="1761872772">
      <w:bodyDiv w:val="1"/>
      <w:marLeft w:val="0"/>
      <w:marRight w:val="0"/>
      <w:marTop w:val="0"/>
      <w:marBottom w:val="0"/>
      <w:divBdr>
        <w:top w:val="none" w:sz="0" w:space="0" w:color="auto"/>
        <w:left w:val="none" w:sz="0" w:space="0" w:color="auto"/>
        <w:bottom w:val="none" w:sz="0" w:space="0" w:color="auto"/>
        <w:right w:val="none" w:sz="0" w:space="0" w:color="auto"/>
      </w:divBdr>
    </w:div>
    <w:div w:id="1764376058">
      <w:bodyDiv w:val="1"/>
      <w:marLeft w:val="0"/>
      <w:marRight w:val="0"/>
      <w:marTop w:val="0"/>
      <w:marBottom w:val="0"/>
      <w:divBdr>
        <w:top w:val="none" w:sz="0" w:space="0" w:color="auto"/>
        <w:left w:val="none" w:sz="0" w:space="0" w:color="auto"/>
        <w:bottom w:val="none" w:sz="0" w:space="0" w:color="auto"/>
        <w:right w:val="none" w:sz="0" w:space="0" w:color="auto"/>
      </w:divBdr>
    </w:div>
    <w:div w:id="1767383139">
      <w:bodyDiv w:val="1"/>
      <w:marLeft w:val="0"/>
      <w:marRight w:val="0"/>
      <w:marTop w:val="0"/>
      <w:marBottom w:val="0"/>
      <w:divBdr>
        <w:top w:val="none" w:sz="0" w:space="0" w:color="auto"/>
        <w:left w:val="none" w:sz="0" w:space="0" w:color="auto"/>
        <w:bottom w:val="none" w:sz="0" w:space="0" w:color="auto"/>
        <w:right w:val="none" w:sz="0" w:space="0" w:color="auto"/>
      </w:divBdr>
    </w:div>
    <w:div w:id="1781685886">
      <w:bodyDiv w:val="1"/>
      <w:marLeft w:val="0"/>
      <w:marRight w:val="0"/>
      <w:marTop w:val="0"/>
      <w:marBottom w:val="0"/>
      <w:divBdr>
        <w:top w:val="none" w:sz="0" w:space="0" w:color="auto"/>
        <w:left w:val="none" w:sz="0" w:space="0" w:color="auto"/>
        <w:bottom w:val="none" w:sz="0" w:space="0" w:color="auto"/>
        <w:right w:val="none" w:sz="0" w:space="0" w:color="auto"/>
      </w:divBdr>
    </w:div>
    <w:div w:id="1787692232">
      <w:bodyDiv w:val="1"/>
      <w:marLeft w:val="0"/>
      <w:marRight w:val="0"/>
      <w:marTop w:val="0"/>
      <w:marBottom w:val="0"/>
      <w:divBdr>
        <w:top w:val="none" w:sz="0" w:space="0" w:color="auto"/>
        <w:left w:val="none" w:sz="0" w:space="0" w:color="auto"/>
        <w:bottom w:val="none" w:sz="0" w:space="0" w:color="auto"/>
        <w:right w:val="none" w:sz="0" w:space="0" w:color="auto"/>
      </w:divBdr>
    </w:div>
    <w:div w:id="1815100758">
      <w:bodyDiv w:val="1"/>
      <w:marLeft w:val="0"/>
      <w:marRight w:val="0"/>
      <w:marTop w:val="0"/>
      <w:marBottom w:val="0"/>
      <w:divBdr>
        <w:top w:val="none" w:sz="0" w:space="0" w:color="auto"/>
        <w:left w:val="none" w:sz="0" w:space="0" w:color="auto"/>
        <w:bottom w:val="none" w:sz="0" w:space="0" w:color="auto"/>
        <w:right w:val="none" w:sz="0" w:space="0" w:color="auto"/>
      </w:divBdr>
    </w:div>
    <w:div w:id="1819494058">
      <w:bodyDiv w:val="1"/>
      <w:marLeft w:val="0"/>
      <w:marRight w:val="0"/>
      <w:marTop w:val="0"/>
      <w:marBottom w:val="0"/>
      <w:divBdr>
        <w:top w:val="none" w:sz="0" w:space="0" w:color="auto"/>
        <w:left w:val="none" w:sz="0" w:space="0" w:color="auto"/>
        <w:bottom w:val="none" w:sz="0" w:space="0" w:color="auto"/>
        <w:right w:val="none" w:sz="0" w:space="0" w:color="auto"/>
      </w:divBdr>
    </w:div>
    <w:div w:id="1823503829">
      <w:bodyDiv w:val="1"/>
      <w:marLeft w:val="0"/>
      <w:marRight w:val="0"/>
      <w:marTop w:val="0"/>
      <w:marBottom w:val="0"/>
      <w:divBdr>
        <w:top w:val="none" w:sz="0" w:space="0" w:color="auto"/>
        <w:left w:val="none" w:sz="0" w:space="0" w:color="auto"/>
        <w:bottom w:val="none" w:sz="0" w:space="0" w:color="auto"/>
        <w:right w:val="none" w:sz="0" w:space="0" w:color="auto"/>
      </w:divBdr>
    </w:div>
    <w:div w:id="1840460029">
      <w:bodyDiv w:val="1"/>
      <w:marLeft w:val="0"/>
      <w:marRight w:val="0"/>
      <w:marTop w:val="0"/>
      <w:marBottom w:val="0"/>
      <w:divBdr>
        <w:top w:val="none" w:sz="0" w:space="0" w:color="auto"/>
        <w:left w:val="none" w:sz="0" w:space="0" w:color="auto"/>
        <w:bottom w:val="none" w:sz="0" w:space="0" w:color="auto"/>
        <w:right w:val="none" w:sz="0" w:space="0" w:color="auto"/>
      </w:divBdr>
    </w:div>
    <w:div w:id="1841236099">
      <w:bodyDiv w:val="1"/>
      <w:marLeft w:val="0"/>
      <w:marRight w:val="0"/>
      <w:marTop w:val="0"/>
      <w:marBottom w:val="0"/>
      <w:divBdr>
        <w:top w:val="none" w:sz="0" w:space="0" w:color="auto"/>
        <w:left w:val="none" w:sz="0" w:space="0" w:color="auto"/>
        <w:bottom w:val="none" w:sz="0" w:space="0" w:color="auto"/>
        <w:right w:val="none" w:sz="0" w:space="0" w:color="auto"/>
      </w:divBdr>
    </w:div>
    <w:div w:id="1844853486">
      <w:bodyDiv w:val="1"/>
      <w:marLeft w:val="0"/>
      <w:marRight w:val="0"/>
      <w:marTop w:val="0"/>
      <w:marBottom w:val="0"/>
      <w:divBdr>
        <w:top w:val="none" w:sz="0" w:space="0" w:color="auto"/>
        <w:left w:val="none" w:sz="0" w:space="0" w:color="auto"/>
        <w:bottom w:val="none" w:sz="0" w:space="0" w:color="auto"/>
        <w:right w:val="none" w:sz="0" w:space="0" w:color="auto"/>
      </w:divBdr>
    </w:div>
    <w:div w:id="1847204514">
      <w:bodyDiv w:val="1"/>
      <w:marLeft w:val="0"/>
      <w:marRight w:val="0"/>
      <w:marTop w:val="0"/>
      <w:marBottom w:val="0"/>
      <w:divBdr>
        <w:top w:val="none" w:sz="0" w:space="0" w:color="auto"/>
        <w:left w:val="none" w:sz="0" w:space="0" w:color="auto"/>
        <w:bottom w:val="none" w:sz="0" w:space="0" w:color="auto"/>
        <w:right w:val="none" w:sz="0" w:space="0" w:color="auto"/>
      </w:divBdr>
    </w:div>
    <w:div w:id="1854538670">
      <w:bodyDiv w:val="1"/>
      <w:marLeft w:val="0"/>
      <w:marRight w:val="0"/>
      <w:marTop w:val="0"/>
      <w:marBottom w:val="0"/>
      <w:divBdr>
        <w:top w:val="none" w:sz="0" w:space="0" w:color="auto"/>
        <w:left w:val="none" w:sz="0" w:space="0" w:color="auto"/>
        <w:bottom w:val="none" w:sz="0" w:space="0" w:color="auto"/>
        <w:right w:val="none" w:sz="0" w:space="0" w:color="auto"/>
      </w:divBdr>
    </w:div>
    <w:div w:id="1856766228">
      <w:bodyDiv w:val="1"/>
      <w:marLeft w:val="0"/>
      <w:marRight w:val="0"/>
      <w:marTop w:val="0"/>
      <w:marBottom w:val="0"/>
      <w:divBdr>
        <w:top w:val="none" w:sz="0" w:space="0" w:color="auto"/>
        <w:left w:val="none" w:sz="0" w:space="0" w:color="auto"/>
        <w:bottom w:val="none" w:sz="0" w:space="0" w:color="auto"/>
        <w:right w:val="none" w:sz="0" w:space="0" w:color="auto"/>
      </w:divBdr>
    </w:div>
    <w:div w:id="1857160029">
      <w:bodyDiv w:val="1"/>
      <w:marLeft w:val="0"/>
      <w:marRight w:val="0"/>
      <w:marTop w:val="0"/>
      <w:marBottom w:val="0"/>
      <w:divBdr>
        <w:top w:val="none" w:sz="0" w:space="0" w:color="auto"/>
        <w:left w:val="none" w:sz="0" w:space="0" w:color="auto"/>
        <w:bottom w:val="none" w:sz="0" w:space="0" w:color="auto"/>
        <w:right w:val="none" w:sz="0" w:space="0" w:color="auto"/>
      </w:divBdr>
    </w:div>
    <w:div w:id="1858040606">
      <w:bodyDiv w:val="1"/>
      <w:marLeft w:val="0"/>
      <w:marRight w:val="0"/>
      <w:marTop w:val="0"/>
      <w:marBottom w:val="0"/>
      <w:divBdr>
        <w:top w:val="none" w:sz="0" w:space="0" w:color="auto"/>
        <w:left w:val="none" w:sz="0" w:space="0" w:color="auto"/>
        <w:bottom w:val="none" w:sz="0" w:space="0" w:color="auto"/>
        <w:right w:val="none" w:sz="0" w:space="0" w:color="auto"/>
      </w:divBdr>
    </w:div>
    <w:div w:id="1863204397">
      <w:bodyDiv w:val="1"/>
      <w:marLeft w:val="0"/>
      <w:marRight w:val="0"/>
      <w:marTop w:val="0"/>
      <w:marBottom w:val="0"/>
      <w:divBdr>
        <w:top w:val="none" w:sz="0" w:space="0" w:color="auto"/>
        <w:left w:val="none" w:sz="0" w:space="0" w:color="auto"/>
        <w:bottom w:val="none" w:sz="0" w:space="0" w:color="auto"/>
        <w:right w:val="none" w:sz="0" w:space="0" w:color="auto"/>
      </w:divBdr>
    </w:div>
    <w:div w:id="1863664357">
      <w:bodyDiv w:val="1"/>
      <w:marLeft w:val="0"/>
      <w:marRight w:val="0"/>
      <w:marTop w:val="0"/>
      <w:marBottom w:val="0"/>
      <w:divBdr>
        <w:top w:val="none" w:sz="0" w:space="0" w:color="auto"/>
        <w:left w:val="none" w:sz="0" w:space="0" w:color="auto"/>
        <w:bottom w:val="none" w:sz="0" w:space="0" w:color="auto"/>
        <w:right w:val="none" w:sz="0" w:space="0" w:color="auto"/>
      </w:divBdr>
    </w:div>
    <w:div w:id="1868716636">
      <w:bodyDiv w:val="1"/>
      <w:marLeft w:val="0"/>
      <w:marRight w:val="0"/>
      <w:marTop w:val="0"/>
      <w:marBottom w:val="0"/>
      <w:divBdr>
        <w:top w:val="none" w:sz="0" w:space="0" w:color="auto"/>
        <w:left w:val="none" w:sz="0" w:space="0" w:color="auto"/>
        <w:bottom w:val="none" w:sz="0" w:space="0" w:color="auto"/>
        <w:right w:val="none" w:sz="0" w:space="0" w:color="auto"/>
      </w:divBdr>
    </w:div>
    <w:div w:id="1870027688">
      <w:bodyDiv w:val="1"/>
      <w:marLeft w:val="0"/>
      <w:marRight w:val="0"/>
      <w:marTop w:val="0"/>
      <w:marBottom w:val="0"/>
      <w:divBdr>
        <w:top w:val="none" w:sz="0" w:space="0" w:color="auto"/>
        <w:left w:val="none" w:sz="0" w:space="0" w:color="auto"/>
        <w:bottom w:val="none" w:sz="0" w:space="0" w:color="auto"/>
        <w:right w:val="none" w:sz="0" w:space="0" w:color="auto"/>
      </w:divBdr>
    </w:div>
    <w:div w:id="1873684343">
      <w:bodyDiv w:val="1"/>
      <w:marLeft w:val="0"/>
      <w:marRight w:val="0"/>
      <w:marTop w:val="0"/>
      <w:marBottom w:val="0"/>
      <w:divBdr>
        <w:top w:val="none" w:sz="0" w:space="0" w:color="auto"/>
        <w:left w:val="none" w:sz="0" w:space="0" w:color="auto"/>
        <w:bottom w:val="none" w:sz="0" w:space="0" w:color="auto"/>
        <w:right w:val="none" w:sz="0" w:space="0" w:color="auto"/>
      </w:divBdr>
    </w:div>
    <w:div w:id="1875464586">
      <w:bodyDiv w:val="1"/>
      <w:marLeft w:val="0"/>
      <w:marRight w:val="0"/>
      <w:marTop w:val="0"/>
      <w:marBottom w:val="0"/>
      <w:divBdr>
        <w:top w:val="none" w:sz="0" w:space="0" w:color="auto"/>
        <w:left w:val="none" w:sz="0" w:space="0" w:color="auto"/>
        <w:bottom w:val="none" w:sz="0" w:space="0" w:color="auto"/>
        <w:right w:val="none" w:sz="0" w:space="0" w:color="auto"/>
      </w:divBdr>
    </w:div>
    <w:div w:id="1897011603">
      <w:bodyDiv w:val="1"/>
      <w:marLeft w:val="0"/>
      <w:marRight w:val="0"/>
      <w:marTop w:val="0"/>
      <w:marBottom w:val="0"/>
      <w:divBdr>
        <w:top w:val="none" w:sz="0" w:space="0" w:color="auto"/>
        <w:left w:val="none" w:sz="0" w:space="0" w:color="auto"/>
        <w:bottom w:val="none" w:sz="0" w:space="0" w:color="auto"/>
        <w:right w:val="none" w:sz="0" w:space="0" w:color="auto"/>
      </w:divBdr>
    </w:div>
    <w:div w:id="1920673147">
      <w:bodyDiv w:val="1"/>
      <w:marLeft w:val="0"/>
      <w:marRight w:val="0"/>
      <w:marTop w:val="0"/>
      <w:marBottom w:val="0"/>
      <w:divBdr>
        <w:top w:val="none" w:sz="0" w:space="0" w:color="auto"/>
        <w:left w:val="none" w:sz="0" w:space="0" w:color="auto"/>
        <w:bottom w:val="none" w:sz="0" w:space="0" w:color="auto"/>
        <w:right w:val="none" w:sz="0" w:space="0" w:color="auto"/>
      </w:divBdr>
    </w:div>
    <w:div w:id="1923372867">
      <w:bodyDiv w:val="1"/>
      <w:marLeft w:val="0"/>
      <w:marRight w:val="0"/>
      <w:marTop w:val="0"/>
      <w:marBottom w:val="0"/>
      <w:divBdr>
        <w:top w:val="none" w:sz="0" w:space="0" w:color="auto"/>
        <w:left w:val="none" w:sz="0" w:space="0" w:color="auto"/>
        <w:bottom w:val="none" w:sz="0" w:space="0" w:color="auto"/>
        <w:right w:val="none" w:sz="0" w:space="0" w:color="auto"/>
      </w:divBdr>
    </w:div>
    <w:div w:id="1929533077">
      <w:bodyDiv w:val="1"/>
      <w:marLeft w:val="0"/>
      <w:marRight w:val="0"/>
      <w:marTop w:val="0"/>
      <w:marBottom w:val="0"/>
      <w:divBdr>
        <w:top w:val="none" w:sz="0" w:space="0" w:color="auto"/>
        <w:left w:val="none" w:sz="0" w:space="0" w:color="auto"/>
        <w:bottom w:val="none" w:sz="0" w:space="0" w:color="auto"/>
        <w:right w:val="none" w:sz="0" w:space="0" w:color="auto"/>
      </w:divBdr>
    </w:div>
    <w:div w:id="1937715494">
      <w:bodyDiv w:val="1"/>
      <w:marLeft w:val="0"/>
      <w:marRight w:val="0"/>
      <w:marTop w:val="0"/>
      <w:marBottom w:val="0"/>
      <w:divBdr>
        <w:top w:val="none" w:sz="0" w:space="0" w:color="auto"/>
        <w:left w:val="none" w:sz="0" w:space="0" w:color="auto"/>
        <w:bottom w:val="none" w:sz="0" w:space="0" w:color="auto"/>
        <w:right w:val="none" w:sz="0" w:space="0" w:color="auto"/>
      </w:divBdr>
    </w:div>
    <w:div w:id="1940602337">
      <w:bodyDiv w:val="1"/>
      <w:marLeft w:val="0"/>
      <w:marRight w:val="0"/>
      <w:marTop w:val="0"/>
      <w:marBottom w:val="0"/>
      <w:divBdr>
        <w:top w:val="none" w:sz="0" w:space="0" w:color="auto"/>
        <w:left w:val="none" w:sz="0" w:space="0" w:color="auto"/>
        <w:bottom w:val="none" w:sz="0" w:space="0" w:color="auto"/>
        <w:right w:val="none" w:sz="0" w:space="0" w:color="auto"/>
      </w:divBdr>
    </w:div>
    <w:div w:id="1978608995">
      <w:bodyDiv w:val="1"/>
      <w:marLeft w:val="0"/>
      <w:marRight w:val="0"/>
      <w:marTop w:val="0"/>
      <w:marBottom w:val="0"/>
      <w:divBdr>
        <w:top w:val="none" w:sz="0" w:space="0" w:color="auto"/>
        <w:left w:val="none" w:sz="0" w:space="0" w:color="auto"/>
        <w:bottom w:val="none" w:sz="0" w:space="0" w:color="auto"/>
        <w:right w:val="none" w:sz="0" w:space="0" w:color="auto"/>
      </w:divBdr>
    </w:div>
    <w:div w:id="1984195344">
      <w:bodyDiv w:val="1"/>
      <w:marLeft w:val="0"/>
      <w:marRight w:val="0"/>
      <w:marTop w:val="0"/>
      <w:marBottom w:val="0"/>
      <w:divBdr>
        <w:top w:val="none" w:sz="0" w:space="0" w:color="auto"/>
        <w:left w:val="none" w:sz="0" w:space="0" w:color="auto"/>
        <w:bottom w:val="none" w:sz="0" w:space="0" w:color="auto"/>
        <w:right w:val="none" w:sz="0" w:space="0" w:color="auto"/>
      </w:divBdr>
    </w:div>
    <w:div w:id="1989245315">
      <w:bodyDiv w:val="1"/>
      <w:marLeft w:val="0"/>
      <w:marRight w:val="0"/>
      <w:marTop w:val="0"/>
      <w:marBottom w:val="0"/>
      <w:divBdr>
        <w:top w:val="none" w:sz="0" w:space="0" w:color="auto"/>
        <w:left w:val="none" w:sz="0" w:space="0" w:color="auto"/>
        <w:bottom w:val="none" w:sz="0" w:space="0" w:color="auto"/>
        <w:right w:val="none" w:sz="0" w:space="0" w:color="auto"/>
      </w:divBdr>
    </w:div>
    <w:div w:id="2000115716">
      <w:bodyDiv w:val="1"/>
      <w:marLeft w:val="0"/>
      <w:marRight w:val="0"/>
      <w:marTop w:val="0"/>
      <w:marBottom w:val="0"/>
      <w:divBdr>
        <w:top w:val="none" w:sz="0" w:space="0" w:color="auto"/>
        <w:left w:val="none" w:sz="0" w:space="0" w:color="auto"/>
        <w:bottom w:val="none" w:sz="0" w:space="0" w:color="auto"/>
        <w:right w:val="none" w:sz="0" w:space="0" w:color="auto"/>
      </w:divBdr>
    </w:div>
    <w:div w:id="2011324829">
      <w:bodyDiv w:val="1"/>
      <w:marLeft w:val="0"/>
      <w:marRight w:val="0"/>
      <w:marTop w:val="0"/>
      <w:marBottom w:val="0"/>
      <w:divBdr>
        <w:top w:val="none" w:sz="0" w:space="0" w:color="auto"/>
        <w:left w:val="none" w:sz="0" w:space="0" w:color="auto"/>
        <w:bottom w:val="none" w:sz="0" w:space="0" w:color="auto"/>
        <w:right w:val="none" w:sz="0" w:space="0" w:color="auto"/>
      </w:divBdr>
    </w:div>
    <w:div w:id="2021085335">
      <w:bodyDiv w:val="1"/>
      <w:marLeft w:val="0"/>
      <w:marRight w:val="0"/>
      <w:marTop w:val="0"/>
      <w:marBottom w:val="0"/>
      <w:divBdr>
        <w:top w:val="none" w:sz="0" w:space="0" w:color="auto"/>
        <w:left w:val="none" w:sz="0" w:space="0" w:color="auto"/>
        <w:bottom w:val="none" w:sz="0" w:space="0" w:color="auto"/>
        <w:right w:val="none" w:sz="0" w:space="0" w:color="auto"/>
      </w:divBdr>
      <w:divsChild>
        <w:div w:id="392510892">
          <w:marLeft w:val="0"/>
          <w:marRight w:val="0"/>
          <w:marTop w:val="0"/>
          <w:marBottom w:val="0"/>
          <w:divBdr>
            <w:top w:val="none" w:sz="0" w:space="0" w:color="auto"/>
            <w:left w:val="none" w:sz="0" w:space="0" w:color="auto"/>
            <w:bottom w:val="none" w:sz="0" w:space="0" w:color="auto"/>
            <w:right w:val="none" w:sz="0" w:space="0" w:color="auto"/>
          </w:divBdr>
        </w:div>
        <w:div w:id="2051151236">
          <w:marLeft w:val="0"/>
          <w:marRight w:val="0"/>
          <w:marTop w:val="0"/>
          <w:marBottom w:val="0"/>
          <w:divBdr>
            <w:top w:val="none" w:sz="0" w:space="0" w:color="auto"/>
            <w:left w:val="none" w:sz="0" w:space="0" w:color="auto"/>
            <w:bottom w:val="none" w:sz="0" w:space="0" w:color="auto"/>
            <w:right w:val="none" w:sz="0" w:space="0" w:color="auto"/>
          </w:divBdr>
        </w:div>
        <w:div w:id="1814984593">
          <w:marLeft w:val="0"/>
          <w:marRight w:val="0"/>
          <w:marTop w:val="0"/>
          <w:marBottom w:val="0"/>
          <w:divBdr>
            <w:top w:val="none" w:sz="0" w:space="0" w:color="auto"/>
            <w:left w:val="none" w:sz="0" w:space="0" w:color="auto"/>
            <w:bottom w:val="none" w:sz="0" w:space="0" w:color="auto"/>
            <w:right w:val="none" w:sz="0" w:space="0" w:color="auto"/>
          </w:divBdr>
        </w:div>
        <w:div w:id="291981687">
          <w:marLeft w:val="0"/>
          <w:marRight w:val="0"/>
          <w:marTop w:val="0"/>
          <w:marBottom w:val="0"/>
          <w:divBdr>
            <w:top w:val="none" w:sz="0" w:space="0" w:color="auto"/>
            <w:left w:val="none" w:sz="0" w:space="0" w:color="auto"/>
            <w:bottom w:val="none" w:sz="0" w:space="0" w:color="auto"/>
            <w:right w:val="none" w:sz="0" w:space="0" w:color="auto"/>
          </w:divBdr>
        </w:div>
        <w:div w:id="2100364778">
          <w:marLeft w:val="0"/>
          <w:marRight w:val="0"/>
          <w:marTop w:val="0"/>
          <w:marBottom w:val="0"/>
          <w:divBdr>
            <w:top w:val="none" w:sz="0" w:space="0" w:color="auto"/>
            <w:left w:val="none" w:sz="0" w:space="0" w:color="auto"/>
            <w:bottom w:val="none" w:sz="0" w:space="0" w:color="auto"/>
            <w:right w:val="none" w:sz="0" w:space="0" w:color="auto"/>
          </w:divBdr>
        </w:div>
        <w:div w:id="1908153217">
          <w:marLeft w:val="0"/>
          <w:marRight w:val="0"/>
          <w:marTop w:val="0"/>
          <w:marBottom w:val="0"/>
          <w:divBdr>
            <w:top w:val="none" w:sz="0" w:space="0" w:color="auto"/>
            <w:left w:val="none" w:sz="0" w:space="0" w:color="auto"/>
            <w:bottom w:val="none" w:sz="0" w:space="0" w:color="auto"/>
            <w:right w:val="none" w:sz="0" w:space="0" w:color="auto"/>
          </w:divBdr>
        </w:div>
        <w:div w:id="940912214">
          <w:marLeft w:val="0"/>
          <w:marRight w:val="0"/>
          <w:marTop w:val="0"/>
          <w:marBottom w:val="0"/>
          <w:divBdr>
            <w:top w:val="none" w:sz="0" w:space="0" w:color="auto"/>
            <w:left w:val="none" w:sz="0" w:space="0" w:color="auto"/>
            <w:bottom w:val="none" w:sz="0" w:space="0" w:color="auto"/>
            <w:right w:val="none" w:sz="0" w:space="0" w:color="auto"/>
          </w:divBdr>
        </w:div>
        <w:div w:id="815727769">
          <w:marLeft w:val="0"/>
          <w:marRight w:val="0"/>
          <w:marTop w:val="0"/>
          <w:marBottom w:val="0"/>
          <w:divBdr>
            <w:top w:val="none" w:sz="0" w:space="0" w:color="auto"/>
            <w:left w:val="none" w:sz="0" w:space="0" w:color="auto"/>
            <w:bottom w:val="none" w:sz="0" w:space="0" w:color="auto"/>
            <w:right w:val="none" w:sz="0" w:space="0" w:color="auto"/>
          </w:divBdr>
        </w:div>
        <w:div w:id="1832526740">
          <w:marLeft w:val="0"/>
          <w:marRight w:val="0"/>
          <w:marTop w:val="0"/>
          <w:marBottom w:val="0"/>
          <w:divBdr>
            <w:top w:val="none" w:sz="0" w:space="0" w:color="auto"/>
            <w:left w:val="none" w:sz="0" w:space="0" w:color="auto"/>
            <w:bottom w:val="none" w:sz="0" w:space="0" w:color="auto"/>
            <w:right w:val="none" w:sz="0" w:space="0" w:color="auto"/>
          </w:divBdr>
        </w:div>
        <w:div w:id="79563535">
          <w:marLeft w:val="0"/>
          <w:marRight w:val="0"/>
          <w:marTop w:val="0"/>
          <w:marBottom w:val="0"/>
          <w:divBdr>
            <w:top w:val="none" w:sz="0" w:space="0" w:color="auto"/>
            <w:left w:val="none" w:sz="0" w:space="0" w:color="auto"/>
            <w:bottom w:val="none" w:sz="0" w:space="0" w:color="auto"/>
            <w:right w:val="none" w:sz="0" w:space="0" w:color="auto"/>
          </w:divBdr>
        </w:div>
        <w:div w:id="1178810256">
          <w:marLeft w:val="0"/>
          <w:marRight w:val="0"/>
          <w:marTop w:val="0"/>
          <w:marBottom w:val="0"/>
          <w:divBdr>
            <w:top w:val="none" w:sz="0" w:space="0" w:color="auto"/>
            <w:left w:val="none" w:sz="0" w:space="0" w:color="auto"/>
            <w:bottom w:val="none" w:sz="0" w:space="0" w:color="auto"/>
            <w:right w:val="none" w:sz="0" w:space="0" w:color="auto"/>
          </w:divBdr>
        </w:div>
        <w:div w:id="557790785">
          <w:marLeft w:val="0"/>
          <w:marRight w:val="0"/>
          <w:marTop w:val="0"/>
          <w:marBottom w:val="0"/>
          <w:divBdr>
            <w:top w:val="none" w:sz="0" w:space="0" w:color="auto"/>
            <w:left w:val="none" w:sz="0" w:space="0" w:color="auto"/>
            <w:bottom w:val="none" w:sz="0" w:space="0" w:color="auto"/>
            <w:right w:val="none" w:sz="0" w:space="0" w:color="auto"/>
          </w:divBdr>
        </w:div>
      </w:divsChild>
    </w:div>
    <w:div w:id="2030333021">
      <w:bodyDiv w:val="1"/>
      <w:marLeft w:val="0"/>
      <w:marRight w:val="0"/>
      <w:marTop w:val="0"/>
      <w:marBottom w:val="0"/>
      <w:divBdr>
        <w:top w:val="none" w:sz="0" w:space="0" w:color="auto"/>
        <w:left w:val="none" w:sz="0" w:space="0" w:color="auto"/>
        <w:bottom w:val="none" w:sz="0" w:space="0" w:color="auto"/>
        <w:right w:val="none" w:sz="0" w:space="0" w:color="auto"/>
      </w:divBdr>
    </w:div>
    <w:div w:id="2034525985">
      <w:bodyDiv w:val="1"/>
      <w:marLeft w:val="0"/>
      <w:marRight w:val="0"/>
      <w:marTop w:val="0"/>
      <w:marBottom w:val="0"/>
      <w:divBdr>
        <w:top w:val="none" w:sz="0" w:space="0" w:color="auto"/>
        <w:left w:val="none" w:sz="0" w:space="0" w:color="auto"/>
        <w:bottom w:val="none" w:sz="0" w:space="0" w:color="auto"/>
        <w:right w:val="none" w:sz="0" w:space="0" w:color="auto"/>
      </w:divBdr>
    </w:div>
    <w:div w:id="2050296978">
      <w:bodyDiv w:val="1"/>
      <w:marLeft w:val="0"/>
      <w:marRight w:val="0"/>
      <w:marTop w:val="0"/>
      <w:marBottom w:val="0"/>
      <w:divBdr>
        <w:top w:val="none" w:sz="0" w:space="0" w:color="auto"/>
        <w:left w:val="none" w:sz="0" w:space="0" w:color="auto"/>
        <w:bottom w:val="none" w:sz="0" w:space="0" w:color="auto"/>
        <w:right w:val="none" w:sz="0" w:space="0" w:color="auto"/>
      </w:divBdr>
    </w:div>
    <w:div w:id="2057049522">
      <w:bodyDiv w:val="1"/>
      <w:marLeft w:val="0"/>
      <w:marRight w:val="0"/>
      <w:marTop w:val="0"/>
      <w:marBottom w:val="0"/>
      <w:divBdr>
        <w:top w:val="none" w:sz="0" w:space="0" w:color="auto"/>
        <w:left w:val="none" w:sz="0" w:space="0" w:color="auto"/>
        <w:bottom w:val="none" w:sz="0" w:space="0" w:color="auto"/>
        <w:right w:val="none" w:sz="0" w:space="0" w:color="auto"/>
      </w:divBdr>
    </w:div>
    <w:div w:id="2057391058">
      <w:bodyDiv w:val="1"/>
      <w:marLeft w:val="0"/>
      <w:marRight w:val="0"/>
      <w:marTop w:val="0"/>
      <w:marBottom w:val="0"/>
      <w:divBdr>
        <w:top w:val="none" w:sz="0" w:space="0" w:color="auto"/>
        <w:left w:val="none" w:sz="0" w:space="0" w:color="auto"/>
        <w:bottom w:val="none" w:sz="0" w:space="0" w:color="auto"/>
        <w:right w:val="none" w:sz="0" w:space="0" w:color="auto"/>
      </w:divBdr>
    </w:div>
    <w:div w:id="2057854983">
      <w:bodyDiv w:val="1"/>
      <w:marLeft w:val="0"/>
      <w:marRight w:val="0"/>
      <w:marTop w:val="0"/>
      <w:marBottom w:val="0"/>
      <w:divBdr>
        <w:top w:val="none" w:sz="0" w:space="0" w:color="auto"/>
        <w:left w:val="none" w:sz="0" w:space="0" w:color="auto"/>
        <w:bottom w:val="none" w:sz="0" w:space="0" w:color="auto"/>
        <w:right w:val="none" w:sz="0" w:space="0" w:color="auto"/>
      </w:divBdr>
    </w:div>
    <w:div w:id="2061391990">
      <w:bodyDiv w:val="1"/>
      <w:marLeft w:val="0"/>
      <w:marRight w:val="0"/>
      <w:marTop w:val="0"/>
      <w:marBottom w:val="0"/>
      <w:divBdr>
        <w:top w:val="none" w:sz="0" w:space="0" w:color="auto"/>
        <w:left w:val="none" w:sz="0" w:space="0" w:color="auto"/>
        <w:bottom w:val="none" w:sz="0" w:space="0" w:color="auto"/>
        <w:right w:val="none" w:sz="0" w:space="0" w:color="auto"/>
      </w:divBdr>
    </w:div>
    <w:div w:id="2068255672">
      <w:bodyDiv w:val="1"/>
      <w:marLeft w:val="0"/>
      <w:marRight w:val="0"/>
      <w:marTop w:val="0"/>
      <w:marBottom w:val="0"/>
      <w:divBdr>
        <w:top w:val="none" w:sz="0" w:space="0" w:color="auto"/>
        <w:left w:val="none" w:sz="0" w:space="0" w:color="auto"/>
        <w:bottom w:val="none" w:sz="0" w:space="0" w:color="auto"/>
        <w:right w:val="none" w:sz="0" w:space="0" w:color="auto"/>
      </w:divBdr>
    </w:div>
    <w:div w:id="2072535033">
      <w:bodyDiv w:val="1"/>
      <w:marLeft w:val="0"/>
      <w:marRight w:val="0"/>
      <w:marTop w:val="0"/>
      <w:marBottom w:val="0"/>
      <w:divBdr>
        <w:top w:val="none" w:sz="0" w:space="0" w:color="auto"/>
        <w:left w:val="none" w:sz="0" w:space="0" w:color="auto"/>
        <w:bottom w:val="none" w:sz="0" w:space="0" w:color="auto"/>
        <w:right w:val="none" w:sz="0" w:space="0" w:color="auto"/>
      </w:divBdr>
    </w:div>
    <w:div w:id="2073232459">
      <w:bodyDiv w:val="1"/>
      <w:marLeft w:val="0"/>
      <w:marRight w:val="0"/>
      <w:marTop w:val="0"/>
      <w:marBottom w:val="0"/>
      <w:divBdr>
        <w:top w:val="none" w:sz="0" w:space="0" w:color="auto"/>
        <w:left w:val="none" w:sz="0" w:space="0" w:color="auto"/>
        <w:bottom w:val="none" w:sz="0" w:space="0" w:color="auto"/>
        <w:right w:val="none" w:sz="0" w:space="0" w:color="auto"/>
      </w:divBdr>
    </w:div>
    <w:div w:id="2083596204">
      <w:bodyDiv w:val="1"/>
      <w:marLeft w:val="0"/>
      <w:marRight w:val="0"/>
      <w:marTop w:val="0"/>
      <w:marBottom w:val="0"/>
      <w:divBdr>
        <w:top w:val="none" w:sz="0" w:space="0" w:color="auto"/>
        <w:left w:val="none" w:sz="0" w:space="0" w:color="auto"/>
        <w:bottom w:val="none" w:sz="0" w:space="0" w:color="auto"/>
        <w:right w:val="none" w:sz="0" w:space="0" w:color="auto"/>
      </w:divBdr>
    </w:div>
    <w:div w:id="2089573800">
      <w:bodyDiv w:val="1"/>
      <w:marLeft w:val="0"/>
      <w:marRight w:val="0"/>
      <w:marTop w:val="0"/>
      <w:marBottom w:val="0"/>
      <w:divBdr>
        <w:top w:val="none" w:sz="0" w:space="0" w:color="auto"/>
        <w:left w:val="none" w:sz="0" w:space="0" w:color="auto"/>
        <w:bottom w:val="none" w:sz="0" w:space="0" w:color="auto"/>
        <w:right w:val="none" w:sz="0" w:space="0" w:color="auto"/>
      </w:divBdr>
    </w:div>
    <w:div w:id="2091122940">
      <w:bodyDiv w:val="1"/>
      <w:marLeft w:val="0"/>
      <w:marRight w:val="0"/>
      <w:marTop w:val="0"/>
      <w:marBottom w:val="0"/>
      <w:divBdr>
        <w:top w:val="none" w:sz="0" w:space="0" w:color="auto"/>
        <w:left w:val="none" w:sz="0" w:space="0" w:color="auto"/>
        <w:bottom w:val="none" w:sz="0" w:space="0" w:color="auto"/>
        <w:right w:val="none" w:sz="0" w:space="0" w:color="auto"/>
      </w:divBdr>
    </w:div>
    <w:div w:id="2093887422">
      <w:bodyDiv w:val="1"/>
      <w:marLeft w:val="0"/>
      <w:marRight w:val="0"/>
      <w:marTop w:val="0"/>
      <w:marBottom w:val="0"/>
      <w:divBdr>
        <w:top w:val="none" w:sz="0" w:space="0" w:color="auto"/>
        <w:left w:val="none" w:sz="0" w:space="0" w:color="auto"/>
        <w:bottom w:val="none" w:sz="0" w:space="0" w:color="auto"/>
        <w:right w:val="none" w:sz="0" w:space="0" w:color="auto"/>
      </w:divBdr>
    </w:div>
    <w:div w:id="2095003556">
      <w:bodyDiv w:val="1"/>
      <w:marLeft w:val="0"/>
      <w:marRight w:val="0"/>
      <w:marTop w:val="0"/>
      <w:marBottom w:val="0"/>
      <w:divBdr>
        <w:top w:val="none" w:sz="0" w:space="0" w:color="auto"/>
        <w:left w:val="none" w:sz="0" w:space="0" w:color="auto"/>
        <w:bottom w:val="none" w:sz="0" w:space="0" w:color="auto"/>
        <w:right w:val="none" w:sz="0" w:space="0" w:color="auto"/>
      </w:divBdr>
    </w:div>
    <w:div w:id="2103139981">
      <w:bodyDiv w:val="1"/>
      <w:marLeft w:val="0"/>
      <w:marRight w:val="0"/>
      <w:marTop w:val="0"/>
      <w:marBottom w:val="0"/>
      <w:divBdr>
        <w:top w:val="none" w:sz="0" w:space="0" w:color="auto"/>
        <w:left w:val="none" w:sz="0" w:space="0" w:color="auto"/>
        <w:bottom w:val="none" w:sz="0" w:space="0" w:color="auto"/>
        <w:right w:val="none" w:sz="0" w:space="0" w:color="auto"/>
      </w:divBdr>
    </w:div>
    <w:div w:id="2103914969">
      <w:bodyDiv w:val="1"/>
      <w:marLeft w:val="0"/>
      <w:marRight w:val="0"/>
      <w:marTop w:val="0"/>
      <w:marBottom w:val="0"/>
      <w:divBdr>
        <w:top w:val="none" w:sz="0" w:space="0" w:color="auto"/>
        <w:left w:val="none" w:sz="0" w:space="0" w:color="auto"/>
        <w:bottom w:val="none" w:sz="0" w:space="0" w:color="auto"/>
        <w:right w:val="none" w:sz="0" w:space="0" w:color="auto"/>
      </w:divBdr>
    </w:div>
    <w:div w:id="2114353491">
      <w:bodyDiv w:val="1"/>
      <w:marLeft w:val="0"/>
      <w:marRight w:val="0"/>
      <w:marTop w:val="0"/>
      <w:marBottom w:val="0"/>
      <w:divBdr>
        <w:top w:val="none" w:sz="0" w:space="0" w:color="auto"/>
        <w:left w:val="none" w:sz="0" w:space="0" w:color="auto"/>
        <w:bottom w:val="none" w:sz="0" w:space="0" w:color="auto"/>
        <w:right w:val="none" w:sz="0" w:space="0" w:color="auto"/>
      </w:divBdr>
    </w:div>
    <w:div w:id="2119794253">
      <w:bodyDiv w:val="1"/>
      <w:marLeft w:val="0"/>
      <w:marRight w:val="0"/>
      <w:marTop w:val="0"/>
      <w:marBottom w:val="0"/>
      <w:divBdr>
        <w:top w:val="none" w:sz="0" w:space="0" w:color="auto"/>
        <w:left w:val="none" w:sz="0" w:space="0" w:color="auto"/>
        <w:bottom w:val="none" w:sz="0" w:space="0" w:color="auto"/>
        <w:right w:val="none" w:sz="0" w:space="0" w:color="auto"/>
      </w:divBdr>
    </w:div>
    <w:div w:id="2136750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mc/articles/PMC7368910/" TargetMode="External"/><Relationship Id="rId2" Type="http://schemas.openxmlformats.org/officeDocument/2006/relationships/hyperlink" Target="https://www.ncbi.nlm.nih.gov/pmc/articles/PMC7368910/" TargetMode="External"/><Relationship Id="rId1" Type="http://schemas.openxmlformats.org/officeDocument/2006/relationships/hyperlink" Target="https://microbiomejournal.biomedcentral.com/articles/10.1186/s40168-016-0166-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geneious.com/%22%20%5Ct%20%22_blan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Ely17</b:Tag>
    <b:SourceType>JournalArticle</b:SourceType>
    <b:Guid>{8C92E951-5FAD-4548-9AFF-D6BE1320D461}</b:Guid>
    <b:Title>Quantitative CrAssphage PCR Assays for Human Fecal Pollution Measurement</b:Title>
    <b:JournalName>Environmental Science &amp; Technology</b:JournalName>
    <b:Year>2017</b:Year>
    <b:Pages>9146–9154</b:Pages>
    <b:Author>
      <b:Author>
        <b:NameList>
          <b:Person>
            <b:Last>Stachler</b:Last>
            <b:First>Elyse</b:First>
          </b:Person>
          <b:Person>
            <b:Last>Kelty</b:Last>
            <b:First>Catherine</b:First>
          </b:Person>
          <b:Person>
            <b:Last>Sivaganesan</b:Last>
            <b:First>Mano</b:First>
          </b:Person>
          <b:Person>
            <b:Last>Li</b:Last>
            <b:First>Xiang</b:First>
          </b:Person>
          <b:Person>
            <b:Last>Bibby</b:Last>
            <b:First>Kyle</b:First>
          </b:Person>
          <b:Person>
            <b:Last>Shanks</b:Last>
            <b:First>Orin</b:First>
            <b:Middle>C.</b:Middle>
          </b:Person>
        </b:NameList>
      </b:Author>
    </b:Author>
    <b:Volume>51</b:Volume>
    <b:Issue>16</b:Issue>
    <b:DOI>10.1021/acs.est.7b02703</b:DOI>
    <b:RefOrder>1</b:RefOrder>
  </b:Source>
  <b:Source>
    <b:Tag>Hoo83</b:Tag>
    <b:SourceType>JournalArticle</b:SourceType>
    <b:Guid>{537B6A8E-5EB8-4D17-A18C-50ABC1041765}</b:Guid>
    <b:Title>Relationship among fecal coliforms, Escherichia coli, and Salmonella spp. in shellfish</b:Title>
    <b:Year>1983</b:Year>
    <b:Author>
      <b:Author>
        <b:NameList>
          <b:Person>
            <b:Last>Hood</b:Last>
            <b:First>M.</b:First>
            <b:Middle>A.</b:Middle>
          </b:Person>
          <b:Person>
            <b:Last>Ness</b:Last>
            <b:First>G.</b:First>
            <b:Middle>E.</b:Middle>
          </b:Person>
          <b:Person>
            <b:Last>Blake</b:Last>
            <b:First>N.</b:First>
            <b:Middle>J.</b:Middle>
          </b:Person>
        </b:NameList>
      </b:Author>
    </b:Author>
    <b:DOI>10.1128/aem.45.1.122-126.1983</b:DOI>
    <b:JournalName>Applied and environmental microbiology</b:JournalName>
    <b:Pages>122-126</b:Pages>
    <b:Volume>45</b:Volume>
    <b:Issue>1</b:Issue>
    <b:RefOrder>3</b:RefOrder>
  </b:Source>
  <b:Source>
    <b:Tag>Dut14</b:Tag>
    <b:SourceType>JournalArticle</b:SourceType>
    <b:Guid>{0E37ED33-22F7-4B23-868D-D7899E4B9496}</b:Guid>
    <b:Author>
      <b:Author>
        <b:NameList>
          <b:Person>
            <b:Last>Dutilh</b:Last>
            <b:First>Bas</b:First>
            <b:Middle>E.</b:Middle>
          </b:Person>
          <b:Person>
            <b:Last>Cassman</b:Last>
            <b:First>Noriko</b:First>
          </b:Person>
          <b:Person>
            <b:Last>McNair</b:Last>
            <b:First>Katelyn</b:First>
          </b:Person>
          <b:Person>
            <b:Last>Sanchez</b:Last>
            <b:First>Savannah</b:First>
            <b:Middle>E.</b:Middle>
          </b:Person>
          <b:Person>
            <b:Last>Silva</b:Last>
            <b:First>Genivaldo</b:First>
            <b:Middle>G. Z.</b:Middle>
          </b:Person>
          <b:Person>
            <b:Last>Boling</b:Last>
            <b:First>Lance</b:First>
          </b:Person>
          <b:Person>
            <b:Last>Barr</b:Last>
            <b:First>Jeremy</b:First>
            <b:Middle>J.</b:Middle>
          </b:Person>
          <b:Person>
            <b:Last>Speth</b:Last>
            <b:First>Daan</b:First>
            <b:Middle>R.</b:Middle>
          </b:Person>
          <b:Person>
            <b:Last>Seguritan</b:Last>
            <b:First>Victor</b:First>
          </b:Person>
          <b:Person>
            <b:Last>Aziz</b:Last>
            <b:First>Ramy</b:First>
            <b:Middle>K.</b:Middle>
          </b:Person>
          <b:Person>
            <b:Last>Felts</b:Last>
            <b:First>Ben</b:First>
          </b:Person>
          <b:Person>
            <b:Last>Dinsdale</b:Last>
            <b:First>Elizabeth</b:First>
            <b:Middle>A.</b:Middle>
          </b:Person>
          <b:Person>
            <b:Last>Mokili</b:Last>
            <b:First>John</b:First>
            <b:Middle>L.</b:Middle>
          </b:Person>
          <b:Person>
            <b:Last>Edwards</b:Last>
            <b:First>Robert</b:First>
            <b:Middle>A.</b:Middle>
          </b:Person>
        </b:NameList>
      </b:Author>
    </b:Author>
    <b:Title>A highly abundant bacteriophage discovered in the unknown sequences of human faecal metagenomes</b:Title>
    <b:JournalName>Nature Communications</b:JournalName>
    <b:Year>2014</b:Year>
    <b:Pages>1-11</b:Pages>
    <b:Volume>5</b:Volume>
    <b:Issue>4498</b:Issue>
    <b:DOI>10.1038/ncomms5498</b:DOI>
    <b:RefOrder>4</b:RefOrder>
  </b:Source>
  <b:Source>
    <b:Tag>Zha06</b:Tag>
    <b:SourceType>JournalArticle</b:SourceType>
    <b:Guid>{4D8F072F-921B-4B0C-890D-339C5CFB5132}</b:Guid>
    <b:Author>
      <b:Author>
        <b:NameList>
          <b:Person>
            <b:Last>Zhang</b:Last>
            <b:First>Tao</b:First>
          </b:Person>
          <b:Person>
            <b:Last>Breitbart</b:Last>
            <b:First>Mya</b:First>
          </b:Person>
          <b:Person>
            <b:Last>Lee</b:Last>
            <b:First>Wah</b:First>
            <b:Middle>Heng</b:Middle>
          </b:Person>
          <b:Person>
            <b:Last>Run</b:Last>
            <b:First>Jin-Quan</b:First>
          </b:Person>
          <b:Person>
            <b:Last>Wei</b:Last>
            <b:First>Chia</b:First>
            <b:Middle>Lin</b:Middle>
          </b:Person>
          <b:Person>
            <b:Last>Soh</b:Last>
            <b:First>Shirlena</b:First>
            <b:Middle>Wee Ling</b:Middle>
          </b:Person>
          <b:Person>
            <b:Last>Hibberd</b:Last>
            <b:First>Martin</b:First>
            <b:Middle>L</b:Middle>
          </b:Person>
          <b:Person>
            <b:Last>Liu</b:Last>
            <b:First>Edison</b:First>
            <b:Middle>T</b:Middle>
          </b:Person>
          <b:Person>
            <b:Last>Rohwer</b:Last>
            <b:First>Forest</b:First>
          </b:Person>
          <b:Person>
            <b:Last>Ruan</b:Last>
            <b:First>Yijun</b:First>
          </b:Person>
        </b:NameList>
      </b:Author>
    </b:Author>
    <b:Title>RNA Viral Community in Human Feces: Prevalence of Plant Pathogenic Viruses</b:Title>
    <b:JournalName>PLOS Biology</b:JournalName>
    <b:Year>2006</b:Year>
    <b:Month>January</b:Month>
    <b:Volume>4</b:Volume>
    <b:Issue>1</b:Issue>
    <b:DOI>10.1371/journal.pbio.0040003</b:DOI>
    <b:RefOrder>26</b:RefOrder>
  </b:Source>
  <b:Source>
    <b:Tag>Oka06</b:Tag>
    <b:SourceType>JournalArticle</b:SourceType>
    <b:Guid>{7DC68B2A-3B38-4988-BC0B-2D8CC33180D7}</b:Guid>
    <b:Author>
      <b:Author>
        <b:NameList>
          <b:Person>
            <b:Last>Oka</b:Last>
            <b:First>Tomoichiro</b:First>
          </b:Person>
          <b:Person>
            <b:Last>Katayama</b:Last>
            <b:First>Kazuhiko</b:First>
          </b:Person>
          <b:Person>
            <b:Last>Hansman</b:Last>
            <b:First>Grant</b:First>
            <b:Middle>S</b:Middle>
          </b:Person>
          <b:Person>
            <b:Last>Kageyama</b:Last>
            <b:First>Tsutomu</b:First>
          </b:Person>
          <b:Person>
            <b:Last>Ogawa</b:Last>
            <b:First>Satoko</b:First>
          </b:Person>
          <b:Person>
            <b:Last>Wu</b:Last>
            <b:First>Fang-Tzy</b:First>
          </b:Person>
          <b:Person>
            <b:Last>White</b:Last>
            <b:First>Peter</b:First>
            <b:Middle>A</b:Middle>
          </b:Person>
          <b:Person>
            <b:Last>Takeda</b:Last>
            <b:First>Naokazu</b:First>
          </b:Person>
        </b:NameList>
      </b:Author>
    </b:Author>
    <b:Title>Detection of human sapovirus by real-time reverse transcription-polymerase chain reaction</b:Title>
    <b:JournalName>Journal of Medical Virology</b:JournalName>
    <b:Year>2006</b:Year>
    <b:Pages>1347-1353</b:Pages>
    <b:Volume>78</b:Volume>
    <b:Issue>10</b:Issue>
    <b:DOI>10.1002/jmv.20699</b:DOI>
    <b:RefOrder>27</b:RefOrder>
  </b:Source>
  <b:Source>
    <b:Tag>Zen08</b:Tag>
    <b:SourceType>JournalArticle</b:SourceType>
    <b:Guid>{68DB4BF3-FF15-4322-B070-046E7699A246}</b:Guid>
    <b:Author>
      <b:Author>
        <b:NameList>
          <b:Person>
            <b:Last>Zeng</b:Last>
            <b:First>S</b:First>
            <b:Middle>Q</b:Middle>
          </b:Person>
          <b:Person>
            <b:Last>Halkosalo</b:Last>
            <b:First>A</b:First>
          </b:Person>
          <b:Person>
            <b:Last>Salminen</b:Last>
            <b:First>M</b:First>
          </b:Person>
          <b:Person>
            <b:Last>Szakal</b:Last>
            <b:First>E</b:First>
            <b:Middle>D</b:Middle>
          </b:Person>
          <b:Person>
            <b:Last>Puustinen</b:Last>
            <b:First>L</b:First>
          </b:Person>
          <b:Person>
            <b:Last>Vesikari</b:Last>
            <b:First>T</b:First>
          </b:Person>
        </b:NameList>
      </b:Author>
    </b:Author>
    <b:Title>One-step quantitative RT-PCR for the detection of rotavirus in acute gastroenteritis</b:Title>
    <b:JournalName>Journal of Virological Methods</b:JournalName>
    <b:Year>2008</b:Year>
    <b:Pages>238-40</b:Pages>
    <b:Volume>153</b:Volume>
    <b:Issue>2</b:Issue>
    <b:DOI>10.1016/j.jviromet.2008.08.004</b:DOI>
    <b:RefOrder>28</b:RefOrder>
  </b:Source>
  <b:Source>
    <b:Tag>Sta18</b:Tag>
    <b:SourceType>JournalArticle</b:SourceType>
    <b:Guid>{CA6F1FA0-A044-4F81-B90A-F8316F1AEDF0}</b:Guid>
    <b:Title>Correlation of crAssphage qPCR Markers with Culturable and Molecular Indicators of Human Fecal Pollution in an Impacted Urban Watershed</b:Title>
    <b:Year>2018</b:Year>
    <b:Author>
      <b:Author>
        <b:NameList>
          <b:Person>
            <b:Last>Stachler</b:Last>
            <b:First>Elyse</b:First>
          </b:Person>
          <b:Person>
            <b:Last>Akyon</b:Last>
            <b:First>Benay</b:First>
          </b:Person>
          <b:Person>
            <b:Last>Carvalho</b:Last>
            <b:First>Nathalia</b:First>
            <b:Middle>Aquino de</b:Middle>
          </b:Person>
          <b:Person>
            <b:Last>Ference</b:Last>
            <b:First>Christian</b:First>
          </b:Person>
          <b:Person>
            <b:Last>Bibby</b:Last>
            <b:First>Kyle</b:First>
          </b:Person>
        </b:NameList>
      </b:Author>
    </b:Author>
    <b:JournalName>Environmental Science &amp; Technology</b:JournalName>
    <b:Pages>7505-7512</b:Pages>
    <b:Volume>52</b:Volume>
    <b:Issue>13</b:Issue>
    <b:DOI>10.1021/acs.est.8b00638</b:DOI>
    <b:RefOrder>29</b:RefOrder>
  </b:Source>
  <b:Source>
    <b:Tag>Ros09</b:Tag>
    <b:SourceType>JournalArticle</b:SourceType>
    <b:Guid>{32B854E4-F9E0-479E-912D-BBD853FC2031}</b:Guid>
    <b:Author>
      <b:Author>
        <b:NameList>
          <b:Person>
            <b:Last>Rosario</b:Last>
            <b:First>Karyna</b:First>
          </b:Person>
          <b:Person>
            <b:Last>Symonds</b:Last>
            <b:First>Erin</b:First>
            <b:Middle>M.</b:Middle>
          </b:Person>
          <b:Person>
            <b:Last>Sinigalliano</b:Last>
            <b:First>Christopher</b:First>
          </b:Person>
          <b:Person>
            <b:Last>Stewart</b:Last>
            <b:First>Jill</b:First>
          </b:Person>
          <b:Person>
            <b:Last>Breitbart</b:Last>
            <b:First>Mya</b:First>
          </b:Person>
        </b:NameList>
      </b:Author>
    </b:Author>
    <b:Title>Pepper Mild Mottle Virus as an Indicator of Fecal Pollution</b:Title>
    <b:JournalName>Applied and Environmental Microbiology</b:JournalName>
    <b:Year>2009</b:Year>
    <b:Pages>7261-7267</b:Pages>
    <b:Volume>75</b:Volume>
    <b:Issue>22</b:Issue>
    <b:DOI>10.1128/AEM.00410-09</b:DOI>
    <b:RefOrder>30</b:RefOrder>
  </b:Source>
  <b:Source>
    <b:Tag>Lia15</b:Tag>
    <b:SourceType>JournalArticle</b:SourceType>
    <b:Guid>{89C6348C-F32C-41CD-B4C3-410B0C07ECC5}</b:Guid>
    <b:Author>
      <b:Author>
        <b:NameList>
          <b:Person>
            <b:Last>Liang</b:Last>
            <b:First>L.</b:First>
          </b:Person>
          <b:Person>
            <b:Last>Goh</b:Last>
            <b:First>S.</b:First>
            <b:Middle>G.</b:Middle>
          </b:Person>
          <b:Person>
            <b:Last>Vergara</b:Last>
            <b:First>G.</b:First>
            <b:Middle>G. R. V.</b:Middle>
          </b:Person>
          <b:Person>
            <b:Last>Fang</b:Last>
            <b:First>H.</b:First>
            <b:Middle>M.</b:Middle>
          </b:Person>
          <b:Person>
            <b:Last>Rezaeinejad</b:Last>
            <b:First>S.</b:First>
          </b:Person>
          <b:Person>
            <b:Last>Chang</b:Last>
            <b:First>S.</b:First>
            <b:Middle>Y.</b:Middle>
          </b:Person>
          <b:Person>
            <b:Last>Bayen</b:Last>
            <b:First>S.</b:First>
          </b:Person>
          <b:Person>
            <b:Last>Lee</b:Last>
            <b:First>W.</b:First>
            <b:Middle>A.</b:Middle>
          </b:Person>
          <b:Person>
            <b:Last>Sobsey</b:Last>
            <b:First>M.</b:First>
            <b:Middle>D.</b:Middle>
          </b:Person>
          <b:Person>
            <b:Last>Rose</b:Last>
            <b:First>J.</b:First>
            <b:Middle>B.</b:Middle>
          </b:Person>
          <b:Person>
            <b:Last>Gin</b:Last>
            <b:First>K.</b:First>
            <b:Middle>Y. H.</b:Middle>
          </b:Person>
        </b:NameList>
      </b:Author>
    </b:Author>
    <b:Title>Alternative Fecal Indicators and Their Empirical Relationships with Enteric Viruses, Salmonella enterica, and Pseudomonas aeruginosa in Surface Waters of a Tropical Urban Catchment</b:Title>
    <b:JournalName>Applied and Environmental Microbiology</b:JournalName>
    <b:Year>2015</b:Year>
    <b:Pages>850-860</b:Pages>
    <b:Volume>81</b:Volume>
    <b:Issue>3</b:Issue>
    <b:DOI>10.1128/AEM.02670-14</b:DOI>
    <b:RefOrder>31</b:RefOrder>
  </b:Source>
  <b:Source>
    <b:Tag>Rit06</b:Tag>
    <b:SourceType>JournalArticle</b:SourceType>
    <b:Guid>{E697FAB2-E800-4D57-9FEC-2B627DB7F804}</b:Guid>
    <b:Author>
      <b:Author>
        <b:NameList>
          <b:Person>
            <b:Last>Ritalahti</b:Last>
            <b:First>Kirsti</b:First>
            <b:Middle>M</b:Middle>
          </b:Person>
          <b:Person>
            <b:Last>Amos</b:Last>
            <b:First>Benjamin</b:First>
            <b:Middle>K</b:Middle>
          </b:Person>
          <b:Person>
            <b:Last>Sung</b:Last>
            <b:First>Youlboong</b:First>
          </b:Person>
          <b:Person>
            <b:Last>Wu</b:Last>
            <b:First>Qingzhong</b:First>
          </b:Person>
          <b:Person>
            <b:Last>Koenigsberg</b:Last>
            <b:First>Stephen</b:First>
            <b:Middle>S</b:Middle>
          </b:Person>
          <b:Person>
            <b:Last>Löffler</b:Last>
            <b:First>Frank</b:First>
            <b:Middle>E</b:Middle>
          </b:Person>
        </b:NameList>
      </b:Author>
    </b:Author>
    <b:Title>Quantitative PCR targeting 16S rRNA and reductive dehalogenase genes simultaneously monitors multiple Dehalococcoides strains</b:Title>
    <b:JournalName>Applied and Environmental Microbiology</b:JournalName>
    <b:Year>2006</b:Year>
    <b:Pages>2765-74</b:Pages>
    <b:Volume>72</b:Volume>
    <b:Issue>4</b:Issue>
    <b:DOI>10.1128/AEM.72.4.2765-2774.2006</b:DOI>
    <b:RefOrder>32</b:RefOrder>
  </b:Source>
  <b:Source>
    <b:Tag>Cit19</b:Tag>
    <b:SourceType>ElectronicSource</b:SourceType>
    <b:Guid>{94D1C4B6-7568-497E-BFAD-5A5CBC5DA2D0}</b:Guid>
    <b:Title>North End Water Pollution Control Centre Monitoring Data</b:Title>
    <b:Year>2019</b:Year>
    <b:Month>October</b:Month>
    <b:URL>https://www.winnipeg.ca/waterandwaste/pdfs/sewage/ComplianceReporting/2019/oct/newpcc.pdf</b:URL>
    <b:City>Winnipeg</b:City>
    <b:StateProvince>Manitoba</b:StateProvince>
    <b:CountryRegion>Canada</b:CountryRegion>
    <b:Author>
      <b:Author>
        <b:Corporate>City of Winnipeg, Water and Waste Department</b:Corporate>
      </b:Author>
    </b:Author>
    <b:YearAccessed>2021</b:YearAccessed>
    <b:MonthAccessed>July</b:MonthAccessed>
    <b:DayAccessed>21</b:DayAccessed>
    <b:RefOrder>6</b:RefOrder>
  </b:Source>
  <b:Source>
    <b:Tag>Sew20</b:Tag>
    <b:SourceType>InternetSite</b:SourceType>
    <b:Guid>{5DC05ABF-01AB-4700-A320-4EE4F1AE49CB}</b:Guid>
    <b:Title>Sewage Treatment Plants</b:Title>
    <b:InternetSiteTitle>City of Winnipeg</b:InternetSiteTitle>
    <b:Year>2020</b:Year>
    <b:Month>October</b:Month>
    <b:Day>8</b:Day>
    <b:URL>https://www.winnipeg.ca/waterandwaste/sewage/treatmentPlant/default.stm#tab-north-end-sewage-treatment-plant</b:URL>
    <b:YearAccessed>2021</b:YearAccessed>
    <b:MonthAccessed>July</b:MonthAccessed>
    <b:DayAccessed>21</b:DayAccessed>
    <b:Author>
      <b:Author>
        <b:Corporate>City of Winnipeg, Water and Waste Department</b:Corporate>
      </b:Author>
    </b:Author>
    <b:RefOrder>2</b:RefOrder>
  </b:Source>
  <b:Source>
    <b:Tag>Gov21</b:Tag>
    <b:SourceType>InternetSite</b:SourceType>
    <b:Guid>{59FA7CA4-3032-4D17-8D5B-B4452718443A}</b:Guid>
    <b:Title>Historical Data</b:Title>
    <b:Year>2021</b:Year>
    <b:Author>
      <b:Author>
        <b:Corporate>Environment and Climate Change Canada</b:Corporate>
      </b:Author>
    </b:Author>
    <b:InternetSiteTitle>Government of Canada</b:InternetSiteTitle>
    <b:URL>https://climate.weather.gc.ca/historical_data/search_historic_data_e.html</b:URL>
    <b:YearAccessed>2021</b:YearAccessed>
    <b:MonthAccessed>July</b:MonthAccessed>
    <b:DayAccessed>21</b:DayAccessed>
    <b:RefOrder>7</b:RefOrder>
  </b:Source>
  <b:Source>
    <b:Tag>Tea21</b:Tag>
    <b:SourceType>Misc</b:SourceType>
    <b:Guid>{38131070-6642-4279-9F61-85EC1CB5AD6C}</b:Guid>
    <b:Title>R: A language and environment for statistical computing</b:Title>
    <b:Year>2021</b:Year>
    <b:URL>https://www.R-project.org/</b:URL>
    <b:Author>
      <b:Author>
        <b:NameList>
          <b:Person>
            <b:First>R Core Team</b:First>
          </b:Person>
        </b:NameList>
      </b:Author>
    </b:Author>
    <b:Publisher>R Foundation for Statistical Computing, Vienna, Austria</b:Publisher>
    <b:RefOrder>8</b:RefOrder>
  </b:Source>
  <b:Source>
    <b:Tag>RSt21</b:Tag>
    <b:SourceType>Misc</b:SourceType>
    <b:Guid>{DE2D7042-2BFA-42A2-8B73-680D348D5B5F}</b:Guid>
    <b:Title>RStudio: Integrated Development Environment for R</b:Title>
    <b:Year>2021</b:Year>
    <b:City>Boston</b:City>
    <b:StateProvince>MA</b:StateProvince>
    <b:Publisher>RStudio, PBC</b:Publisher>
    <b:Author>
      <b:Author>
        <b:NameList>
          <b:Person>
            <b:First>RStudio Team</b:First>
          </b:Person>
        </b:NameList>
      </b:Author>
    </b:Author>
    <b:URL>http://www.rstudio.com/</b:URL>
    <b:RefOrder>9</b:RefOrder>
  </b:Source>
  <b:Source>
    <b:Tag>Bae21</b:Tag>
    <b:SourceType>Misc</b:SourceType>
    <b:Guid>{37BF7509-179B-4AF1-A8A7-F0BE0F2F3326}</b:Guid>
    <b:Author>
      <b:Author>
        <b:NameList>
          <b:Person>
            <b:Last>Bae</b:Last>
            <b:First>Kyun-Seop</b:First>
          </b:Person>
        </b:NameList>
      </b:Author>
    </b:Author>
    <b:Title>sasLM: 'SAS' Linear Model</b:Title>
    <b:Year>2021</b:Year>
    <b:URL>https://CRAN.R-project.org/package=sasLM</b:URL>
    <b:RefOrder>10</b:RefOrder>
  </b:Source>
  <b:Source>
    <b:Tag>VuV11</b:Tag>
    <b:SourceType>Misc</b:SourceType>
    <b:Guid>{64E522E1-0AEA-4EEC-A724-DBB68F4EE98B}</b:Guid>
    <b:Author>
      <b:Author>
        <b:NameList>
          <b:Person>
            <b:Last>Vu</b:Last>
            <b:First>Vincent</b:First>
            <b:Middle>Q.</b:Middle>
          </b:Person>
        </b:NameList>
      </b:Author>
    </b:Author>
    <b:Title>ggbiplot: A ggplot2 based biplot</b:Title>
    <b:Year>2011</b:Year>
    <b:URL>http://github.com/vqv/ggbiplot</b:URL>
    <b:RefOrder>11</b:RefOrder>
  </b:Source>
  <b:Source>
    <b:Tag>Fra</b:Tag>
    <b:SourceType>Misc</b:SourceType>
    <b:Guid>{C66EA6E8-9CCE-4C5D-AAD8-A9465FE0059B}</b:Guid>
    <b:Author>
      <b:Author>
        <b:NameList>
          <b:Person>
            <b:Last>Harrell Jr.</b:Last>
            <b:First>Frank</b:First>
            <b:Middle>E</b:Middle>
          </b:Person>
        </b:NameList>
      </b:Author>
    </b:Author>
    <b:Title>Hmisc: Harrell Miscellaneous</b:Title>
    <b:URL>https://CRAN.R-project.org/package=Hmisc</b:URL>
    <b:Year>2021</b:Year>
    <b:RefOrder>12</b:RefOrder>
  </b:Source>
  <b:Source>
    <b:Tag>Mol171</b:Tag>
    <b:SourceType>ElectronicSource</b:SourceType>
    <b:Guid>{D2D4821E-FF49-4AE8-9683-D13F4D43A801}</b:Guid>
    <b:Title>Detecting Norovirus by Fast Real-Time RT-PCR</b:Title>
    <b:Year>2017</b:Year>
    <b:Author>
      <b:Author>
        <b:Corporate>Molecular Microbiology &amp; Genomics Team, British Columbia Centre for Disease Control</b:Corporate>
      </b:Author>
    </b:Author>
    <b:StateProvince>British Columbia</b:StateProvince>
    <b:CountryRegion>Canada</b:CountryRegion>
    <b:RefOrder>33</b:RefOrder>
  </b:Source>
  <b:Source>
    <b:Tag>Mol17</b:Tag>
    <b:SourceType>ElectronicSource</b:SourceType>
    <b:Guid>{693B3CB0-CA34-40B4-B34B-24A6732FA459}</b:Guid>
    <b:Title>Performing the GI Virus Panel by Real-Time PCR Procedure</b:Title>
    <b:Year>2017</b:Year>
    <b:StateProvince>British Columbia</b:StateProvince>
    <b:CountryRegion>Canada</b:CountryRegion>
    <b:Author>
      <b:Author>
        <b:Corporate>Molecular Microbiology &amp; Genomics Team, British Columbia Centre for Disease Control</b:Corporate>
      </b:Author>
    </b:Author>
    <b:RefOrder>34</b:RefOrder>
  </b:Source>
  <b:Source>
    <b:Tag>Wan19</b:Tag>
    <b:SourceType>JournalArticle</b:SourceType>
    <b:Guid>{7AFEBEB1-8AE3-4A96-BFC7-4B6E4967F6E4}</b:Guid>
    <b:Title>Norovirus Activity and Genotypes in Sporadic Acute Diarrhea in Children in Shanghai During 2014–2018</b:Title>
    <b:Year>2019</b:Year>
    <b:Month>November</b:Month>
    <b:Author>
      <b:Author>
        <b:NameList>
          <b:Person>
            <b:Last>Wang</b:Last>
            <b:First>Xiangshi</b:First>
            <b:Middle>MD</b:Middle>
          </b:Person>
          <b:Person>
            <b:Last>Wei</b:Last>
            <b:First>Zhongqiu</b:First>
            <b:Middle>MD</b:Middle>
          </b:Person>
          <b:Person>
            <b:Last>Guo</b:Last>
            <b:First>Jiayin</b:First>
            <b:Middle>MD</b:Middle>
          </b:Person>
          <b:Person>
            <b:Last>Cai</b:Last>
            <b:First>Jiehao</b:First>
            <b:Middle>MD</b:Middle>
          </b:Person>
          <b:Person>
            <b:Last>Chang</b:Last>
            <b:First>Hailing</b:First>
            <b:Middle>MD</b:Middle>
          </b:Person>
          <b:Person>
            <b:Last>Ge</b:Last>
            <b:First>Yanling</b:First>
            <b:Middle>MD, PhD</b:Middle>
          </b:Person>
          <b:Person>
            <b:Last>Zeng</b:Last>
            <b:First>Mei</b:First>
            <b:Middle>MD, PhD</b:Middle>
          </b:Person>
        </b:NameList>
      </b:Author>
    </b:Author>
    <b:JournalName>The Pediatric Infectious Disease Journal</b:JournalName>
    <b:Pages>1085-1089</b:Pages>
    <b:Volume>38</b:Volume>
    <b:Issue>11</b:Issue>
    <b:DOI>10.1097/INF.0000000000002456</b:DOI>
    <b:RefOrder>35</b:RefOrder>
  </b:Source>
  <b:Source>
    <b:Tag>Kag03</b:Tag>
    <b:SourceType>JournalArticle</b:SourceType>
    <b:Guid>{A6254C82-1A04-48B5-8FFA-898889FD632E}</b:Guid>
    <b:Title>Broadly Reactive and Highly Sensitive Assay for Norwalk-Like Viruses Based on Real-Time Quantitative Reverse Transcription-PCR</b:Title>
    <b:Year>2003</b:Year>
    <b:Month>April</b:Month>
    <b:Author>
      <b:Author>
        <b:NameList>
          <b:Person>
            <b:Last>Kageyama</b:Last>
            <b:First>Tsutomu</b:First>
          </b:Person>
          <b:Person>
            <b:Last>Kojima</b:Last>
            <b:First>Shigeyuki</b:First>
          </b:Person>
          <b:Person>
            <b:Last>Shinohara</b:Last>
            <b:First>Michiyo</b:First>
          </b:Person>
          <b:Person>
            <b:Last>Uchida</b:Last>
            <b:First>Kazue</b:First>
          </b:Person>
          <b:Person>
            <b:Last>Fukushi</b:Last>
            <b:First>Shuetsu</b:First>
          </b:Person>
          <b:Person>
            <b:Last>Hoshino</b:Last>
            <b:First>Fuminori</b:First>
            <b:Middle>B.</b:Middle>
          </b:Person>
          <b:Person>
            <b:Last>Takeda</b:Last>
            <b:First>Naokazu</b:First>
          </b:Person>
          <b:Person>
            <b:Last>Katayama</b:Last>
            <b:First>Kazuhiko</b:First>
          </b:Person>
        </b:NameList>
      </b:Author>
    </b:Author>
    <b:JournalName>Journal of Clinical Microbiology</b:JournalName>
    <b:Pages>1548-1557</b:Pages>
    <b:Volume>41</b:Volume>
    <b:Issue>4</b:Issue>
    <b:DOI>10.1128/JCM.41.4.1548-1557.2003</b:DOI>
    <b:RefOrder>36</b:RefOrder>
  </b:Source>
  <b:Source>
    <b:Tag>Wic20</b:Tag>
    <b:SourceType>Misc</b:SourceType>
    <b:Guid>{543275B4-C59E-47E4-BB38-C420D432A3E5}</b:Guid>
    <b:Title>reshape2: Flexibly Reshape Data: A Reboot of the Reshape Package</b:Title>
    <b:Year>2020</b:Year>
    <b:Author>
      <b:Author>
        <b:NameList>
          <b:Person>
            <b:Last>Wickham</b:Last>
            <b:First>Hadley</b:First>
          </b:Person>
        </b:NameList>
      </b:Author>
    </b:Author>
    <b:Month>April</b:Month>
    <b:Day>9</b:Day>
    <b:URL>https://cran.r-project.org/package=reshape2</b:URL>
    <b:RefOrder>13</b:RefOrder>
  </b:Source>
  <b:Source>
    <b:Tag>Wic21</b:Tag>
    <b:SourceType>Misc</b:SourceType>
    <b:Guid>{6C944862-3339-4149-9E35-F91628A53F99}</b:Guid>
    <b:Author>
      <b:Author>
        <b:NameList>
          <b:Person>
            <b:Last>Wickham</b:Last>
            <b:First>Hadley</b:First>
          </b:Person>
          <b:Person>
            <b:Last>Hester</b:Last>
            <b:First>Jim</b:First>
          </b:Person>
          <b:Person>
            <b:Last>Chang</b:Last>
            <b:First>Winston</b:First>
          </b:Person>
        </b:NameList>
      </b:Author>
    </b:Author>
    <b:Title>devtools: Tools to Make Developing R Packages Easier</b:Title>
    <b:Year>2021</b:Year>
    <b:URL>https://CRAN.R-project.org/package=devtools</b:URL>
    <b:RefOrder>37</b:RefOrder>
  </b:Source>
  <b:Source>
    <b:Tag>Wic211</b:Tag>
    <b:SourceType>Misc</b:SourceType>
    <b:Guid>{E8DB376A-D291-4CE7-A1C2-695EF7F471B5}</b:Guid>
    <b:Author>
      <b:Author>
        <b:NameList>
          <b:Person>
            <b:Last>Wickham</b:Last>
            <b:First>Hadley</b:First>
          </b:Person>
          <b:Person>
            <b:Last>François</b:Last>
            <b:First>Romain</b:First>
          </b:Person>
          <b:Person>
            <b:Last>Henry</b:Last>
            <b:First>Lionel</b:First>
          </b:Person>
          <b:Person>
            <b:Last>Müller</b:Last>
            <b:First>Kirill</b:First>
          </b:Person>
        </b:NameList>
      </b:Author>
    </b:Author>
    <b:Title>dplyr: A Grammar of Data Manipulation</b:Title>
    <b:Year>2021</b:Year>
    <b:URL>https://CRAN.R-project.org/package=dplyr</b:URL>
    <b:RefOrder>38</b:RefOrder>
  </b:Source>
  <b:Source>
    <b:Tag>AZe10</b:Tag>
    <b:SourceType>JournalArticle</b:SourceType>
    <b:Guid>{CF89D2EE-78C1-4C0F-BB2A-22F1489859E5}</b:Guid>
    <b:Author>
      <b:Author>
        <b:NameList>
          <b:Person>
            <b:Last>Zeileis</b:Last>
            <b:First>A</b:First>
          </b:Person>
          <b:Person>
            <b:Last>Croissant</b:Last>
            <b:First>Y</b:First>
          </b:Person>
        </b:NameList>
      </b:Author>
    </b:Author>
    <b:Title>Extended Model Formulas in R: Multiple Parts and Multiple Responses</b:Title>
    <b:Year>2010</b:Year>
    <b:JournalName>Journal of Statistical Software</b:JournalName>
    <b:Pages>1-13</b:Pages>
    <b:Volume>34</b:Volume>
    <b:Issue>1</b:Issue>
    <b:DOI>10.18637/jss.v034.i01</b:DOI>
    <b:RefOrder>39</b:RefOrder>
  </b:Source>
  <b:Source>
    <b:Tag>Wic16</b:Tag>
    <b:SourceType>Book</b:SourceType>
    <b:Guid>{FC194874-FF30-4850-8FCB-1543DC62FDF6}</b:Guid>
    <b:Title>ggplot2: Elegant Graphics for Data Analysis</b:Title>
    <b:Year>2016</b:Year>
    <b:Author>
      <b:Author>
        <b:NameList>
          <b:Person>
            <b:Last>Wickham</b:Last>
            <b:First>Hadley</b:First>
          </b:Person>
        </b:NameList>
      </b:Author>
    </b:Author>
    <b:City>New York</b:City>
    <b:Publisher>Springer-Verlag</b:Publisher>
    <b:RefOrder>40</b:RefOrder>
  </b:Source>
  <b:Source>
    <b:Tag>Sar08</b:Tag>
    <b:SourceType>Book</b:SourceType>
    <b:Guid>{F5785484-7814-432A-9154-DC42B1A90509}</b:Guid>
    <b:Author>
      <b:Author>
        <b:NameList>
          <b:Person>
            <b:Last>Sarkar</b:Last>
            <b:First>Deepayan</b:First>
          </b:Person>
        </b:NameList>
      </b:Author>
    </b:Author>
    <b:Title>Lattice: Multivariate Data Visualization with R</b:Title>
    <b:Year>2008</b:Year>
    <b:City>New York</b:City>
    <b:Publisher>Springer</b:Publisher>
    <b:RefOrder>41</b:RefOrder>
  </b:Source>
  <b:Source>
    <b:Tag>Gen21</b:Tag>
    <b:SourceType>Misc</b:SourceType>
    <b:Guid>{6B612E00-3A4A-44D2-B050-3F1D4FF5837D}</b:Guid>
    <b:Title>mvtnorm: Multivariate Normal and t Distributions</b:Title>
    <b:Year>2021</b:Year>
    <b:Author>
      <b:Author>
        <b:NameList>
          <b:Person>
            <b:Last>Genz</b:Last>
            <b:First>Alan</b:First>
          </b:Person>
          <b:Person>
            <b:Last>Bretz</b:Last>
            <b:First>Frank</b:First>
          </b:Person>
          <b:Person>
            <b:Last>Miwa</b:Last>
            <b:First>Tetsuhisa</b:First>
          </b:Person>
          <b:Person>
            <b:Last>Mi</b:Last>
            <b:First>Xuefei</b:First>
          </b:Person>
          <b:Person>
            <b:Last>Leisch</b:Last>
            <b:First>Friedrich</b:First>
          </b:Person>
          <b:Person>
            <b:Last>Scheipl</b:Last>
            <b:First>Fabian</b:First>
          </b:Person>
          <b:Person>
            <b:Last>Hothorn</b:Last>
            <b:First>Torsten</b:First>
          </b:Person>
        </b:NameList>
      </b:Author>
    </b:Author>
    <b:URL>http://CRAN.R-project.org/package=mvtnorm</b:URL>
    <b:RefOrder>42</b:RefOrder>
  </b:Source>
  <b:Source>
    <b:Tag>Wic11</b:Tag>
    <b:SourceType>JournalArticle</b:SourceType>
    <b:Guid>{AEA3CD8B-23CC-437E-8114-6ECED098E226}</b:Guid>
    <b:Author>
      <b:Author>
        <b:NameList>
          <b:Person>
            <b:Last>Wickham</b:Last>
            <b:First>Hadley</b:First>
          </b:Person>
        </b:NameList>
      </b:Author>
    </b:Author>
    <b:Title>The Split-Apply-Combine Strategy for Data Analysis</b:Title>
    <b:Year>2011</b:Year>
    <b:JournalName>Journal of Statistical Software</b:JournalName>
    <b:Pages>1-29</b:Pages>
    <b:Volume>40</b:Volume>
    <b:Issue>1</b:Issue>
    <b:DOI>10.18637/jss.v040.i01</b:DOI>
    <b:RefOrder>43</b:RefOrder>
  </b:Source>
  <b:Source>
    <b:Tag>Wic19</b:Tag>
    <b:SourceType>Misc</b:SourceType>
    <b:Guid>{88D09D93-0537-4559-93A8-F382B42ECD1A}</b:Guid>
    <b:Title>readxl: Read Excel Files</b:Title>
    <b:Year>2019</b:Year>
    <b:Author>
      <b:Author>
        <b:NameList>
          <b:Person>
            <b:Last>Wickham</b:Last>
            <b:First>Hadley</b:First>
          </b:Person>
          <b:Person>
            <b:Last>Bryan</b:Last>
            <b:First>Jennifer</b:First>
          </b:Person>
        </b:NameList>
      </b:Author>
    </b:Author>
    <b:URL>https://CRAN.R-project.org/package=readxl</b:URL>
    <b:RefOrder>44</b:RefOrder>
  </b:Source>
  <b:Source>
    <b:Tag>Mak</b:Tag>
    <b:SourceType>Misc</b:SourceType>
    <b:Guid>{C5140AF5-9410-4C5B-979B-8D7EB2BD038E}</b:Guid>
    <b:Author>
      <b:Author>
        <b:NameList>
          <b:Person>
            <b:Last>Makowski</b:Last>
            <b:First>D.</b:First>
          </b:Person>
          <b:Person>
            <b:Last>Ben-Shachar</b:Last>
            <b:First>M.S.</b:First>
          </b:Person>
          <b:Person>
            <b:Last>Patil</b:Last>
            <b:First>I.</b:First>
          </b:Person>
          <b:Person>
            <b:Last>Lüdecke</b:Last>
            <b:First>D.</b:First>
          </b:Person>
        </b:NameList>
      </b:Author>
    </b:Author>
    <b:Title>Automated Results Reporting as a Practical Tool to Improve Reproducibility and Methodological Best Practices Adoption</b:Title>
    <b:URL>https://github.com/easystats/report</b:URL>
    <b:Year>2020</b:Year>
    <b:RefOrder>45</b:RefOrder>
  </b:Source>
  <b:Source>
    <b:Tag>Ush20</b:Tag>
    <b:SourceType>Misc</b:SourceType>
    <b:Guid>{37BB7EFF-E64D-4107-800B-BC37FE0ABDB6}</b:Guid>
    <b:Author>
      <b:Author>
        <b:NameList>
          <b:Person>
            <b:Last>Ushey</b:Last>
            <b:First>Kevin</b:First>
          </b:Person>
          <b:Person>
            <b:Last>Allaire</b:Last>
            <b:First>JJ</b:First>
          </b:Person>
          <b:Person>
            <b:Last>Wickham</b:Last>
            <b:First>Hadley</b:First>
          </b:Person>
          <b:Person>
            <b:Last>Ritchie</b:Last>
            <b:First>Gary</b:First>
          </b:Person>
        </b:NameList>
      </b:Author>
    </b:Author>
    <b:Title>rstudioapi: Safely Access the RStudio API</b:Title>
    <b:Year>2020</b:Year>
    <b:URL>https://CRAN.R-project.org/package=rstudioapi</b:URL>
    <b:RefOrder>46</b:RefOrder>
  </b:Source>
  <b:Source>
    <b:Tag>Wic201</b:Tag>
    <b:SourceType>Misc</b:SourceType>
    <b:Guid>{78510579-BDF0-451D-B80E-D26ED98DA85E}</b:Guid>
    <b:Author>
      <b:Author>
        <b:NameList>
          <b:Person>
            <b:Last>Wickham</b:Last>
            <b:First>Hadley</b:First>
          </b:Person>
          <b:Person>
            <b:Last>Seidel</b:Last>
            <b:First>Dana</b:First>
          </b:Person>
        </b:NameList>
      </b:Author>
    </b:Author>
    <b:Title>scales: Scale Functions for Visualization</b:Title>
    <b:Year>2020</b:Year>
    <b:URL>https://CRAN.R-project.org/package=scales</b:URL>
    <b:RefOrder>47</b:RefOrder>
  </b:Source>
  <b:Source>
    <b:Tag>TTh21</b:Tag>
    <b:SourceType>Misc</b:SourceType>
    <b:Guid>{5DC2A79D-BDD6-46F4-8C94-4CEB09908F71}</b:Guid>
    <b:Author>
      <b:Author>
        <b:NameList>
          <b:Person>
            <b:Last>Therneau</b:Last>
            <b:First>T</b:First>
          </b:Person>
        </b:NameList>
      </b:Author>
    </b:Author>
    <b:Title>A Package for Survival Analysis in R</b:Title>
    <b:Year>2021</b:Year>
    <b:URL>https://CRAN.R-project.org/package=survival</b:URL>
    <b:RefOrder>48</b:RefOrder>
  </b:Source>
  <b:Source>
    <b:Tag>Wic212</b:Tag>
    <b:SourceType>Misc</b:SourceType>
    <b:Guid>{17AF1F8E-3F7F-4C5D-948C-44CD2FDA5E70}</b:Guid>
    <b:Author>
      <b:Author>
        <b:NameList>
          <b:Person>
            <b:Last>Wickham</b:Last>
            <b:First>Hadley</b:First>
          </b:Person>
          <b:Person>
            <b:Last>Bryan</b:Last>
            <b:First>Jennifer</b:First>
          </b:Person>
        </b:NameList>
      </b:Author>
    </b:Author>
    <b:Title>usethis: Automate Package and Project Setup</b:Title>
    <b:Year>2021</b:Year>
    <b:URL>https://CRAN.R-project.org/package=usethis</b:URL>
    <b:RefOrder>49</b:RefOrder>
  </b:Source>
  <b:Source>
    <b:Tag>Far18</b:Tag>
    <b:SourceType>JournalArticle</b:SourceType>
    <b:Guid>{15AF3D50-BB7A-42AF-A20C-DF92B7AF8AC4}</b:Guid>
    <b:Title>Seasonal and diurnal surveillance of treated and untreated wastewater for human enteric viruses</b:Title>
    <b:Year>2018</b:Year>
    <b:Month>November</b:Month>
    <b:Author>
      <b:Author>
        <b:NameList>
          <b:Person>
            <b:Last>Farkas</b:Last>
            <b:First>Kata</b:First>
          </b:Person>
          <b:Person>
            <b:Last>Marshall</b:Last>
            <b:First>Miles</b:First>
          </b:Person>
          <b:Person>
            <b:Last>Cooper</b:Last>
            <b:First>David</b:First>
          </b:Person>
          <b:Person>
            <b:Last>McDonald</b:Last>
            <b:First>James</b:First>
            <b:Middle>E</b:Middle>
          </b:Person>
          <b:Person>
            <b:Last>Malham</b:Last>
            <b:First>Shelagh</b:First>
            <b:Middle>K</b:Middle>
          </b:Person>
          <b:Person>
            <b:Last>Peters</b:Last>
            <b:First>Dafydd</b:First>
            <b:Middle>E</b:Middle>
          </b:Person>
          <b:Person>
            <b:Last>Maloney</b:Last>
            <b:First>John</b:First>
            <b:Middle>D</b:Middle>
          </b:Person>
          <b:Person>
            <b:Last>Jones</b:Last>
            <b:First>Davey</b:First>
            <b:Middle>L</b:Middle>
          </b:Person>
        </b:NameList>
      </b:Author>
    </b:Author>
    <b:JournalName>Environmental Science and Pollution Research</b:JournalName>
    <b:Pages>33391-33401</b:Pages>
    <b:Volume>25</b:Volume>
    <b:Issue>33</b:Issue>
    <b:DOI>10.1007/s11356-018-3261-y</b:DOI>
    <b:RefOrder>50</b:RefOrder>
  </b:Source>
  <b:Source>
    <b:Tag>Nou21</b:Tag>
    <b:SourceType>JournalArticle</b:SourceType>
    <b:Guid>{83DE4BA8-0AAC-4ABD-983A-57FB3409990F}</b:Guid>
    <b:Author>
      <b:Author>
        <b:NameList>
          <b:Person>
            <b:Last>Nour</b:Last>
            <b:First>Islam</b:First>
          </b:Person>
          <b:Person>
            <b:Last>Hanif</b:Last>
            <b:First>Atif</b:First>
          </b:Person>
          <b:Person>
            <b:Last>Zakri</b:Last>
            <b:First>Adel</b:First>
            <b:Middle>M</b:Middle>
          </b:Person>
          <b:Person>
            <b:Last>Al-Ashkar</b:Last>
            <b:First>Ibrahim</b:First>
          </b:Person>
          <b:Person>
            <b:Last>Alhetheel</b:Last>
            <b:First>Abdulkarim</b:First>
          </b:Person>
          <b:Person>
            <b:Last>Eifan</b:Last>
            <b:First>Saleh</b:First>
          </b:Person>
        </b:NameList>
      </b:Author>
    </b:Author>
    <b:Title>Human Adenovirus Molecular Characterization in Various Water Environments and Seasonal Impacts in Riyadh, Saudi Arabia</b:Title>
    <b:JournalName>International Journal of Environmental Research and Public Health</b:JournalName>
    <b:Year>2021</b:Year>
    <b:Pages>4773</b:Pages>
    <b:Month>April</b:Month>
    <b:Day>29</b:Day>
    <b:Volume>18</b:Volume>
    <b:Issue>9</b:Issue>
    <b:DOI>10.3390/ijerph18094773</b:DOI>
    <b:RefOrder>51</b:RefOrder>
  </b:Source>
  <b:Source>
    <b:Tag>Wor19</b:Tag>
    <b:SourceType>JournalArticle</b:SourceType>
    <b:Guid>{6BC56D41-F6FE-4374-8667-C9F53F749CA1}</b:Guid>
    <b:Author>
      <b:Author>
        <b:NameList>
          <b:Person>
            <b:Last>Worley‐Morse</b:Last>
            <b:First>Thomas</b:First>
          </b:Person>
          <b:Person>
            <b:Last>Mann</b:Last>
            <b:First>Melanie</b:First>
          </b:Person>
          <b:Person>
            <b:Last>Khunjar</b:Last>
            <b:First>Wendell</b:First>
          </b:Person>
          <b:Person>
            <b:Last>Olabode</b:Last>
            <b:First>Lola</b:First>
          </b:Person>
          <b:Person>
            <b:Last>Gonzalez</b:Last>
            <b:First>Raul</b:First>
          </b:Person>
        </b:NameList>
      </b:Author>
    </b:Author>
    <b:Title>Evaluating the fate of bacterial indicators, viral indicators, and viruses in water resource recovery facilities</b:Title>
    <b:JournalName>Water Environment Research</b:JournalName>
    <b:Year>2019</b:Year>
    <b:Pages>830-842</b:Pages>
    <b:Month>September</b:Month>
    <b:Volume>91</b:Volume>
    <b:Issue>9</b:Issue>
    <b:DOI>10.1002/wer.1096</b:DOI>
    <b:RefOrder>52</b:RefOrder>
  </b:Source>
  <b:Source>
    <b:Tag>Far19</b:Tag>
    <b:SourceType>JournalArticle</b:SourceType>
    <b:Guid>{6CEC31FD-C28A-4A73-952F-7386014C6CBB}</b:Guid>
    <b:Author>
      <b:Author>
        <b:NameList>
          <b:Person>
            <b:Last>Farkas</b:Last>
            <b:First>Kata</b:First>
          </b:Person>
          <b:Person>
            <b:Last>Adriaenssens</b:Last>
            <b:First>Evelien</b:First>
            <b:Middle>M</b:Middle>
          </b:Person>
          <b:Person>
            <b:Last>Walker</b:Last>
            <b:First>David</b:First>
            <b:Middle>I</b:Middle>
          </b:Person>
          <b:Person>
            <b:Last>McDonald</b:Last>
            <b:First>James</b:First>
            <b:Middle>E</b:Middle>
          </b:Person>
          <b:Person>
            <b:Last>Malham</b:Last>
            <b:First>Shelagh</b:First>
            <b:Middle>K</b:Middle>
          </b:Person>
          <b:Person>
            <b:Last>Jones</b:Last>
            <b:First>Davey</b:First>
            <b:Middle>L</b:Middle>
          </b:Person>
        </b:NameList>
      </b:Author>
    </b:Author>
    <b:Title>Critical Evaluation of CrAssphage as a Molecular Marker for Human-Derived Wastewater Contamination in the Aquatic Environment</b:Title>
    <b:JournalName>Food and Environmental Virology</b:JournalName>
    <b:Year>2019</b:Year>
    <b:Pages>113-119</b:Pages>
    <b:Month>June</b:Month>
    <b:Volume>11</b:Volume>
    <b:Issue>2</b:Issue>
    <b:DOI>10.1007/s12560-019-09369-1</b:DOI>
    <b:RefOrder>53</b:RefOrder>
  </b:Source>
  <b:Source>
    <b:Tag>Tan20</b:Tag>
    <b:SourceType>JournalArticle</b:SourceType>
    <b:Guid>{12D201F5-672D-410D-B404-78E0B7E2FB57}</b:Guid>
    <b:Author>
      <b:Author>
        <b:NameList>
          <b:Person>
            <b:Last>Tandukar</b:Last>
            <b:First>Sarmila</b:First>
          </b:Person>
          <b:Person>
            <b:Last>Sherchan</b:Last>
            <b:First>Samendra</b:First>
            <b:Middle>P.</b:Middle>
          </b:Person>
          <b:Person>
            <b:Last>Haramoto</b:Last>
            <b:First>Eiji</b:First>
          </b:Person>
        </b:NameList>
      </b:Author>
    </b:Author>
    <b:Title>Applicability of crAssphage, pepper mild mottle virus, and tobacco mosaic virus as indicators of reduction of enteric viruses during wastewater treatment</b:Title>
    <b:JournalName>Scientific Reports</b:JournalName>
    <b:Year>2020</b:Year>
    <b:Volume>10</b:Volume>
    <b:Issue>3616</b:Issue>
    <b:DOI>10.1038/s41598-020-60547-9</b:DOI>
    <b:RefOrder>54</b:RefOrder>
  </b:Source>
  <b:Source>
    <b:Tag>Bal19</b:Tag>
    <b:SourceType>JournalArticle</b:SourceType>
    <b:Guid>{731CA8EC-8C5C-41A2-8DD4-8D109F5377D5}</b:Guid>
    <b:Author>
      <b:Author>
        <b:NameList>
          <b:Person>
            <b:Last>Ballesté</b:Last>
            <b:First>E</b:First>
          </b:Person>
          <b:Person>
            <b:Last>Pascual-Benito</b:Last>
            <b:First>M</b:First>
          </b:Person>
          <b:Person>
            <b:Last>Martín-Díaz</b:Last>
            <b:First>J</b:First>
          </b:Person>
          <b:Person>
            <b:Last>Blanch</b:Last>
            <b:First>A</b:First>
            <b:Middle>R</b:Middle>
          </b:Person>
          <b:Person>
            <b:Last>Lucena</b:Last>
            <b:First>F</b:First>
          </b:Person>
          <b:Person>
            <b:Last>Muniesa</b:Last>
            <b:First>M</b:First>
          </b:Person>
          <b:Person>
            <b:Last>Jofre</b:Last>
            <b:First>J</b:First>
          </b:Person>
          <b:Person>
            <b:Last>García-Aljaro</b:Last>
            <b:First>C</b:First>
          </b:Person>
        </b:NameList>
      </b:Author>
    </b:Author>
    <b:Title>Dynamics of crAssphage as a human source tracking marker in potentially faecally polluted environments</b:Title>
    <b:JournalName>Water Research</b:JournalName>
    <b:Year>2019</b:Year>
    <b:Pages>233-244</b:Pages>
    <b:Month>May</b:Month>
    <b:Day>15</b:Day>
    <b:Volume>155</b:Volume>
    <b:DOI>10.1016/j.watres.2019.02.042</b:DOI>
    <b:RefOrder>55</b:RefOrder>
  </b:Source>
  <b:Source>
    <b:Tag>Ham19</b:Tag>
    <b:SourceType>JournalArticle</b:SourceType>
    <b:Guid>{EFBD8CD1-F833-41AF-92A2-551C7E2BC692}</b:Guid>
    <b:Author>
      <b:Author>
        <b:NameList>
          <b:Person>
            <b:Last>Hamza</b:Last>
            <b:First>Hazem</b:First>
          </b:Person>
          <b:Person>
            <b:Last>Rizk</b:Last>
            <b:First>Neveen</b:First>
            <b:Middle>Magdy</b:Middle>
          </b:Person>
          <b:Person>
            <b:Last>Gad</b:Last>
            <b:First>Mahmoud</b:First>
            <b:Middle>Afw</b:Middle>
          </b:Person>
          <b:Person>
            <b:Last>Hamza</b:Last>
            <b:First>Ibrahim</b:First>
            <b:Middle>Ahmed</b:Middle>
          </b:Person>
        </b:NameList>
      </b:Author>
    </b:Author>
    <b:Title>Pepper mild mottle virus in wastewater in Egypt: a potential indicator of wastewater pollution and the efficiency of the treatment process</b:Title>
    <b:JournalName>Archives of Virology</b:JournalName>
    <b:Year>2019</b:Year>
    <b:Pages>2707-2713</b:Pages>
    <b:Month>November</b:Month>
    <b:Volume>164</b:Volume>
    <b:Issue>11</b:Issue>
    <b:DOI>10.1007/s00705-019-04383-x</b:DOI>
    <b:RefOrder>56</b:RefOrder>
  </b:Source>
  <b:Source>
    <b:Tag>Ros14</b:Tag>
    <b:SourceType>JournalArticle</b:SourceType>
    <b:Guid>{2EFF362A-67ED-4807-9F0D-61875CCA95B1}</b:Guid>
    <b:Author>
      <b:Author>
        <b:NameList>
          <b:Person>
            <b:Last>Rosman</b:Last>
            <b:First>Noor</b:First>
            <b:Middle>Hasyimah</b:Middle>
          </b:Person>
          <b:Person>
            <b:Last>Anuar</b:Last>
            <b:First>Aznah</b:First>
            <b:Middle>Nor</b:Middle>
          </b:Person>
          <b:Person>
            <b:Last>Chelliapan</b:Last>
            <b:First>Shreeshivadasan</b:First>
          </b:Person>
          <b:Person>
            <b:Last>Din</b:Last>
            <b:First>Mohd</b:First>
            <b:Middle>Fadhil Md</b:Middle>
          </b:Person>
          <b:Person>
            <b:Last>Ujang</b:Last>
            <b:First>Zaini</b:First>
          </b:Person>
        </b:NameList>
      </b:Author>
    </b:Author>
    <b:Title>Characteristics and performance of aerobic granular sludge treating rubber wastewater at different hydraulic retention time</b:Title>
    <b:JournalName>Bioresource Technology</b:JournalName>
    <b:Year>2014</b:Year>
    <b:Pages>155-61</b:Pages>
    <b:Month>June</b:Month>
    <b:Volume>161</b:Volume>
    <b:DOI>10.1016/j.biortech.2014.03.047</b:DOI>
    <b:RefOrder>15</b:RefOrder>
  </b:Source>
  <b:Source>
    <b:Tag>Pér19</b:Tag>
    <b:SourceType>JournalArticle</b:SourceType>
    <b:Guid>{256AAC8C-7307-415B-B590-4E90A9D9EC57}</b:Guid>
    <b:Author>
      <b:Author>
        <b:NameList>
          <b:Person>
            <b:Last>Pérez</b:Last>
            <b:First>María</b:First>
            <b:Middle>Victoria</b:Middle>
          </b:Person>
          <b:Person>
            <b:Last>Guerrero</b:Last>
            <b:First>Leandro</b:First>
            <b:Middle>D</b:Middle>
          </b:Person>
          <b:Person>
            <b:Last>Orellana</b:Last>
            <b:First>Esteban</b:First>
          </b:Person>
          <b:Person>
            <b:Last>Figuerola</b:Last>
            <b:First>Eva</b:First>
            <b:Middle>L</b:Middle>
          </b:Person>
          <b:Person>
            <b:Last>Erijman</b:Last>
            <b:First>Leonardo</b:First>
          </b:Person>
        </b:NameList>
      </b:Author>
    </b:Author>
    <b:Title>Time Series Genome-Centric Analysis Unveils Bacterial Response to Operational Disturbance in Activated Sludge</b:Title>
    <b:JournalName>mSystems</b:JournalName>
    <b:Year>2019</b:Year>
    <b:Month>July</b:Month>
    <b:Day>2</b:Day>
    <b:Volume>4</b:Volume>
    <b:Issue>4</b:Issue>
    <b:DOI>10.1128/mSystems.00169-19</b:DOI>
    <b:RefOrder>14</b:RefOrder>
  </b:Source>
  <b:Source>
    <b:Tag>Liz17</b:Tag>
    <b:SourceType>JournalArticle</b:SourceType>
    <b:Guid>{B5F304F0-F292-426A-9A4A-F5F187F928B4}</b:Guid>
    <b:Author>
      <b:Author>
        <b:NameList>
          <b:Person>
            <b:Last>Lizasoain</b:Last>
            <b:First>A.</b:First>
          </b:Person>
          <b:Person>
            <b:Last>Tort</b:Last>
            <b:First>L.F.L.</b:First>
          </b:Person>
          <b:Person>
            <b:Last>García</b:Last>
            <b:First>M.</b:First>
          </b:Person>
          <b:Person>
            <b:Last>Gillman</b:Last>
            <b:First>L.</b:First>
          </b:Person>
          <b:Person>
            <b:Last>Alberti</b:Last>
            <b:First>A.</b:First>
          </b:Person>
          <b:Person>
            <b:Last>Leite</b:Last>
            <b:First>J.P.G.</b:First>
          </b:Person>
          <b:Person>
            <b:Last>Miagostovich</b:Last>
            <b:First>M.P.</b:First>
          </b:Person>
          <b:Person>
            <b:Last>Pou</b:Last>
            <b:First>S.A.</b:First>
          </b:Person>
          <b:Person>
            <b:Last>Cagiao</b:Last>
            <b:First>A.</b:First>
          </b:Person>
          <b:Person>
            <b:Last>Razsap</b:Last>
            <b:First>A.</b:First>
          </b:Person>
          <b:Person>
            <b:Last>Huertas</b:Last>
            <b:First>J.</b:First>
          </b:Person>
          <b:Person>
            <b:Last>Berois</b:Last>
            <b:First>M.</b:First>
          </b:Person>
          <b:Person>
            <b:Last>Victoria</b:Last>
            <b:First>M.</b:First>
          </b:Person>
          <b:Person>
            <b:Last>Colina</b:Last>
            <b:First>R.</b:First>
          </b:Person>
        </b:NameList>
      </b:Author>
    </b:Author>
    <b:Title>Human enteric viruses in a wastewater treatment plant: evaluation of activated sludge combined with UV disinfection process reveals different removal performances for viruses with different features</b:Title>
    <b:JournalName>Letters in Applied Microbiology</b:JournalName>
    <b:Year>2017</b:Year>
    <b:Pages>215-221</b:Pages>
    <b:Volume>66</b:Volume>
    <b:Issue>3</b:Issue>
    <b:DOI>DOI: 10.1111/lam.12839</b:DOI>
    <b:RefOrder>16</b:RefOrder>
  </b:Source>
  <b:Source>
    <b:Tag>Jum17</b:Tag>
    <b:SourceType>JournalArticle</b:SourceType>
    <b:Guid>{18825E3A-1144-4A81-A8D9-7E7C53DC18EB}</b:Guid>
    <b:Author>
      <b:Author>
        <b:NameList>
          <b:Person>
            <b:Last>Jumat</b:Last>
            <b:First>Muhammad</b:First>
            <b:Middle>Raihan</b:Middle>
          </b:Person>
          <b:Person>
            <b:Last>Hasan</b:Last>
            <b:First>Nur</b:First>
            <b:Middle>A.</b:Middle>
          </b:Person>
          <b:Person>
            <b:Last>Subramanian</b:Last>
            <b:First>Poorani</b:First>
          </b:Person>
          <b:Person>
            <b:Last>Heberling</b:Last>
            <b:First>Colin</b:First>
          </b:Person>
          <b:Person>
            <b:Last>Colwell</b:Last>
            <b:First>Rita</b:First>
            <b:Middle>R.</b:Middle>
          </b:Person>
          <b:Person>
            <b:Last>Hong</b:Last>
            <b:First>Pei-Ying</b:First>
          </b:Person>
        </b:NameList>
      </b:Author>
    </b:Author>
    <b:Title>Membrane Bioreactor-Based Wastewater Treatment Plant in Saudi Arabia: Reduction of Viral Diversity, Load, and Infectious Capacity</b:Title>
    <b:JournalName>Water</b:JournalName>
    <b:Year>2017</b:Year>
    <b:Volume>9</b:Volume>
    <b:Issue>7</b:Issue>
    <b:StandardNumber>534</b:StandardNumber>
    <b:DOI>10.3390/w9070534</b:DOI>
    <b:RefOrder>17</b:RefOrder>
  </b:Source>
  <b:Source>
    <b:Tag>LiD11</b:Tag>
    <b:SourceType>JournalArticle</b:SourceType>
    <b:Guid>{032FB584-B88F-4D6A-BC0A-5E8D08DE6FD4}</b:Guid>
    <b:Author>
      <b:Author>
        <b:NameList>
          <b:Person>
            <b:Last>Li</b:Last>
            <b:First>D</b:First>
          </b:Person>
          <b:Person>
            <b:Last>Gu</b:Last>
            <b:First>A</b:First>
            <b:Middle>Z</b:Middle>
          </b:Person>
          <b:Person>
            <b:Last>Zeng</b:Last>
            <b:First>S-Y</b:First>
          </b:Person>
          <b:Person>
            <b:Last>Yang</b:Last>
            <b:First>W</b:First>
          </b:Person>
          <b:Person>
            <b:Last>He</b:Last>
            <b:First>M</b:First>
          </b:Person>
          <b:Person>
            <b:Last>Shi</b:Last>
            <b:First>H-C</b:First>
          </b:Person>
        </b:NameList>
      </b:Author>
    </b:Author>
    <b:Title>Monitoring and evaluation of infectious rotaviruses in various wastewater effluents and receiving waters revealed correlation and seasonal pattern of occurrences</b:Title>
    <b:JournalName>Journal of Applied Microbiology</b:JournalName>
    <b:Year>2011</b:Year>
    <b:Pages>1129-37</b:Pages>
    <b:Month>May</b:Month>
    <b:Volume>110</b:Volume>
    <b:Issue>5</b:Issue>
    <b:DOI>10.1111/j.1365-2672.2011.04954.x</b:DOI>
    <b:RefOrder>18</b:RefOrder>
  </b:Source>
  <b:Source>
    <b:Tag>Var18</b:Tag>
    <b:SourceType>JournalArticle</b:SourceType>
    <b:Guid>{A37E989C-87F0-4663-A816-82B596E7639C}</b:Guid>
    <b:Author>
      <b:Author>
        <b:NameList>
          <b:Person>
            <b:Last>Varela</b:Last>
            <b:First>Miguel</b:First>
            <b:Middle>F</b:Middle>
          </b:Person>
          <b:Person>
            <b:Last>Ouardani</b:Last>
            <b:First>Imen</b:First>
          </b:Person>
          <b:Person>
            <b:Last>Kato</b:Last>
            <b:First>Tsuyoshi</b:First>
          </b:Person>
          <b:Person>
            <b:Last>Kadoya</b:Last>
            <b:First>Syunsuke</b:First>
          </b:Person>
          <b:Person>
            <b:Last>Aouni</b:Last>
            <b:First>Mahjoub</b:First>
          </b:Person>
          <b:Person>
            <b:Last>Sano</b:Last>
            <b:First>Daisuke</b:First>
          </b:Person>
          <b:Person>
            <b:Last>Romalde</b:Last>
            <b:First>Jesús</b:First>
            <b:Middle>L</b:Middle>
          </b:Person>
        </b:NameList>
      </b:Author>
    </b:Author>
    <b:Title>Sapovirus in Wastewater Treatment Plants in Tunisia: Prevalence, Removal, and Genetic Characterization</b:Title>
    <b:JournalName>Applied and Environmental Microbiology</b:JournalName>
    <b:Year>2018</b:Year>
    <b:Month>March</b:Month>
    <b:Day>1</b:Day>
    <b:Volume>84</b:Volume>
    <b:Issue>6</b:Issue>
    <b:DOI>10.1128/AEM.02093-17</b:DOI>
    <b:RefOrder>57</b:RefOrder>
  </b:Source>
  <b:Source>
    <b:Tag>Har08</b:Tag>
    <b:SourceType>JournalArticle</b:SourceType>
    <b:Guid>{5597CCE3-DAA2-407F-85D7-2B6A717CFFB3}</b:Guid>
    <b:Author>
      <b:Author>
        <b:NameList>
          <b:Person>
            <b:Last>Haramoto</b:Last>
            <b:First>E</b:First>
          </b:Person>
          <b:Person>
            <b:Last>Katayama</b:Last>
            <b:First>H</b:First>
          </b:Person>
          <b:Person>
            <b:Last>Phanuwan</b:Last>
            <b:First>C</b:First>
          </b:Person>
          <b:Person>
            <b:Last>Ohgaki</b:Last>
            <b:First>S</b:First>
          </b:Person>
        </b:NameList>
      </b:Author>
    </b:Author>
    <b:Title>Quantitative detection of sapoviruses in wastewater and river water in Japan</b:Title>
    <b:JournalName>Letters in Applied Microbiology</b:JournalName>
    <b:Year>2008</b:Year>
    <b:Pages>408-13</b:Pages>
    <b:Month>March</b:Month>
    <b:Volume>46</b:Volume>
    <b:Issue>3</b:Issue>
    <b:DOI>10.1111/j.1472-765X.2008.02330.x</b:DOI>
    <b:RefOrder>19</b:RefOrder>
  </b:Source>
  <b:Source>
    <b:Tag>Sim11</b:Tag>
    <b:SourceType>JournalArticle</b:SourceType>
    <b:Guid>{16351606-4C3B-4E45-BE26-BAEBC893653F}</b:Guid>
    <b:Author>
      <b:Author>
        <b:NameList>
          <b:Person>
            <b:Last>Sima</b:Last>
            <b:First>Laura</b:First>
            <b:Middle>C.</b:Middle>
          </b:Person>
          <b:Person>
            <b:Last>Schaeffer</b:Last>
            <b:First>Julien</b:First>
          </b:Person>
          <b:Person>
            <b:Last>Saux</b:Last>
            <b:First>Jean-Claude</b:First>
            <b:Middle>Le</b:Middle>
          </b:Person>
          <b:Person>
            <b:Last>Parnaudeau</b:Last>
            <b:First>Sylvain</b:First>
          </b:Person>
          <b:Person>
            <b:Last>Elimelech</b:Last>
            <b:First>Menachem</b:First>
          </b:Person>
          <b:Person>
            <b:Last>Guyader</b:Last>
            <b:First>Françoise</b:First>
            <b:Middle>S. Le</b:Middle>
          </b:Person>
        </b:NameList>
      </b:Author>
    </b:Author>
    <b:Title>Calicivirus Removal in a Membrane Bioreactor Wastewater Treatment Plant</b:Title>
    <b:JournalName>Applied and Environmental Microbiology</b:JournalName>
    <b:Year>2011</b:Year>
    <b:Pages>5170-5177</b:Pages>
    <b:Month>August</b:Month>
    <b:Volume>77</b:Volume>
    <b:Issue>15</b:Issue>
    <b:DOI>10.1128/AEM.00583-11</b:DOI>
    <b:RefOrder>58</b:RefOrder>
  </b:Source>
  <b:Source>
    <b:Tag>Son21</b:Tag>
    <b:SourceType>JournalArticle</b:SourceType>
    <b:Guid>{38311B5D-DB52-4070-A655-379E8A351914}</b:Guid>
    <b:Author>
      <b:Author>
        <b:NameList>
          <b:Person>
            <b:Last>Song</b:Last>
            <b:First>Ke</b:First>
          </b:Person>
          <b:Person>
            <b:Last>Lin</b:Last>
            <b:First>Xiaojuan</b:First>
          </b:Person>
          <b:Person>
            <b:Last>Liu</b:Last>
            <b:First>Yao</b:First>
          </b:Person>
          <b:Person>
            <b:Last>Ji</b:Last>
            <b:First>Feng</b:First>
          </b:Person>
          <b:Person>
            <b:Last>Zhang</b:Last>
            <b:First>Li</b:First>
          </b:Person>
          <b:Person>
            <b:Last>Chen</b:Last>
            <b:First>Peng</b:First>
          </b:Person>
          <b:Person>
            <b:Last>Zhao</b:Last>
            <b:First>Chenxu</b:First>
          </b:Person>
          <b:Person>
            <b:Last>Song</b:Last>
            <b:First>Yanyan</b:First>
          </b:Person>
          <b:Person>
            <b:Last>Tao</b:Last>
            <b:First>Zexin</b:First>
          </b:Person>
          <b:Person>
            <b:Last>Xu</b:Last>
            <b:First>Aiqiang</b:First>
          </b:Person>
        </b:NameList>
      </b:Author>
    </b:Author>
    <b:Title>Detection of Human Sapoviruses in Sewage in China by Next Generation Sequencing</b:Title>
    <b:JournalName>Food and Environmental Virology</b:JournalName>
    <b:Year>2021</b:Year>
    <b:Pages>270-280</b:Pages>
    <b:Volume>13</b:Volume>
    <b:DOI>10.1007/s12560-021-09469-x</b:DOI>
    <b:RefOrder>59</b:RefOrder>
  </b:Source>
  <b:Source>
    <b:Tag>Miu15</b:Tag>
    <b:SourceType>JournalArticle</b:SourceType>
    <b:Guid>{06B92875-0EDF-40DB-B22B-E1225AC22371}</b:Guid>
    <b:Author>
      <b:Author>
        <b:NameList>
          <b:Person>
            <b:Last>Miura</b:Last>
            <b:First>Takayuki</b:First>
          </b:Person>
          <b:Person>
            <b:Last>Okabe</b:Last>
            <b:First>Satoshi</b:First>
          </b:Person>
          <b:Person>
            <b:Last>Nakahara</b:Last>
            <b:First>Yoshihito</b:First>
          </b:Person>
          <b:Person>
            <b:Last>Sano</b:Last>
            <b:First>Daisuke</b:First>
          </b:Person>
        </b:NameList>
      </b:Author>
    </b:Author>
    <b:Title>Removal properties of human enteric viruses in a pilot-scale membrane bioreactor (MBR) process</b:Title>
    <b:JournalName>Water Research</b:JournalName>
    <b:Year>2015</b:Year>
    <b:Pages>282-291</b:Pages>
    <b:Month>May</b:Month>
    <b:Day>15</b:Day>
    <b:Volume>75</b:Volume>
    <b:DOI>10.1016/j.watres.2015.02.046</b:DOI>
    <b:RefOrder>20</b:RefOrder>
  </b:Source>
  <b:Source>
    <b:Tag>Far21</b:Tag>
    <b:SourceType>JournalArticle</b:SourceType>
    <b:Guid>{406B8194-512E-47AA-8DDD-8056F3201166}</b:Guid>
    <b:Author>
      <b:Author>
        <b:NameList>
          <b:Person>
            <b:Last>Farkas</b:Last>
            <b:First>Kata</b:First>
          </b:Person>
          <b:Person>
            <b:Last>Green</b:Last>
            <b:First>Emma</b:First>
          </b:Person>
          <b:Person>
            <b:Last>Rigby</b:Last>
            <b:First>Dan</b:First>
          </b:Person>
          <b:Person>
            <b:Last>Cross</b:Last>
            <b:First>Paul</b:First>
          </b:Person>
          <b:Person>
            <b:Last>Tyrrel</b:Last>
            <b:First>Sean</b:First>
          </b:Person>
          <b:Person>
            <b:Last>Malham</b:Last>
            <b:First>Shelagh</b:First>
            <b:Middle>K.</b:Middle>
          </b:Person>
          <b:Person>
            <b:Last>Jones</b:Last>
            <b:First>David</b:First>
            <b:Middle>L.</b:Middle>
          </b:Person>
        </b:NameList>
      </b:Author>
    </b:Author>
    <b:Title>Investigating awareness, fear and control associated with norovirus and other pathogens and pollutants using best–worst scaling</b:Title>
    <b:JournalName>Scientific Reports</b:JournalName>
    <b:Year>2021</b:Year>
    <b:Month>May</b:Month>
    <b:Day>27</b:Day>
    <b:Volume>11</b:Volume>
    <b:StandardNumber>11194</b:StandardNumber>
    <b:RefOrder>21</b:RefOrder>
  </b:Source>
  <b:Source>
    <b:Tag>ElS07</b:Tag>
    <b:SourceType>JournalArticle</b:SourceType>
    <b:Guid>{A47E1CA4-65B6-4F30-B319-883586AD2B3C}</b:Guid>
    <b:Author>
      <b:Author>
        <b:NameList>
          <b:Person>
            <b:Last>El-Senousy</b:Last>
            <b:First>Waled</b:First>
            <b:Middle>Morsy</b:Middle>
          </b:Person>
          <b:Person>
            <b:Last>Guix</b:Last>
            <b:First>Susana</b:First>
          </b:Person>
          <b:Person>
            <b:Last>Abid</b:Last>
            <b:First>Islem</b:First>
          </b:Person>
          <b:Person>
            <b:Last>Pintó</b:Last>
            <b:First>Rosa</b:First>
            <b:Middle>M</b:Middle>
          </b:Person>
          <b:Person>
            <b:Last>Bosch</b:Last>
            <b:First>Albert</b:First>
          </b:Person>
        </b:NameList>
      </b:Author>
    </b:Author>
    <b:Title>Removal of astrovirus from water and sewage treatment plants, evaluated by a competitive reverse transcription-PCR</b:Title>
    <b:JournalName>Applied and Environmental Microbiology</b:JournalName>
    <b:Year>2007</b:Year>
    <b:Pages>164-7</b:Pages>
    <b:Month>January</b:Month>
    <b:Volume>73</b:Volume>
    <b:Issue>1</b:Issue>
    <b:DOI>10.1128/AEM.01748-06</b:DOI>
    <b:RefOrder>60</b:RefOrder>
  </b:Source>
  <b:Source>
    <b:Tag>Com20</b:Tag>
    <b:SourceType>JournalArticle</b:SourceType>
    <b:Guid>{9B4FA7B2-421A-4B95-9BC4-524D1583746F}</b:Guid>
    <b:Author>
      <b:Author>
        <b:NameList>
          <b:Person>
            <b:Last>Comber</b:Last>
            <b:First>S</b:First>
            <b:Middle>D W</b:Middle>
          </b:Person>
          <b:Person>
            <b:Last>Gardner</b:Last>
            <b:First>M</b:First>
            <b:Middle>J</b:Middle>
          </b:Person>
          <b:Person>
            <b:Last>Ellor</b:Last>
            <b:First>B</b:First>
          </b:Person>
        </b:NameList>
      </b:Author>
    </b:Author>
    <b:Title>Seasonal variation of contaminant concentrations in wastewater treatment works effluents and river waters</b:Title>
    <b:JournalName>Environmental Technology</b:JournalName>
    <b:Year>2020</b:Year>
    <b:Pages>2716-2730</b:Pages>
    <b:Month>September</b:Month>
    <b:Volume>41</b:Volume>
    <b:Issue>21</b:Issue>
    <b:DOI>10.1080/09593330.2019.1579872</b:DOI>
    <b:RefOrder>22</b:RefOrder>
  </b:Source>
  <b:Source>
    <b:Tag>Rae20</b:Tag>
    <b:SourceType>JournalArticle</b:SourceType>
    <b:Guid>{C01205F0-E9AA-469F-AAC0-D419DC54711B}</b:Guid>
    <b:Author>
      <b:Author>
        <b:NameList>
          <b:Person>
            <b:Last>Raeiszadeh</b:Last>
            <b:First>Milad</b:First>
          </b:Person>
          <b:Person>
            <b:Last>Adeli</b:Last>
            <b:First>Babak</b:First>
          </b:Person>
        </b:NameList>
      </b:Author>
    </b:Author>
    <b:Title>A Critical Review on Ultraviolet Disinfection Systems against COVID-19 Outbreak: Applicability, Validation, and Safety Considerations</b:Title>
    <b:JournalName>ACS Photonics</b:JournalName>
    <b:Year>2020</b:Year>
    <b:Month>October</b:Month>
    <b:Day>14</b:Day>
    <b:DOI>10.1021/acsphotonics.0c01245</b:DOI>
    <b:RefOrder>23</b:RefOrder>
  </b:Source>
  <b:Source>
    <b:Tag>YeJ12</b:Tag>
    <b:SourceType>JournalArticle</b:SourceType>
    <b:Guid>{69E1DD76-67D8-4485-90FC-18E5BCE17A18}</b:Guid>
    <b:Author>
      <b:Author>
        <b:NameList>
          <b:Person>
            <b:Last>Ye</b:Last>
            <b:First>Jian</b:First>
          </b:Person>
          <b:Person>
            <b:Last>Coulouris</b:Last>
            <b:First>George</b:First>
          </b:Person>
          <b:Person>
            <b:Last>Zaretskaya</b:Last>
            <b:First>Irena</b:First>
          </b:Person>
          <b:Person>
            <b:Last>Cutcutache</b:Last>
            <b:First>Ioana</b:First>
          </b:Person>
          <b:Person>
            <b:Last>Rozen</b:Last>
            <b:First>Steve</b:First>
          </b:Person>
          <b:Person>
            <b:Last>Madden</b:Last>
            <b:First>Thomas</b:First>
            <b:Middle>L</b:Middle>
          </b:Person>
        </b:NameList>
      </b:Author>
    </b:Author>
    <b:Title>Primer-BLAST: a tool to design target-specific primers for polymerase chain reaction</b:Title>
    <b:JournalName>BMC Bioinformatics</b:JournalName>
    <b:Year>2012</b:Year>
    <b:Month>June</b:Month>
    <b:Day>18</b:Day>
    <b:Volume>13</b:Volume>
    <b:Issue>134</b:Issue>
    <b:DOI>10.1186/1471-2105-13-134</b:DOI>
    <b:RefOrder>5</b:RefOrder>
  </b:Source>
  <b:Source>
    <b:Tag>Uya16</b:Tag>
    <b:SourceType>JournalArticle</b:SourceType>
    <b:Guid>{060D1E03-C14B-4B45-A160-CD0DD2D6DA46}</b:Guid>
    <b:Author>
      <b:Author>
        <b:NameList>
          <b:Person>
            <b:Last>Uyaguari-Diaz</b:Last>
            <b:First>Miguel</b:First>
            <b:Middle>I.</b:Middle>
          </b:Person>
          <b:Person>
            <b:Last>Chan</b:Last>
            <b:First>Michael</b:First>
          </b:Person>
          <b:Person>
            <b:Last>Chaban</b:Last>
            <b:First>Bonnie</b:First>
            <b:Middle>L.</b:Middle>
          </b:Person>
          <b:Person>
            <b:Last>Croxen</b:Last>
            <b:First>Matthew</b:First>
            <b:Middle>A.</b:Middle>
          </b:Person>
          <b:Person>
            <b:Last>Finke</b:Last>
            <b:First>Jan</b:First>
            <b:Middle>F.</b:Middle>
          </b:Person>
          <b:Person>
            <b:Last>Hill</b:Last>
            <b:First>Janet</b:First>
            <b:Middle>E.</b:Middle>
          </b:Person>
          <b:Person>
            <b:Last>Peabody</b:Last>
            <b:First>Michael</b:First>
            <b:Middle>A.</b:Middle>
          </b:Person>
          <b:Person>
            <b:Last>Rossum</b:Last>
            <b:First>Thea</b:First>
            <b:Middle>Van</b:Middle>
          </b:Person>
          <b:Person>
            <b:Last>Suttle</b:Last>
            <b:First>Curtis</b:First>
            <b:Middle>A.</b:Middle>
          </b:Person>
          <b:Person>
            <b:Last>Brinkman</b:Last>
            <b:First>Fiona</b:First>
            <b:Middle>S. L.</b:Middle>
          </b:Person>
          <b:Person>
            <b:Last>Isaac-Renton</b:Last>
            <b:First>Judith</b:First>
          </b:Person>
          <b:Person>
            <b:Last>Prystajecky</b:Last>
            <b:First>Natalie</b:First>
            <b:Middle>A.</b:Middle>
          </b:Person>
          <b:Person>
            <b:Last>Tang</b:Last>
            <b:First>Patrick</b:First>
          </b:Person>
        </b:NameList>
      </b:Author>
    </b:Author>
    <b:Title>A comprehensive method for amplicon-based and metagenomic characterization of viruses, bacteria, and eukaryotes in freshwater samples</b:Title>
    <b:JournalName>Microbiome</b:JournalName>
    <b:Year>2016</b:Year>
    <b:Volume>4</b:Volume>
    <b:Issue>20</b:Issue>
    <b:DOI>10.1186/s40168-016-0166-1</b:DOI>
    <b:RefOrder>61</b:RefOrder>
  </b:Source>
  <b:Source>
    <b:Tag>Kar09</b:Tag>
    <b:SourceType>JournalArticle</b:SourceType>
    <b:Guid>{286A0B19-9D3E-4F6F-8B0D-2B359BF348FD}</b:Guid>
    <b:Author>
      <b:Author>
        <b:NameList>
          <b:Person>
            <b:Last>Karim</b:Last>
            <b:First>Mohammad</b:First>
            <b:Middle>R.</b:Middle>
          </b:Person>
          <b:Person>
            <b:Last>Rhodes</b:Last>
            <b:First>Eric</b:First>
            <b:Middle>R.</b:Middle>
          </b:Person>
          <b:Person>
            <b:Last>Brinkman</b:Last>
            <b:First>Nichole</b:First>
          </b:Person>
          <b:Person>
            <b:Last>Wymer</b:Last>
            <b:First>Larry</b:First>
          </b:Person>
          <b:Person>
            <b:Last>Fout</b:Last>
            <b:First>G.</b:First>
            <b:Middle>Shay</b:Middle>
          </b:Person>
        </b:NameList>
      </b:Author>
    </b:Author>
    <b:Title>New Electropositive Filter for Concentrating Enteroviruses and Noroviruses from Large Volumes of Water</b:Title>
    <b:JournalName>Applied and Environmental Microbiology</b:JournalName>
    <b:Year>2009</b:Year>
    <b:Pages>2393-2399</b:Pages>
    <b:Month>April</b:Month>
    <b:Volume>75</b:Volume>
    <b:Issue>8</b:Issue>
    <b:DOI>10.1128/AEM.00922-08</b:DOI>
    <b:RefOrder>62</b:RefOrder>
  </b:Source>
  <b:Source>
    <b:Tag>Asl11</b:Tag>
    <b:SourceType>JournalArticle</b:SourceType>
    <b:Guid>{1FB97C38-4DFD-4731-9851-1F7A040F7DF7}</b:Guid>
    <b:Author>
      <b:Author>
        <b:NameList>
          <b:Person>
            <b:Last>Aslan</b:Last>
            <b:First>A.</b:First>
          </b:Person>
          <b:Person>
            <b:Last>Xagoraraki</b:Last>
            <b:First>I.</b:First>
          </b:Person>
          <b:Person>
            <b:Last>Simmons</b:Last>
            <b:First>F.J.</b:First>
          </b:Person>
          <b:Person>
            <b:Last>Rose</b:Last>
            <b:First>J.B.</b:First>
          </b:Person>
          <b:Person>
            <b:Last>Dorevitch</b:Last>
            <b:First>S.</b:First>
          </b:Person>
        </b:NameList>
      </b:Author>
    </b:Author>
    <b:Title>Occurrence of adenovirus and other enteric viruses in limited-contact freshwater recreational areas and bathing waters</b:Title>
    <b:JournalName>Journal of Applied Microbiology</b:JournalName>
    <b:Year>2011</b:Year>
    <b:Pages>1250-1261</b:Pages>
    <b:Month>August</b:Month>
    <b:Day>19</b:Day>
    <b:Volume>111</b:Volume>
    <b:Issue>5</b:Issue>
    <b:DOI>10.1111/j.1365-2672.2011.05130.x</b:DOI>
    <b:RefOrder>63</b:RefOrder>
  </b:Source>
  <b:Source>
    <b:Tag>Sch16</b:Tag>
    <b:SourceType>JournalArticle</b:SourceType>
    <b:Guid>{7789D6E1-77D1-43DC-A05B-15C06903C4C4}</b:Guid>
    <b:Author>
      <b:Author>
        <b:NameList>
          <b:Person>
            <b:Last>Schmitz</b:Last>
            <b:First>Bradley</b:First>
            <b:Middle>W.</b:Middle>
          </b:Person>
          <b:Person>
            <b:Last>Kitajima</b:Last>
            <b:First>Masaaki</b:First>
          </b:Person>
          <b:Person>
            <b:Last>Campillo</b:Last>
            <b:First>Maria</b:First>
            <b:Middle>E.</b:Middle>
          </b:Person>
          <b:Person>
            <b:Last>Gerba</b:Last>
            <b:First>Charles</b:First>
            <b:Middle>P.</b:Middle>
          </b:Person>
          <b:Person>
            <b:Last>Pepper</b:Last>
            <b:First>Ian</b:First>
            <b:Middle>L.</b:Middle>
          </b:Person>
        </b:NameList>
      </b:Author>
    </b:Author>
    <b:Title>Virus Reduction during Advanced Bardenpho and Conventional Wastewater Treatment Processes</b:Title>
    <b:JournalName>Environmental Science &amp; Technology</b:JournalName>
    <b:Year>2016</b:Year>
    <b:Pages>9524-9532</b:Pages>
    <b:Volume>50</b:Volume>
    <b:Issue>17</b:Issue>
    <b:DOI>10.1021/acs.est.6b01384</b:DOI>
    <b:RefOrder>64</b:RefOrder>
  </b:Source>
  <b:Source>
    <b:Tag>Kit14</b:Tag>
    <b:SourceType>JournalArticle</b:SourceType>
    <b:Guid>{E6C9C8FB-1EEA-4C0C-AB6E-D1EAC9818436}</b:Guid>
    <b:Author>
      <b:Author>
        <b:NameList>
          <b:Person>
            <b:Last>Kitajima</b:Last>
            <b:First>Masaaki</b:First>
          </b:Person>
          <b:Person>
            <b:Last>Iker</b:Last>
            <b:First>Brandon</b:First>
            <b:Middle>C</b:Middle>
          </b:Person>
          <b:Person>
            <b:Last>Pepper</b:Last>
            <b:First>Ian</b:First>
            <b:Middle>L</b:Middle>
          </b:Person>
          <b:Person>
            <b:Last>Gerba</b:Last>
            <b:First>Charles</b:First>
            <b:Middle>P</b:Middle>
          </b:Person>
        </b:NameList>
      </b:Author>
    </b:Author>
    <b:Title>Relative abundance and treatment reduction of viruses during wastewater treatment processes--identification of potential viral indicators</b:Title>
    <b:JournalName>Science of the Total Environment</b:JournalName>
    <b:Year>2014</b:Year>
    <b:Pages>290-296</b:Pages>
    <b:Month>August</b:Month>
    <b:Day>1</b:Day>
    <b:Volume>488-489</b:Volume>
    <b:DOI>10.1016/j.scitotenv.2014.04.087</b:DOI>
    <b:RefOrder>65</b:RefOrder>
  </b:Source>
  <b:Source>
    <b:Tag>Ibr20</b:Tag>
    <b:SourceType>JournalArticle</b:SourceType>
    <b:Guid>{6BCA7E37-5F52-4DCF-B5C7-B4589727AF2C}</b:Guid>
    <b:Author>
      <b:Author>
        <b:NameList>
          <b:Person>
            <b:Last>Ibrahim</b:Last>
            <b:First>Chourouk</b:First>
          </b:Person>
          <b:Person>
            <b:Last>Hammami</b:Last>
            <b:First>Salah</b:First>
          </b:Person>
          <b:Person>
            <b:Last>Khelifi</b:Last>
            <b:First>Nesserine</b:First>
          </b:Person>
          <b:Person>
            <b:Last>Pothier</b:Last>
            <b:First>Pierre</b:First>
          </b:Person>
          <b:Person>
            <b:Last>Hassen</b:Last>
            <b:First>Abdennaceur</b:First>
          </b:Person>
        </b:NameList>
      </b:Author>
    </b:Author>
    <b:Title>The Effectiveness of Activated Sludge Procedure and UV-C 254 in Norovirus Inactivation in a Tunisian Industrial Wastewater Treatment Plant</b:Title>
    <b:JournalName>Food and Environmental Virology</b:JournalName>
    <b:Year>2020</b:Year>
    <b:Pages>250-259</b:Pages>
    <b:Volume>12</b:Volume>
    <b:DOI>10.1007/s12560-020-09434-0</b:DOI>
    <b:RefOrder>66</b:RefOrder>
  </b:Source>
  <b:Source>
    <b:Tag>Mur17</b:Tag>
    <b:SourceType>BookSection</b:SourceType>
    <b:Guid>{591820D2-A9AB-4589-A1F1-23E08749C519}</b:Guid>
    <b:Author>
      <b:Author>
        <b:NameList>
          <b:Person>
            <b:Last>Murphy</b:Last>
            <b:First>H.</b:First>
          </b:Person>
        </b:NameList>
      </b:Author>
      <b:Editor>
        <b:NameList>
          <b:Person>
            <b:Last>Rose</b:Last>
            <b:First>J.B.</b:First>
          </b:Person>
          <b:Person>
            <b:Last>Jiménez-Cisneros</b:Last>
            <b:First>B.</b:First>
          </b:Person>
        </b:NameList>
      </b:Editor>
    </b:Author>
    <b:Title>Persistence of Pathogens in Sewage and Other Water Types</b:Title>
    <b:Year>2017</b:Year>
    <b:City>E. Lansing</b:City>
    <b:DOI>10.14321/waterpathogens.51</b:DOI>
    <b:BookTitle>Global Water Pathogen Project</b:BookTitle>
    <b:StateProvince>MI</b:StateProvince>
    <b:CountryRegion>UNESCO</b:CountryRegion>
    <b:ChapterNumber>Management of Risk from Excreta and Wastewater</b:ChapterNumber>
    <b:Volume>4</b:Volume>
    <b:RefOrder>24</b:RefOrder>
  </b:Source>
  <b:Source>
    <b:Tag>Fon10</b:Tag>
    <b:SourceType>JournalArticle</b:SourceType>
    <b:Guid>{D7A3D5E7-24DE-485C-AD49-5B26FCDCC236}</b:Guid>
    <b:Title>Quantitative detection of human adenoviruses in wastewater and combined sewer overflows influencing a Michigan river</b:Title>
    <b:Year>2010</b:Year>
    <b:Pages>715-23</b:Pages>
    <b:Author>
      <b:Author>
        <b:NameList>
          <b:Person>
            <b:Last>Fong</b:Last>
            <b:First>Theng-Theng</b:First>
          </b:Person>
          <b:Person>
            <b:Last>Phanikumar</b:Last>
            <b:First>Mantha</b:First>
            <b:Middle>S</b:Middle>
          </b:Person>
          <b:Person>
            <b:Last>Xagoraraki</b:Last>
            <b:First>Irene</b:First>
          </b:Person>
          <b:Person>
            <b:Last>Rose</b:Last>
            <b:First>Joan</b:First>
            <b:Middle>B</b:Middle>
          </b:Person>
        </b:NameList>
      </b:Author>
    </b:Author>
    <b:JournalName>Applied and Environmental Microbiology</b:JournalName>
    <b:Month>February</b:Month>
    <b:Volume>76</b:Volume>
    <b:Issue>3</b:Issue>
    <b:DOI>10.1128/AEM.01316-09</b:DOI>
    <b:RefOrder>67</b:RefOrder>
  </b:Source>
  <b:Source>
    <b:Tag>Ade16</b:Tag>
    <b:SourceType>JournalArticle</b:SourceType>
    <b:Guid>{B9B4F3DC-484E-4973-8B39-CDD516064232}</b:Guid>
    <b:Author>
      <b:Author>
        <b:NameList>
          <b:Person>
            <b:Last>Adefisoye</b:Last>
            <b:First>Martins</b:First>
            <b:Middle>Ajibade</b:Middle>
          </b:Person>
          <b:Person>
            <b:Last>Nwodo</b:Last>
            <b:First>Uchechukwu</b:First>
            <b:Middle>U.</b:Middle>
          </b:Person>
          <b:Person>
            <b:Last>Green</b:Last>
            <b:First>Ezekiel</b:First>
          </b:Person>
          <b:Person>
            <b:Last>Okoh</b:Last>
            <b:First>Anthony</b:First>
            <b:Middle>Ifeanyin</b:Middle>
          </b:Person>
        </b:NameList>
      </b:Author>
    </b:Author>
    <b:Title>Quantitative PCR Detection and Characterisation of Human Adenovirus, Rotavirus and Hepatitis A Virus in Discharged Effluents of Two Wastewater Treatment Facilities in the Eastern Cape, South Africa</b:Title>
    <b:JournalName>Food and Environmental Virology</b:JournalName>
    <b:Year>2016</b:Year>
    <b:Pages>262-274</b:Pages>
    <b:Volume>8</b:Volume>
    <b:DOI>10.1007/s12560-016-9246-4</b:DOI>
    <b:RefOrder>68</b:RefOrder>
  </b:Source>
  <b:Source>
    <b:Tag>Fit15</b:Tag>
    <b:SourceType>Report</b:SourceType>
    <b:Guid>{651292D6-2F6F-46A9-A017-FF8A5E097F2E}</b:Guid>
    <b:Title>Review of Approaches for Establishing Exclusion Zones for Shellfish Harvesting around Sewage Discharge Points - Desk Study to Inform Consideration of the Possible Introduction of Exclusion Zones as a Control for Norovirus in Oysters</b:Title>
    <b:Year>2015</b:Year>
    <b:Author>
      <b:Author>
        <b:NameList>
          <b:Person>
            <b:Last>Fitzgerald</b:Last>
            <b:First>Andy</b:First>
          </b:Person>
        </b:NameList>
      </b:Author>
    </b:Author>
    <b:Institution>Aquatic Water Services Ltd.</b:Institution>
    <b:ThesisType>Technical Report</b:ThesisType>
    <b:YearAccessed>2021</b:YearAccessed>
    <b:MonthAccessed>July</b:MonthAccessed>
    <b:DayAccessed>26</b:DayAccessed>
    <b:URL>https://webarchive.nationalarchives.gov.uk/20150418173120/http://www.food.gov.uk/sites/default/files/Exclusion%20Zones%20Project%20FS513404%20-%20Technical%20Report%20FINAL.pdf</b:URL>
    <b:RefOrder>69</b:RefOrder>
  </b:Source>
  <b:Source>
    <b:Tag>Cam14</b:Tag>
    <b:SourceType>JournalArticle</b:SourceType>
    <b:Guid>{B90A68AD-075C-4D4E-A447-EA71DA14D72B}</b:Guid>
    <b:Title>Environmental Transmission of Human Noroviruses in Shellfish Waters</b:Title>
    <b:Year>2014</b:Year>
    <b:Author>
      <b:Author>
        <b:NameList>
          <b:Person>
            <b:Last>Campos</b:Last>
            <b:First>Carlos</b:First>
            <b:Middle>J. A.</b:Middle>
          </b:Person>
          <b:Person>
            <b:Last>Lees</b:Last>
            <b:First>David</b:First>
            <b:Middle>N.</b:Middle>
          </b:Person>
        </b:NameList>
      </b:Author>
    </b:Author>
    <b:JournalName>Applied and Environmental Microbiology</b:JournalName>
    <b:Pages>3552-3561</b:Pages>
    <b:Month>June</b:Month>
    <b:Volume>80</b:Volume>
    <b:Issue>12</b:Issue>
    <b:DOI>10.1128/AEM.04188-13</b:DOI>
    <b:RefOrder>70</b:RefOrder>
  </b:Source>
  <b:Source>
    <b:Tag>Rug15</b:Tag>
    <b:SourceType>JournalArticle</b:SourceType>
    <b:Guid>{475EA3B9-160A-4BFF-891C-6486D4517CE9}</b:Guid>
    <b:Author>
      <b:Author>
        <b:NameList>
          <b:Person>
            <b:Last>Ruggeri</b:Last>
            <b:First>F.</b:First>
            <b:Middle>M.</b:Middle>
          </b:Person>
          <b:Person>
            <b:Last>Bonomo</b:Last>
            <b:First>P.</b:First>
          </b:Person>
          <b:Person>
            <b:Last>Ianiro</b:Last>
            <b:First>G.</b:First>
          </b:Person>
          <b:Person>
            <b:Last>Battistone</b:Last>
            <b:First>A.</b:First>
          </b:Person>
          <b:Person>
            <b:Last>Delogu</b:Last>
            <b:First>R.</b:First>
          </b:Person>
          <b:Person>
            <b:Last>Germinario</b:Last>
            <b:First>C.</b:First>
          </b:Person>
          <b:Person>
            <b:Last>Chironna</b:Last>
            <b:First>M.</b:First>
          </b:Person>
          <b:Person>
            <b:Last>Triassi</b:Last>
            <b:First>M.</b:First>
          </b:Person>
          <b:Person>
            <b:Last>Campagnuolo</b:Last>
            <b:First>R.</b:First>
          </b:Person>
          <b:Person>
            <b:Last>Cicala</b:Last>
            <b:First>A.</b:First>
          </b:Person>
          <b:Person>
            <b:Last>Giammanco</b:Last>
            <b:First>G.</b:First>
            <b:Middle>M.</b:Middle>
          </b:Person>
          <b:Person>
            <b:Last>Castiglia</b:Last>
            <b:First>P.</b:First>
          </b:Person>
          <b:Person>
            <b:Last>Serra</b:Last>
            <b:First>C.</b:First>
          </b:Person>
          <b:Person>
            <b:Last>Gaggioli</b:Last>
            <b:First>A.</b:First>
          </b:Person>
          <b:Person>
            <b:Last>Fiore</b:Last>
            <b:First>L.</b:First>
          </b:Person>
        </b:NameList>
      </b:Author>
    </b:Author>
    <b:Title>Rotavirus Genotypes in Sewage Treatment Plants and in Children Hospitalized with Acute Diarrhea in Italy in 2010 and 2011</b:Title>
    <b:JournalName>Applied and Environmental Microbiology</b:JournalName>
    <b:Year>2015</b:Year>
    <b:Pages>241-249</b:Pages>
    <b:Month>January</b:Month>
    <b:Volume>81</b:Volume>
    <b:Issue>1</b:Issue>
    <b:DOI>10.1128/AEM.02695-14</b:DOI>
    <b:RefOrder>71</b:RefOrder>
  </b:Source>
  <b:Source>
    <b:Tag>LiX21</b:Tag>
    <b:SourceType>JournalArticle</b:SourceType>
    <b:Guid>{18AB4132-2CE7-476C-ABFB-E056AB0A8342}</b:Guid>
    <b:Author>
      <b:Author>
        <b:NameList>
          <b:Person>
            <b:Last>Li</b:Last>
            <b:First>Xiang</b:First>
          </b:Person>
          <b:Person>
            <b:Last>Cheng</b:Last>
            <b:First>Zhanwen</b:First>
          </b:Person>
          <b:Person>
            <b:Last>Dang</b:Last>
            <b:First>Chenyuan</b:First>
          </b:Person>
          <b:Person>
            <b:Last>Zhang</b:Last>
            <b:First>Miao</b:First>
          </b:Person>
          <b:Person>
            <b:Last>Zheng</b:Last>
            <b:First>Yan</b:First>
          </b:Person>
          <b:Person>
            <b:Last>Xia</b:Last>
            <b:First>Yu</b:First>
          </b:Person>
        </b:NameList>
      </b:Author>
    </b:Author>
    <b:Title>Metagenomic and viromic data mining reveals viral threats in biologically treated domestic wastewater</b:Title>
    <b:JournalName>Environmental Science and Ecotechnology</b:JournalName>
    <b:Year>2021</b:Year>
    <b:Month>July</b:Month>
    <b:Volume>7</b:Volume>
    <b:DOI>10.1016/j.ese.2021.100105</b:DOI>
    <b:RefOrder>72</b:RefOrder>
  </b:Source>
  <b:Source>
    <b:Tag>Pre15</b:Tag>
    <b:SourceType>JournalArticle</b:SourceType>
    <b:Guid>{9E2BD5A9-2999-4A35-AF27-EF8A35BA0AD2}</b:Guid>
    <b:Author>
      <b:Author>
        <b:NameList>
          <b:Person>
            <b:Last>Prevost</b:Last>
            <b:First>B.</b:First>
          </b:Person>
          <b:Person>
            <b:Last>Lucas</b:Last>
            <b:First>F.</b:First>
            <b:Middle>S.</b:Middle>
          </b:Person>
          <b:Person>
            <b:Last>Ambert-Balay</b:Last>
            <b:First>K.</b:First>
          </b:Person>
          <b:Person>
            <b:Last>Pothier</b:Last>
            <b:First>P.</b:First>
          </b:Person>
          <b:Person>
            <b:Last>Moulin</b:Last>
            <b:First>L.</b:First>
          </b:Person>
          <b:Person>
            <b:Last>Wurtzer</b:Last>
            <b:First>S.</b:First>
          </b:Person>
        </b:NameList>
      </b:Author>
    </b:Author>
    <b:Title>Deciphering the Diversities of Astroviruses and Noroviruses in Wastewater Treatment Plant Effluents by a High-Throughput Sequencing Method</b:Title>
    <b:JournalName>Applied and Environmental Microbiology</b:JournalName>
    <b:Year>2015</b:Year>
    <b:Pages>7215-7222</b:Pages>
    <b:Month>October</b:Month>
    <b:Volume>81</b:Volume>
    <b:Issue>20</b:Issue>
    <b:DOI>10.1128/AEM.02076-15</b:DOI>
    <b:RefOrder>73</b:RefOrder>
  </b:Source>
  <b:Source>
    <b:Tag>LaR20</b:Tag>
    <b:SourceType>JournalArticle</b:SourceType>
    <b:Guid>{D139961B-2C50-439E-8AD0-433517461C4D}</b:Guid>
    <b:Author>
      <b:Author>
        <b:NameList>
          <b:Person>
            <b:Last>La Rosa</b:Last>
            <b:First>Giuseppina</b:First>
          </b:Person>
          <b:Person>
            <b:Last>Bonadonna</b:Last>
            <b:First>Lucia</b:First>
          </b:Person>
          <b:Person>
            <b:Last>Lucentini</b:Last>
            <b:First>Luca</b:First>
          </b:Person>
          <b:Person>
            <b:Last>Kenmoe</b:Last>
            <b:First>Sebastien</b:First>
          </b:Person>
          <b:Person>
            <b:Last>Suffredini</b:Last>
            <b:First>Elisabetta</b:First>
          </b:Person>
        </b:NameList>
      </b:Author>
    </b:Author>
    <b:Title>Coronavirus in water environments: Occurrence, persistence and concentration methods - A scoping review</b:Title>
    <b:JournalName>Water Research</b:JournalName>
    <b:Year>2020</b:Year>
    <b:Month>July</b:Month>
    <b:Day>15</b:Day>
    <b:Volume>179</b:Volume>
    <b:DOI>10.1016/j.watres.2020.115899</b:DOI>
    <b:RefOrder>25</b:RefOrder>
  </b:Source>
</b:Sources>
</file>

<file path=customXml/itemProps1.xml><?xml version="1.0" encoding="utf-8"?>
<ds:datastoreItem xmlns:ds="http://schemas.openxmlformats.org/officeDocument/2006/customXml" ds:itemID="{0CD1B1A9-59B8-475F-8364-FD379EE2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11727</TotalTime>
  <Pages>35</Pages>
  <Words>8489</Words>
  <Characters>48390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Miguel Uyaguari</cp:lastModifiedBy>
  <cp:revision>1848</cp:revision>
  <cp:lastPrinted>2020-04-04T18:05:00Z</cp:lastPrinted>
  <dcterms:created xsi:type="dcterms:W3CDTF">2020-04-04T18:05:00Z</dcterms:created>
  <dcterms:modified xsi:type="dcterms:W3CDTF">2021-07-27T04:24:00Z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